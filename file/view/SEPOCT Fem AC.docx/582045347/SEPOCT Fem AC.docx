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95F" w:rsidRPr="00BA3BEB" w:rsidRDefault="00DB395F" w:rsidP="009C1F3C">
      <w:pPr>
        <w:pStyle w:val="Heading2"/>
        <w:spacing w:after="60" w:line="360" w:lineRule="auto"/>
        <w:rPr>
          <w:rFonts w:ascii="Times New Roman" w:hAnsi="Times New Roman" w:cs="Times New Roman"/>
          <w:color w:val="auto"/>
          <w:sz w:val="24"/>
          <w:szCs w:val="24"/>
        </w:rPr>
      </w:pPr>
      <w:bookmarkStart w:id="0" w:name="_GoBack"/>
      <w:bookmarkEnd w:id="0"/>
      <w:r w:rsidRPr="00BA3BEB">
        <w:rPr>
          <w:rFonts w:ascii="Times New Roman" w:hAnsi="Times New Roman" w:cs="Times New Roman"/>
          <w:color w:val="auto"/>
          <w:sz w:val="24"/>
          <w:szCs w:val="24"/>
        </w:rPr>
        <w:t>AC</w:t>
      </w:r>
    </w:p>
    <w:p w:rsidR="00D16B19" w:rsidRPr="00BA3BEB" w:rsidRDefault="00D16B19" w:rsidP="009C1F3C">
      <w:pPr>
        <w:autoSpaceDE w:val="0"/>
        <w:autoSpaceDN w:val="0"/>
        <w:adjustRightInd w:val="0"/>
        <w:spacing w:after="60" w:line="360" w:lineRule="auto"/>
        <w:rPr>
          <w:rFonts w:ascii="Times New Roman" w:hAnsi="Times New Roman" w:cs="Times New Roman"/>
          <w:bCs/>
          <w:sz w:val="24"/>
          <w:szCs w:val="24"/>
        </w:rPr>
      </w:pPr>
      <w:r w:rsidRPr="00BA3BEB">
        <w:rPr>
          <w:rFonts w:ascii="Times New Roman" w:hAnsi="Times New Roman" w:cs="Times New Roman"/>
          <w:bCs/>
          <w:sz w:val="24"/>
          <w:szCs w:val="24"/>
        </w:rPr>
        <w:t>I affirm.</w:t>
      </w:r>
    </w:p>
    <w:p w:rsidR="00EF25FA" w:rsidRPr="00BA3BEB" w:rsidRDefault="00220025" w:rsidP="009C1F3C">
      <w:pPr>
        <w:autoSpaceDE w:val="0"/>
        <w:autoSpaceDN w:val="0"/>
        <w:adjustRightInd w:val="0"/>
        <w:spacing w:after="60" w:line="360" w:lineRule="auto"/>
        <w:rPr>
          <w:rFonts w:ascii="Times New Roman" w:hAnsi="Times New Roman" w:cs="Times New Roman"/>
          <w:b/>
          <w:bCs/>
          <w:sz w:val="24"/>
          <w:szCs w:val="24"/>
        </w:rPr>
      </w:pPr>
      <w:r w:rsidRPr="00BA3BEB">
        <w:rPr>
          <w:rFonts w:ascii="Times New Roman" w:hAnsi="Times New Roman" w:cs="Times New Roman"/>
          <w:bCs/>
          <w:sz w:val="24"/>
          <w:szCs w:val="24"/>
        </w:rPr>
        <w:t xml:space="preserve">Undesired and unintended pregnancies affect many American teenagers across the nation. These teenagers are put into incredibly tough situations, </w:t>
      </w:r>
      <w:r w:rsidR="00D97CCC" w:rsidRPr="00BA3BEB">
        <w:rPr>
          <w:rFonts w:ascii="Times New Roman" w:hAnsi="Times New Roman" w:cs="Times New Roman"/>
          <w:bCs/>
          <w:sz w:val="24"/>
          <w:szCs w:val="24"/>
        </w:rPr>
        <w:t>and</w:t>
      </w:r>
      <w:r w:rsidRPr="00BA3BEB">
        <w:rPr>
          <w:rFonts w:ascii="Times New Roman" w:hAnsi="Times New Roman" w:cs="Times New Roman"/>
          <w:bCs/>
          <w:sz w:val="24"/>
          <w:szCs w:val="24"/>
        </w:rPr>
        <w:t xml:space="preserve"> </w:t>
      </w:r>
      <w:r w:rsidR="00D97CCC" w:rsidRPr="00BA3BEB">
        <w:rPr>
          <w:rFonts w:ascii="Times New Roman" w:hAnsi="Times New Roman" w:cs="Times New Roman"/>
          <w:bCs/>
          <w:sz w:val="24"/>
          <w:szCs w:val="24"/>
        </w:rPr>
        <w:t>deciding to have the child generally worsens their own conditions,</w:t>
      </w:r>
      <w:r w:rsidRPr="00BA3BEB">
        <w:rPr>
          <w:rFonts w:ascii="Times New Roman" w:hAnsi="Times New Roman" w:cs="Times New Roman"/>
          <w:bCs/>
          <w:sz w:val="24"/>
          <w:szCs w:val="24"/>
        </w:rPr>
        <w:t xml:space="preserve"> </w:t>
      </w:r>
      <w:r w:rsidRPr="00BA3BEB">
        <w:rPr>
          <w:rFonts w:ascii="Times New Roman" w:hAnsi="Times New Roman" w:cs="Times New Roman"/>
          <w:b/>
          <w:bCs/>
          <w:sz w:val="24"/>
          <w:szCs w:val="24"/>
        </w:rPr>
        <w:t>Dudley:</w:t>
      </w:r>
    </w:p>
    <w:p w:rsidR="00A57EA3" w:rsidRPr="00BA3BEB" w:rsidRDefault="00096112" w:rsidP="009C1F3C">
      <w:pPr>
        <w:autoSpaceDE w:val="0"/>
        <w:autoSpaceDN w:val="0"/>
        <w:adjustRightInd w:val="0"/>
        <w:spacing w:after="60" w:line="360" w:lineRule="auto"/>
        <w:rPr>
          <w:rFonts w:ascii="Times New Roman" w:hAnsi="Times New Roman" w:cs="Times New Roman"/>
          <w:bCs/>
          <w:sz w:val="12"/>
          <w:szCs w:val="12"/>
        </w:rPr>
      </w:pPr>
      <w:r w:rsidRPr="00BA3BEB">
        <w:rPr>
          <w:rFonts w:ascii="Times New Roman" w:hAnsi="Times New Roman" w:cs="Times New Roman"/>
          <w:bCs/>
          <w:sz w:val="12"/>
          <w:szCs w:val="12"/>
        </w:rPr>
        <w:t>Teenage Women, Abortion, and the Law Dudley National Abortion Federation</w:t>
      </w:r>
      <w:r w:rsidR="00A57EA3" w:rsidRPr="00BA3BEB">
        <w:rPr>
          <w:rFonts w:ascii="Times New Roman" w:hAnsi="Times New Roman" w:cs="Times New Roman"/>
          <w:bCs/>
          <w:sz w:val="12"/>
          <w:szCs w:val="12"/>
        </w:rPr>
        <w:t xml:space="preserve"> 2003</w:t>
      </w:r>
    </w:p>
    <w:p w:rsidR="00096112" w:rsidRPr="00BA3BEB" w:rsidRDefault="00A57EA3" w:rsidP="009C1F3C">
      <w:pPr>
        <w:autoSpaceDE w:val="0"/>
        <w:autoSpaceDN w:val="0"/>
        <w:adjustRightInd w:val="0"/>
        <w:spacing w:after="60" w:line="360" w:lineRule="auto"/>
        <w:rPr>
          <w:rFonts w:ascii="Times New Roman" w:hAnsi="Times New Roman" w:cs="Times New Roman"/>
          <w:b/>
          <w:bCs/>
          <w:sz w:val="24"/>
          <w:szCs w:val="24"/>
          <w:u w:val="single"/>
        </w:rPr>
      </w:pPr>
      <w:r w:rsidRPr="00BA3BEB">
        <w:rPr>
          <w:rFonts w:ascii="Times New Roman" w:hAnsi="Times New Roman" w:cs="Times New Roman"/>
          <w:bCs/>
          <w:sz w:val="12"/>
          <w:szCs w:val="12"/>
        </w:rPr>
        <w:t>Fa</w:t>
      </w:r>
      <w:r w:rsidR="00096112" w:rsidRPr="00BA3BEB">
        <w:rPr>
          <w:rFonts w:ascii="Times New Roman" w:hAnsi="Times New Roman" w:cs="Times New Roman"/>
          <w:bCs/>
          <w:sz w:val="12"/>
          <w:szCs w:val="12"/>
        </w:rPr>
        <w:t>ct:</w:t>
      </w:r>
      <w:r w:rsidR="00096112" w:rsidRPr="00BA3BEB">
        <w:rPr>
          <w:rFonts w:ascii="Times New Roman" w:hAnsi="Times New Roman" w:cs="Times New Roman"/>
          <w:b/>
          <w:bCs/>
          <w:sz w:val="24"/>
          <w:szCs w:val="24"/>
          <w:u w:val="single"/>
        </w:rPr>
        <w:t xml:space="preserve"> Each year, one mi</w:t>
      </w:r>
      <w:r w:rsidRPr="00BA3BEB">
        <w:rPr>
          <w:rFonts w:ascii="Times New Roman" w:hAnsi="Times New Roman" w:cs="Times New Roman"/>
          <w:b/>
          <w:bCs/>
          <w:sz w:val="24"/>
          <w:szCs w:val="24"/>
          <w:u w:val="single"/>
        </w:rPr>
        <w:t>llion American teen</w:t>
      </w:r>
      <w:r w:rsidRPr="00BA3BEB">
        <w:rPr>
          <w:rFonts w:ascii="Times New Roman" w:hAnsi="Times New Roman" w:cs="Times New Roman"/>
          <w:bCs/>
          <w:sz w:val="12"/>
          <w:szCs w:val="12"/>
        </w:rPr>
        <w:t>ager</w:t>
      </w:r>
      <w:r w:rsidRPr="00BA3BEB">
        <w:rPr>
          <w:rFonts w:ascii="Times New Roman" w:hAnsi="Times New Roman" w:cs="Times New Roman"/>
          <w:b/>
          <w:bCs/>
          <w:sz w:val="24"/>
          <w:szCs w:val="24"/>
          <w:u w:val="single"/>
        </w:rPr>
        <w:t xml:space="preserve">s become </w:t>
      </w:r>
      <w:r w:rsidR="00096112" w:rsidRPr="00BA3BEB">
        <w:rPr>
          <w:rFonts w:ascii="Times New Roman" w:hAnsi="Times New Roman" w:cs="Times New Roman"/>
          <w:b/>
          <w:bCs/>
          <w:sz w:val="24"/>
          <w:szCs w:val="24"/>
          <w:u w:val="single"/>
        </w:rPr>
        <w:t>pregnant</w:t>
      </w:r>
      <w:r w:rsidR="00096112" w:rsidRPr="00BA3BEB">
        <w:rPr>
          <w:rFonts w:ascii="Times New Roman" w:hAnsi="Times New Roman" w:cs="Times New Roman"/>
          <w:bCs/>
          <w:sz w:val="12"/>
          <w:szCs w:val="12"/>
        </w:rPr>
        <w:t>, and</w:t>
      </w:r>
      <w:r w:rsidR="00096112" w:rsidRPr="00BA3BEB">
        <w:rPr>
          <w:rFonts w:ascii="Times New Roman" w:hAnsi="Times New Roman" w:cs="Times New Roman"/>
          <w:b/>
          <w:bCs/>
          <w:sz w:val="24"/>
          <w:szCs w:val="24"/>
          <w:u w:val="single"/>
        </w:rPr>
        <w:t xml:space="preserve"> 78% of these </w:t>
      </w:r>
      <w:r w:rsidR="00096112" w:rsidRPr="00BA3BEB">
        <w:rPr>
          <w:rFonts w:ascii="Times New Roman" w:hAnsi="Times New Roman" w:cs="Times New Roman"/>
          <w:bCs/>
          <w:sz w:val="12"/>
          <w:szCs w:val="12"/>
        </w:rPr>
        <w:t>pregnancies</w:t>
      </w:r>
      <w:r w:rsidR="00096112" w:rsidRPr="00BA3BEB">
        <w:rPr>
          <w:rFonts w:ascii="Times New Roman" w:hAnsi="Times New Roman" w:cs="Times New Roman"/>
          <w:b/>
          <w:bCs/>
          <w:sz w:val="24"/>
          <w:szCs w:val="24"/>
          <w:u w:val="single"/>
        </w:rPr>
        <w:t xml:space="preserve"> are unintended</w:t>
      </w:r>
      <w:r w:rsidR="00096112" w:rsidRPr="00BA3BEB">
        <w:rPr>
          <w:rFonts w:ascii="Times New Roman" w:hAnsi="Times New Roman" w:cs="Times New Roman"/>
          <w:b/>
          <w:sz w:val="24"/>
          <w:szCs w:val="24"/>
          <w:u w:val="single"/>
        </w:rPr>
        <w:t>.</w:t>
      </w:r>
      <w:r w:rsidRPr="00BA3BEB">
        <w:rPr>
          <w:rFonts w:ascii="Times New Roman" w:hAnsi="Times New Roman" w:cs="Times New Roman"/>
          <w:b/>
          <w:bCs/>
          <w:sz w:val="24"/>
          <w:szCs w:val="24"/>
          <w:u w:val="single"/>
        </w:rPr>
        <w:t xml:space="preserve"> </w:t>
      </w:r>
      <w:r w:rsidR="00096112" w:rsidRPr="00BA3BEB">
        <w:rPr>
          <w:rFonts w:ascii="Times New Roman" w:hAnsi="Times New Roman" w:cs="Times New Roman"/>
          <w:b/>
          <w:sz w:val="24"/>
          <w:szCs w:val="24"/>
          <w:u w:val="single"/>
        </w:rPr>
        <w:t xml:space="preserve">Four in </w:t>
      </w:r>
      <w:r w:rsidR="00096112" w:rsidRPr="00BA3BEB">
        <w:rPr>
          <w:rFonts w:ascii="Times New Roman" w:hAnsi="Times New Roman" w:cs="Times New Roman"/>
          <w:sz w:val="12"/>
          <w:szCs w:val="12"/>
        </w:rPr>
        <w:t>every</w:t>
      </w:r>
      <w:r w:rsidR="00096112" w:rsidRPr="00BA3BEB">
        <w:rPr>
          <w:rFonts w:ascii="Times New Roman" w:hAnsi="Times New Roman" w:cs="Times New Roman"/>
          <w:b/>
          <w:sz w:val="24"/>
          <w:szCs w:val="24"/>
          <w:u w:val="single"/>
        </w:rPr>
        <w:t xml:space="preserve"> five Americans begin having intercourse before</w:t>
      </w:r>
      <w:r w:rsidRPr="00BA3BEB">
        <w:rPr>
          <w:rFonts w:ascii="Times New Roman" w:hAnsi="Times New Roman" w:cs="Times New Roman"/>
          <w:b/>
          <w:bCs/>
          <w:sz w:val="24"/>
          <w:szCs w:val="24"/>
          <w:u w:val="single"/>
        </w:rPr>
        <w:t xml:space="preserve"> </w:t>
      </w:r>
      <w:r w:rsidR="00096112" w:rsidRPr="00BA3BEB">
        <w:rPr>
          <w:rFonts w:ascii="Times New Roman" w:hAnsi="Times New Roman" w:cs="Times New Roman"/>
          <w:sz w:val="12"/>
          <w:szCs w:val="12"/>
        </w:rPr>
        <w:t>age</w:t>
      </w:r>
      <w:r w:rsidR="00096112" w:rsidRPr="00BA3BEB">
        <w:rPr>
          <w:rFonts w:ascii="Times New Roman" w:hAnsi="Times New Roman" w:cs="Times New Roman"/>
          <w:b/>
          <w:sz w:val="24"/>
          <w:szCs w:val="24"/>
          <w:u w:val="single"/>
        </w:rPr>
        <w:t xml:space="preserve"> 20. Many </w:t>
      </w:r>
      <w:r w:rsidR="00096112" w:rsidRPr="00BA3BEB">
        <w:rPr>
          <w:rFonts w:ascii="Times New Roman" w:hAnsi="Times New Roman" w:cs="Times New Roman"/>
          <w:sz w:val="12"/>
          <w:szCs w:val="12"/>
        </w:rPr>
        <w:t>of the</w:t>
      </w:r>
      <w:r w:rsidR="00096112" w:rsidRPr="00BA3BEB">
        <w:rPr>
          <w:rFonts w:ascii="Times New Roman" w:hAnsi="Times New Roman" w:cs="Times New Roman"/>
          <w:b/>
          <w:sz w:val="24"/>
          <w:szCs w:val="24"/>
          <w:u w:val="single"/>
        </w:rPr>
        <w:t xml:space="preserve"> </w:t>
      </w:r>
      <w:r w:rsidR="00096112" w:rsidRPr="00BA3BEB">
        <w:rPr>
          <w:rFonts w:ascii="Times New Roman" w:hAnsi="Times New Roman" w:cs="Times New Roman"/>
          <w:sz w:val="12"/>
          <w:szCs w:val="12"/>
        </w:rPr>
        <w:t>youngest</w:t>
      </w:r>
      <w:r w:rsidR="00096112" w:rsidRPr="00BA3BEB">
        <w:rPr>
          <w:rFonts w:ascii="Times New Roman" w:hAnsi="Times New Roman" w:cs="Times New Roman"/>
          <w:b/>
          <w:sz w:val="24"/>
          <w:szCs w:val="24"/>
          <w:u w:val="single"/>
        </w:rPr>
        <w:t xml:space="preserve"> women in this group (70% of</w:t>
      </w:r>
      <w:r w:rsidRPr="00BA3BEB">
        <w:rPr>
          <w:rFonts w:ascii="Times New Roman" w:hAnsi="Times New Roman" w:cs="Times New Roman"/>
          <w:b/>
          <w:bCs/>
          <w:sz w:val="24"/>
          <w:szCs w:val="24"/>
          <w:u w:val="single"/>
        </w:rPr>
        <w:t xml:space="preserve"> </w:t>
      </w:r>
      <w:r w:rsidR="00096112" w:rsidRPr="00BA3BEB">
        <w:rPr>
          <w:rFonts w:ascii="Times New Roman" w:hAnsi="Times New Roman" w:cs="Times New Roman"/>
          <w:b/>
          <w:sz w:val="24"/>
          <w:szCs w:val="24"/>
          <w:u w:val="single"/>
        </w:rPr>
        <w:t xml:space="preserve">those </w:t>
      </w:r>
      <w:r w:rsidR="00096112" w:rsidRPr="00BA3BEB">
        <w:rPr>
          <w:rFonts w:ascii="Times New Roman" w:hAnsi="Times New Roman" w:cs="Times New Roman"/>
          <w:sz w:val="12"/>
          <w:szCs w:val="12"/>
        </w:rPr>
        <w:t>age</w:t>
      </w:r>
      <w:r w:rsidR="00096112" w:rsidRPr="00BA3BEB">
        <w:rPr>
          <w:rFonts w:ascii="Times New Roman" w:hAnsi="Times New Roman" w:cs="Times New Roman"/>
          <w:b/>
          <w:sz w:val="24"/>
          <w:szCs w:val="24"/>
          <w:u w:val="single"/>
        </w:rPr>
        <w:t xml:space="preserve"> 13 or under) report having had sex forced on them.</w:t>
      </w:r>
      <w:r w:rsidRPr="00BA3BEB">
        <w:rPr>
          <w:rFonts w:ascii="Times New Roman" w:hAnsi="Times New Roman" w:cs="Times New Roman"/>
          <w:b/>
          <w:bCs/>
          <w:sz w:val="24"/>
          <w:szCs w:val="24"/>
          <w:u w:val="single"/>
        </w:rPr>
        <w:t xml:space="preserve"> </w:t>
      </w:r>
      <w:r w:rsidR="00096112" w:rsidRPr="00BA3BEB">
        <w:rPr>
          <w:rFonts w:ascii="Times New Roman" w:hAnsi="Times New Roman" w:cs="Times New Roman"/>
          <w:b/>
          <w:sz w:val="24"/>
          <w:szCs w:val="24"/>
          <w:u w:val="single"/>
        </w:rPr>
        <w:t xml:space="preserve">By </w:t>
      </w:r>
      <w:r w:rsidR="00096112" w:rsidRPr="00BA3BEB">
        <w:rPr>
          <w:rFonts w:ascii="Times New Roman" w:hAnsi="Times New Roman" w:cs="Times New Roman"/>
          <w:sz w:val="12"/>
          <w:szCs w:val="12"/>
        </w:rPr>
        <w:t>the time they turn</w:t>
      </w:r>
      <w:r w:rsidR="00096112" w:rsidRPr="00BA3BEB">
        <w:rPr>
          <w:rFonts w:ascii="Times New Roman" w:hAnsi="Times New Roman" w:cs="Times New Roman"/>
          <w:b/>
          <w:sz w:val="24"/>
          <w:szCs w:val="24"/>
          <w:u w:val="single"/>
        </w:rPr>
        <w:t xml:space="preserve"> 20</w:t>
      </w:r>
      <w:r w:rsidR="00096112" w:rsidRPr="00BA3BEB">
        <w:rPr>
          <w:rFonts w:ascii="Times New Roman" w:hAnsi="Times New Roman" w:cs="Times New Roman"/>
          <w:sz w:val="12"/>
          <w:szCs w:val="12"/>
        </w:rPr>
        <w:t>, about</w:t>
      </w:r>
      <w:r w:rsidR="00096112" w:rsidRPr="00BA3BEB">
        <w:rPr>
          <w:rFonts w:ascii="Times New Roman" w:hAnsi="Times New Roman" w:cs="Times New Roman"/>
          <w:b/>
          <w:sz w:val="24"/>
          <w:szCs w:val="24"/>
          <w:u w:val="single"/>
        </w:rPr>
        <w:t xml:space="preserve"> 40% </w:t>
      </w:r>
      <w:r w:rsidR="009C1F3C" w:rsidRPr="00BA3BEB">
        <w:rPr>
          <w:rFonts w:ascii="Times New Roman" w:hAnsi="Times New Roman" w:cs="Times New Roman"/>
          <w:sz w:val="12"/>
          <w:szCs w:val="12"/>
        </w:rPr>
        <w:t>of A</w:t>
      </w:r>
      <w:r w:rsidR="00096112" w:rsidRPr="00BA3BEB">
        <w:rPr>
          <w:rFonts w:ascii="Times New Roman" w:hAnsi="Times New Roman" w:cs="Times New Roman"/>
          <w:sz w:val="12"/>
          <w:szCs w:val="12"/>
        </w:rPr>
        <w:t>merican women</w:t>
      </w:r>
      <w:r w:rsidRPr="00BA3BEB">
        <w:rPr>
          <w:rFonts w:ascii="Times New Roman" w:hAnsi="Times New Roman" w:cs="Times New Roman"/>
          <w:b/>
          <w:bCs/>
          <w:sz w:val="24"/>
          <w:szCs w:val="24"/>
          <w:u w:val="single"/>
        </w:rPr>
        <w:t xml:space="preserve"> </w:t>
      </w:r>
      <w:r w:rsidR="00096112" w:rsidRPr="00BA3BEB">
        <w:rPr>
          <w:rFonts w:ascii="Times New Roman" w:hAnsi="Times New Roman" w:cs="Times New Roman"/>
          <w:b/>
          <w:sz w:val="24"/>
          <w:szCs w:val="24"/>
          <w:u w:val="single"/>
        </w:rPr>
        <w:t xml:space="preserve">have been pregnant </w:t>
      </w:r>
      <w:r w:rsidR="00096112" w:rsidRPr="00BA3BEB">
        <w:rPr>
          <w:rFonts w:ascii="Times New Roman" w:hAnsi="Times New Roman" w:cs="Times New Roman"/>
          <w:sz w:val="12"/>
          <w:szCs w:val="12"/>
        </w:rPr>
        <w:t>at least once.</w:t>
      </w:r>
      <w:r w:rsidR="00096112" w:rsidRPr="00BA3BEB">
        <w:rPr>
          <w:rFonts w:ascii="Times New Roman" w:hAnsi="Times New Roman" w:cs="Times New Roman"/>
          <w:b/>
          <w:sz w:val="24"/>
          <w:szCs w:val="24"/>
          <w:u w:val="single"/>
        </w:rPr>
        <w:t xml:space="preserve"> </w:t>
      </w:r>
      <w:r w:rsidR="00096112" w:rsidRPr="00BA3BEB">
        <w:rPr>
          <w:rFonts w:ascii="Times New Roman" w:hAnsi="Times New Roman" w:cs="Times New Roman"/>
          <w:sz w:val="12"/>
          <w:szCs w:val="12"/>
        </w:rPr>
        <w:t>Many of these young</w:t>
      </w:r>
      <w:r w:rsidRPr="00BA3BEB">
        <w:rPr>
          <w:rFonts w:ascii="Times New Roman" w:hAnsi="Times New Roman" w:cs="Times New Roman"/>
          <w:bCs/>
          <w:sz w:val="12"/>
          <w:szCs w:val="12"/>
        </w:rPr>
        <w:t xml:space="preserve"> </w:t>
      </w:r>
      <w:r w:rsidR="00096112" w:rsidRPr="00BA3BEB">
        <w:rPr>
          <w:rFonts w:ascii="Times New Roman" w:hAnsi="Times New Roman" w:cs="Times New Roman"/>
          <w:sz w:val="12"/>
          <w:szCs w:val="12"/>
        </w:rPr>
        <w:t>women have little understanding of their bodies and have</w:t>
      </w:r>
      <w:r w:rsidRPr="00BA3BEB">
        <w:rPr>
          <w:rFonts w:ascii="Times New Roman" w:hAnsi="Times New Roman" w:cs="Times New Roman"/>
          <w:bCs/>
          <w:sz w:val="12"/>
          <w:szCs w:val="12"/>
        </w:rPr>
        <w:t xml:space="preserve"> </w:t>
      </w:r>
      <w:r w:rsidR="00096112" w:rsidRPr="00BA3BEB">
        <w:rPr>
          <w:rFonts w:ascii="Times New Roman" w:hAnsi="Times New Roman" w:cs="Times New Roman"/>
          <w:sz w:val="12"/>
          <w:szCs w:val="12"/>
        </w:rPr>
        <w:t>begun having sexual intercourse before knowing about ways</w:t>
      </w:r>
      <w:r w:rsidR="00DA5BE6" w:rsidRPr="00BA3BEB">
        <w:rPr>
          <w:rFonts w:ascii="Times New Roman" w:hAnsi="Times New Roman" w:cs="Times New Roman"/>
          <w:bCs/>
          <w:sz w:val="12"/>
          <w:szCs w:val="12"/>
        </w:rPr>
        <w:t xml:space="preserve"> </w:t>
      </w:r>
      <w:r w:rsidR="00096112" w:rsidRPr="00BA3BEB">
        <w:rPr>
          <w:rFonts w:ascii="Times New Roman" w:hAnsi="Times New Roman" w:cs="Times New Roman"/>
          <w:sz w:val="12"/>
          <w:szCs w:val="12"/>
        </w:rPr>
        <w:t>to prevent pregnancy.</w:t>
      </w:r>
      <w:r w:rsidRPr="00BA3BEB">
        <w:rPr>
          <w:rFonts w:ascii="Times New Roman" w:hAnsi="Times New Roman" w:cs="Times New Roman"/>
          <w:sz w:val="12"/>
          <w:szCs w:val="12"/>
        </w:rPr>
        <w:t xml:space="preserve"> </w:t>
      </w:r>
      <w:r w:rsidR="00096112" w:rsidRPr="00BA3BEB">
        <w:rPr>
          <w:rFonts w:ascii="Times New Roman" w:hAnsi="Times New Roman" w:cs="Times New Roman"/>
          <w:sz w:val="12"/>
          <w:szCs w:val="12"/>
        </w:rPr>
        <w:t>Teenagers with unplanned preg</w:t>
      </w:r>
      <w:r w:rsidRPr="00BA3BEB">
        <w:rPr>
          <w:rFonts w:ascii="Times New Roman" w:hAnsi="Times New Roman" w:cs="Times New Roman"/>
          <w:sz w:val="12"/>
          <w:szCs w:val="12"/>
        </w:rPr>
        <w:t>nancies face difficult choices.</w:t>
      </w:r>
      <w:r w:rsidRPr="00BA3BEB">
        <w:rPr>
          <w:rFonts w:ascii="Times New Roman" w:hAnsi="Times New Roman" w:cs="Times New Roman"/>
          <w:b/>
          <w:sz w:val="24"/>
          <w:szCs w:val="24"/>
          <w:u w:val="single"/>
        </w:rPr>
        <w:t xml:space="preserve"> </w:t>
      </w:r>
      <w:r w:rsidR="00096112" w:rsidRPr="00BA3BEB">
        <w:rPr>
          <w:rFonts w:ascii="Times New Roman" w:hAnsi="Times New Roman" w:cs="Times New Roman"/>
          <w:b/>
          <w:sz w:val="24"/>
          <w:szCs w:val="24"/>
          <w:u w:val="single"/>
        </w:rPr>
        <w:t>If a teen gives birth and k</w:t>
      </w:r>
      <w:r w:rsidRPr="00BA3BEB">
        <w:rPr>
          <w:rFonts w:ascii="Times New Roman" w:hAnsi="Times New Roman" w:cs="Times New Roman"/>
          <w:b/>
          <w:sz w:val="24"/>
          <w:szCs w:val="24"/>
          <w:u w:val="single"/>
        </w:rPr>
        <w:t xml:space="preserve">eeps the baby, she will be much </w:t>
      </w:r>
      <w:r w:rsidR="00096112" w:rsidRPr="00BA3BEB">
        <w:rPr>
          <w:rFonts w:ascii="Times New Roman" w:hAnsi="Times New Roman" w:cs="Times New Roman"/>
          <w:b/>
          <w:sz w:val="24"/>
          <w:szCs w:val="24"/>
          <w:u w:val="single"/>
        </w:rPr>
        <w:t>more li</w:t>
      </w:r>
      <w:r w:rsidRPr="00BA3BEB">
        <w:rPr>
          <w:rFonts w:ascii="Times New Roman" w:hAnsi="Times New Roman" w:cs="Times New Roman"/>
          <w:b/>
          <w:sz w:val="24"/>
          <w:szCs w:val="24"/>
          <w:u w:val="single"/>
        </w:rPr>
        <w:t xml:space="preserve">kely </w:t>
      </w:r>
      <w:r w:rsidRPr="00BA3BEB">
        <w:rPr>
          <w:rFonts w:ascii="Times New Roman" w:hAnsi="Times New Roman" w:cs="Times New Roman"/>
          <w:sz w:val="12"/>
          <w:szCs w:val="12"/>
        </w:rPr>
        <w:t>than other young women</w:t>
      </w:r>
      <w:r w:rsidR="00DA5BE6" w:rsidRPr="00BA3BEB">
        <w:rPr>
          <w:rFonts w:ascii="Times New Roman" w:hAnsi="Times New Roman" w:cs="Times New Roman"/>
          <w:b/>
          <w:sz w:val="24"/>
          <w:szCs w:val="24"/>
          <w:u w:val="single"/>
        </w:rPr>
        <w:t xml:space="preserve"> to:</w:t>
      </w:r>
      <w:r w:rsidR="00096112" w:rsidRPr="00BA3BEB">
        <w:rPr>
          <w:rFonts w:ascii="Times New Roman" w:hAnsi="Times New Roman" w:cs="Times New Roman"/>
          <w:b/>
          <w:sz w:val="24"/>
          <w:szCs w:val="24"/>
          <w:u w:val="single"/>
        </w:rPr>
        <w:t xml:space="preserve"> drop out </w:t>
      </w:r>
      <w:r w:rsidR="00096112" w:rsidRPr="00BA3BEB">
        <w:rPr>
          <w:rFonts w:ascii="Times New Roman" w:hAnsi="Times New Roman" w:cs="Times New Roman"/>
          <w:sz w:val="12"/>
          <w:szCs w:val="12"/>
        </w:rPr>
        <w:t>of school; re</w:t>
      </w:r>
      <w:r w:rsidR="00DA5BE6" w:rsidRPr="00BA3BEB">
        <w:rPr>
          <w:rFonts w:ascii="Times New Roman" w:hAnsi="Times New Roman" w:cs="Times New Roman"/>
          <w:sz w:val="12"/>
          <w:szCs w:val="12"/>
        </w:rPr>
        <w:t>ceive inadequate prenatal care;</w:t>
      </w:r>
      <w:r w:rsidR="00096112" w:rsidRPr="00BA3BEB">
        <w:rPr>
          <w:rFonts w:ascii="Times New Roman" w:hAnsi="Times New Roman" w:cs="Times New Roman"/>
          <w:b/>
          <w:sz w:val="24"/>
          <w:szCs w:val="24"/>
          <w:u w:val="single"/>
        </w:rPr>
        <w:t xml:space="preserve"> rely on public assistance </w:t>
      </w:r>
      <w:r w:rsidR="00096112" w:rsidRPr="00BA3BEB">
        <w:rPr>
          <w:rFonts w:ascii="Times New Roman" w:hAnsi="Times New Roman" w:cs="Times New Roman"/>
          <w:sz w:val="12"/>
          <w:szCs w:val="12"/>
        </w:rPr>
        <w:t>to raise her child</w:t>
      </w:r>
      <w:r w:rsidR="00096112" w:rsidRPr="00BA3BEB">
        <w:rPr>
          <w:rFonts w:ascii="Times New Roman" w:hAnsi="Times New Roman" w:cs="Times New Roman"/>
          <w:b/>
          <w:sz w:val="24"/>
          <w:szCs w:val="24"/>
          <w:u w:val="single"/>
        </w:rPr>
        <w:t>; d</w:t>
      </w:r>
      <w:r w:rsidR="00DA5BE6" w:rsidRPr="00BA3BEB">
        <w:rPr>
          <w:rFonts w:ascii="Times New Roman" w:hAnsi="Times New Roman" w:cs="Times New Roman"/>
          <w:b/>
          <w:sz w:val="24"/>
          <w:szCs w:val="24"/>
          <w:u w:val="single"/>
        </w:rPr>
        <w:t>evelop health problems; or</w:t>
      </w:r>
      <w:r w:rsidR="00096112" w:rsidRPr="00BA3BEB">
        <w:rPr>
          <w:rFonts w:ascii="Times New Roman" w:hAnsi="Times New Roman" w:cs="Times New Roman"/>
          <w:b/>
          <w:sz w:val="24"/>
          <w:szCs w:val="24"/>
          <w:u w:val="single"/>
        </w:rPr>
        <w:t xml:space="preserve"> </w:t>
      </w:r>
      <w:r w:rsidR="00096112" w:rsidRPr="00BA3BEB">
        <w:rPr>
          <w:rFonts w:ascii="Times New Roman" w:hAnsi="Times New Roman" w:cs="Times New Roman"/>
          <w:sz w:val="12"/>
          <w:szCs w:val="12"/>
        </w:rPr>
        <w:t>ha</w:t>
      </w:r>
      <w:r w:rsidRPr="00BA3BEB">
        <w:rPr>
          <w:rFonts w:ascii="Times New Roman" w:hAnsi="Times New Roman" w:cs="Times New Roman"/>
          <w:sz w:val="12"/>
          <w:szCs w:val="12"/>
        </w:rPr>
        <w:t>ve her marriage end in</w:t>
      </w:r>
      <w:r w:rsidRPr="00BA3BEB">
        <w:rPr>
          <w:rFonts w:ascii="Times New Roman" w:hAnsi="Times New Roman" w:cs="Times New Roman"/>
          <w:b/>
          <w:sz w:val="24"/>
          <w:szCs w:val="24"/>
          <w:u w:val="single"/>
        </w:rPr>
        <w:t xml:space="preserve"> divorce. </w:t>
      </w:r>
      <w:r w:rsidR="00096112" w:rsidRPr="00BA3BEB">
        <w:rPr>
          <w:rFonts w:ascii="Times New Roman" w:hAnsi="Times New Roman" w:cs="Times New Roman"/>
          <w:b/>
          <w:sz w:val="24"/>
          <w:szCs w:val="24"/>
          <w:u w:val="single"/>
        </w:rPr>
        <w:t>Children born to teena</w:t>
      </w:r>
      <w:r w:rsidRPr="00BA3BEB">
        <w:rPr>
          <w:rFonts w:ascii="Times New Roman" w:hAnsi="Times New Roman" w:cs="Times New Roman"/>
          <w:b/>
          <w:sz w:val="24"/>
          <w:szCs w:val="24"/>
          <w:u w:val="single"/>
        </w:rPr>
        <w:t xml:space="preserve">ge mothers are more likely </w:t>
      </w:r>
      <w:r w:rsidRPr="00BA3BEB">
        <w:rPr>
          <w:rFonts w:ascii="Times New Roman" w:hAnsi="Times New Roman" w:cs="Times New Roman"/>
          <w:sz w:val="12"/>
          <w:szCs w:val="12"/>
        </w:rPr>
        <w:t xml:space="preserve">than </w:t>
      </w:r>
      <w:r w:rsidR="00096112" w:rsidRPr="00BA3BEB">
        <w:rPr>
          <w:rFonts w:ascii="Times New Roman" w:hAnsi="Times New Roman" w:cs="Times New Roman"/>
          <w:sz w:val="12"/>
          <w:szCs w:val="12"/>
        </w:rPr>
        <w:t>children of older mothers</w:t>
      </w:r>
      <w:r w:rsidR="00096112" w:rsidRPr="00BA3BEB">
        <w:rPr>
          <w:rFonts w:ascii="Times New Roman" w:hAnsi="Times New Roman" w:cs="Times New Roman"/>
          <w:b/>
          <w:sz w:val="24"/>
          <w:szCs w:val="24"/>
          <w:u w:val="single"/>
        </w:rPr>
        <w:t xml:space="preserve"> to su</w:t>
      </w:r>
      <w:r w:rsidRPr="00BA3BEB">
        <w:rPr>
          <w:rFonts w:ascii="Times New Roman" w:hAnsi="Times New Roman" w:cs="Times New Roman"/>
          <w:b/>
          <w:sz w:val="24"/>
          <w:szCs w:val="24"/>
          <w:u w:val="single"/>
        </w:rPr>
        <w:t xml:space="preserve">ffer significant disadvantages: </w:t>
      </w:r>
      <w:r w:rsidR="00096112" w:rsidRPr="00BA3BEB">
        <w:rPr>
          <w:rFonts w:ascii="Times New Roman" w:hAnsi="Times New Roman" w:cs="Times New Roman"/>
          <w:b/>
          <w:sz w:val="24"/>
          <w:szCs w:val="24"/>
          <w:u w:val="single"/>
        </w:rPr>
        <w:t>medical, psychological, economic, and educational.</w:t>
      </w:r>
    </w:p>
    <w:p w:rsidR="00D97CCC" w:rsidRPr="00BA3BEB" w:rsidRDefault="00DA5BE6" w:rsidP="009C1F3C">
      <w:pPr>
        <w:spacing w:after="60" w:line="360" w:lineRule="auto"/>
        <w:rPr>
          <w:rFonts w:ascii="Times New Roman" w:hAnsi="Times New Roman" w:cs="Times New Roman"/>
          <w:b/>
          <w:sz w:val="24"/>
          <w:szCs w:val="24"/>
        </w:rPr>
      </w:pPr>
      <w:r w:rsidRPr="00BA3BEB">
        <w:rPr>
          <w:rFonts w:ascii="Times New Roman" w:hAnsi="Times New Roman" w:cs="Times New Roman"/>
          <w:sz w:val="24"/>
          <w:szCs w:val="24"/>
        </w:rPr>
        <w:t xml:space="preserve">An abortion is often the only option a </w:t>
      </w:r>
      <w:r w:rsidR="00E15124" w:rsidRPr="00BA3BEB">
        <w:rPr>
          <w:rFonts w:ascii="Times New Roman" w:hAnsi="Times New Roman" w:cs="Times New Roman"/>
          <w:sz w:val="24"/>
          <w:szCs w:val="24"/>
        </w:rPr>
        <w:t>teen</w:t>
      </w:r>
      <w:r w:rsidRPr="00BA3BEB">
        <w:rPr>
          <w:rFonts w:ascii="Times New Roman" w:hAnsi="Times New Roman" w:cs="Times New Roman"/>
          <w:sz w:val="24"/>
          <w:szCs w:val="24"/>
        </w:rPr>
        <w:t xml:space="preserve"> has – but in some states, young women with unwanted pregnancies are required by law to consult their parents before they can seek a medical expert or care. </w:t>
      </w:r>
      <w:r w:rsidR="00D97CCC" w:rsidRPr="00BA3BEB">
        <w:rPr>
          <w:rFonts w:ascii="Times New Roman" w:hAnsi="Times New Roman" w:cs="Times New Roman"/>
          <w:sz w:val="24"/>
          <w:szCs w:val="24"/>
        </w:rPr>
        <w:t xml:space="preserve">These laws are pointless since most </w:t>
      </w:r>
      <w:r w:rsidR="00E15124" w:rsidRPr="00BA3BEB">
        <w:rPr>
          <w:rFonts w:ascii="Times New Roman" w:hAnsi="Times New Roman" w:cs="Times New Roman"/>
          <w:sz w:val="24"/>
          <w:szCs w:val="24"/>
        </w:rPr>
        <w:t>teens</w:t>
      </w:r>
      <w:r w:rsidR="00D97CCC" w:rsidRPr="00BA3BEB">
        <w:rPr>
          <w:rFonts w:ascii="Times New Roman" w:hAnsi="Times New Roman" w:cs="Times New Roman"/>
          <w:sz w:val="24"/>
          <w:szCs w:val="24"/>
        </w:rPr>
        <w:t xml:space="preserve"> will and are encouraged to consult parents in the first place. </w:t>
      </w:r>
      <w:r w:rsidR="00E15124" w:rsidRPr="00BA3BEB">
        <w:rPr>
          <w:rFonts w:ascii="Times New Roman" w:hAnsi="Times New Roman" w:cs="Times New Roman"/>
          <w:sz w:val="24"/>
          <w:szCs w:val="24"/>
        </w:rPr>
        <w:t xml:space="preserve">The teens affected by this law are those who </w:t>
      </w:r>
      <w:r w:rsidR="00E15124" w:rsidRPr="00BA3BEB">
        <w:rPr>
          <w:rFonts w:ascii="Times New Roman" w:hAnsi="Times New Roman" w:cs="Times New Roman"/>
          <w:i/>
          <w:sz w:val="24"/>
          <w:szCs w:val="24"/>
        </w:rPr>
        <w:t xml:space="preserve">cannot </w:t>
      </w:r>
      <w:r w:rsidR="00E15124" w:rsidRPr="00BA3BEB">
        <w:rPr>
          <w:rFonts w:ascii="Times New Roman" w:hAnsi="Times New Roman" w:cs="Times New Roman"/>
          <w:sz w:val="24"/>
          <w:szCs w:val="24"/>
        </w:rPr>
        <w:t xml:space="preserve">safely tell their parents about a pregnancy or abortion. </w:t>
      </w:r>
      <w:r w:rsidR="00D97CCC" w:rsidRPr="00BA3BEB">
        <w:rPr>
          <w:rFonts w:ascii="Times New Roman" w:hAnsi="Times New Roman" w:cs="Times New Roman"/>
          <w:sz w:val="24"/>
          <w:szCs w:val="24"/>
        </w:rPr>
        <w:t>The only consequences are</w:t>
      </w:r>
      <w:r w:rsidRPr="00BA3BEB">
        <w:rPr>
          <w:rFonts w:ascii="Times New Roman" w:hAnsi="Times New Roman" w:cs="Times New Roman"/>
          <w:sz w:val="24"/>
          <w:szCs w:val="24"/>
        </w:rPr>
        <w:t xml:space="preserve"> </w:t>
      </w:r>
      <w:r w:rsidR="00D97CCC" w:rsidRPr="00BA3BEB">
        <w:rPr>
          <w:rFonts w:ascii="Times New Roman" w:hAnsi="Times New Roman" w:cs="Times New Roman"/>
          <w:sz w:val="24"/>
          <w:szCs w:val="24"/>
        </w:rPr>
        <w:t xml:space="preserve">fear, </w:t>
      </w:r>
      <w:r w:rsidRPr="00BA3BEB">
        <w:rPr>
          <w:rFonts w:ascii="Times New Roman" w:hAnsi="Times New Roman" w:cs="Times New Roman"/>
          <w:sz w:val="24"/>
          <w:szCs w:val="24"/>
        </w:rPr>
        <w:t xml:space="preserve">violence, </w:t>
      </w:r>
      <w:r w:rsidR="00D97CCC" w:rsidRPr="00BA3BEB">
        <w:rPr>
          <w:rFonts w:ascii="Times New Roman" w:hAnsi="Times New Roman" w:cs="Times New Roman"/>
          <w:sz w:val="24"/>
          <w:szCs w:val="24"/>
        </w:rPr>
        <w:t xml:space="preserve">and even risky medical procedures out of desperation, </w:t>
      </w:r>
      <w:r w:rsidR="00D97CCC" w:rsidRPr="00BA3BEB">
        <w:rPr>
          <w:rFonts w:ascii="Times New Roman" w:hAnsi="Times New Roman" w:cs="Times New Roman"/>
          <w:b/>
          <w:sz w:val="24"/>
          <w:szCs w:val="24"/>
        </w:rPr>
        <w:t>Dudley 2:</w:t>
      </w:r>
    </w:p>
    <w:p w:rsidR="00D97CCC" w:rsidRPr="00BA3BEB" w:rsidRDefault="00D97CCC" w:rsidP="009C1F3C">
      <w:pPr>
        <w:autoSpaceDE w:val="0"/>
        <w:autoSpaceDN w:val="0"/>
        <w:adjustRightInd w:val="0"/>
        <w:spacing w:after="60" w:line="360" w:lineRule="auto"/>
        <w:rPr>
          <w:rFonts w:ascii="Times New Roman" w:hAnsi="Times New Roman" w:cs="Times New Roman"/>
          <w:sz w:val="12"/>
          <w:szCs w:val="12"/>
        </w:rPr>
      </w:pPr>
      <w:r w:rsidRPr="00BA3BEB">
        <w:rPr>
          <w:rFonts w:ascii="Times New Roman" w:hAnsi="Times New Roman" w:cs="Times New Roman"/>
          <w:b/>
          <w:sz w:val="24"/>
          <w:szCs w:val="24"/>
          <w:u w:val="single"/>
        </w:rPr>
        <w:t>Abortion providers encourage teen</w:t>
      </w:r>
      <w:r w:rsidRPr="00BA3BEB">
        <w:rPr>
          <w:rFonts w:ascii="Times New Roman" w:hAnsi="Times New Roman" w:cs="Times New Roman"/>
          <w:sz w:val="12"/>
          <w:szCs w:val="12"/>
        </w:rPr>
        <w:t>ager</w:t>
      </w:r>
      <w:r w:rsidRPr="00BA3BEB">
        <w:rPr>
          <w:rFonts w:ascii="Times New Roman" w:hAnsi="Times New Roman" w:cs="Times New Roman"/>
          <w:b/>
          <w:sz w:val="24"/>
          <w:szCs w:val="24"/>
          <w:u w:val="single"/>
        </w:rPr>
        <w:t xml:space="preserve">s to tell a parent </w:t>
      </w:r>
      <w:r w:rsidRPr="00BA3BEB">
        <w:rPr>
          <w:rFonts w:ascii="Times New Roman" w:hAnsi="Times New Roman" w:cs="Times New Roman"/>
          <w:sz w:val="12"/>
          <w:szCs w:val="12"/>
        </w:rPr>
        <w:t>or another important family member about their plans,</w:t>
      </w:r>
      <w:r w:rsidRPr="00BA3BEB">
        <w:rPr>
          <w:rFonts w:ascii="Times New Roman" w:hAnsi="Times New Roman" w:cs="Times New Roman"/>
          <w:b/>
          <w:sz w:val="24"/>
          <w:szCs w:val="24"/>
          <w:u w:val="single"/>
        </w:rPr>
        <w:t xml:space="preserve"> and most </w:t>
      </w:r>
      <w:r w:rsidRPr="00BA3BEB">
        <w:rPr>
          <w:rFonts w:ascii="Times New Roman" w:hAnsi="Times New Roman" w:cs="Times New Roman"/>
          <w:sz w:val="12"/>
          <w:szCs w:val="12"/>
        </w:rPr>
        <w:t>teens</w:t>
      </w:r>
      <w:r w:rsidRPr="00BA3BEB">
        <w:rPr>
          <w:rFonts w:ascii="Times New Roman" w:hAnsi="Times New Roman" w:cs="Times New Roman"/>
          <w:b/>
          <w:sz w:val="24"/>
          <w:szCs w:val="24"/>
          <w:u w:val="single"/>
        </w:rPr>
        <w:t xml:space="preserve"> do. Even without </w:t>
      </w:r>
      <w:r w:rsidRPr="00BA3BEB">
        <w:rPr>
          <w:rFonts w:ascii="Times New Roman" w:hAnsi="Times New Roman" w:cs="Times New Roman"/>
          <w:sz w:val="12"/>
          <w:szCs w:val="12"/>
        </w:rPr>
        <w:t>state</w:t>
      </w:r>
      <w:r w:rsidRPr="00BA3BEB">
        <w:rPr>
          <w:rFonts w:ascii="Times New Roman" w:hAnsi="Times New Roman" w:cs="Times New Roman"/>
          <w:b/>
          <w:sz w:val="24"/>
          <w:szCs w:val="24"/>
          <w:u w:val="single"/>
        </w:rPr>
        <w:t xml:space="preserve"> laws,</w:t>
      </w:r>
      <w:r w:rsidRPr="00BA3BEB">
        <w:rPr>
          <w:rFonts w:ascii="Times New Roman" w:hAnsi="Times New Roman" w:cs="Times New Roman"/>
          <w:sz w:val="12"/>
          <w:szCs w:val="12"/>
        </w:rPr>
        <w:t xml:space="preserve"> one or both</w:t>
      </w:r>
      <w:r w:rsidRPr="00BA3BEB">
        <w:rPr>
          <w:rFonts w:ascii="Times New Roman" w:hAnsi="Times New Roman" w:cs="Times New Roman"/>
          <w:b/>
          <w:sz w:val="24"/>
          <w:szCs w:val="24"/>
          <w:u w:val="single"/>
        </w:rPr>
        <w:t xml:space="preserve"> parents of 61% of minors know about their daughters' abortions. </w:t>
      </w:r>
      <w:r w:rsidRPr="00BA3BEB">
        <w:rPr>
          <w:rFonts w:ascii="Times New Roman" w:hAnsi="Times New Roman" w:cs="Times New Roman"/>
          <w:sz w:val="12"/>
          <w:szCs w:val="12"/>
        </w:rPr>
        <w:t>The younger the teen, the higher the likelihood that she has told her mother about the situation. Those</w:t>
      </w:r>
      <w:r w:rsidRPr="00BA3BEB">
        <w:rPr>
          <w:rFonts w:ascii="Times New Roman" w:hAnsi="Times New Roman" w:cs="Times New Roman"/>
          <w:b/>
          <w:sz w:val="24"/>
          <w:szCs w:val="24"/>
          <w:u w:val="single"/>
        </w:rPr>
        <w:t xml:space="preserve"> young women who do not </w:t>
      </w:r>
      <w:r w:rsidRPr="00BA3BEB">
        <w:rPr>
          <w:rFonts w:ascii="Times New Roman" w:hAnsi="Times New Roman" w:cs="Times New Roman"/>
          <w:sz w:val="12"/>
          <w:szCs w:val="12"/>
        </w:rPr>
        <w:t>or cannot</w:t>
      </w:r>
      <w:r w:rsidRPr="00BA3BEB">
        <w:rPr>
          <w:rFonts w:ascii="Times New Roman" w:hAnsi="Times New Roman" w:cs="Times New Roman"/>
          <w:b/>
          <w:sz w:val="24"/>
          <w:szCs w:val="24"/>
          <w:u w:val="single"/>
        </w:rPr>
        <w:t xml:space="preserve"> tell their parents</w:t>
      </w:r>
      <w:r w:rsidRPr="00BA3BEB">
        <w:rPr>
          <w:rFonts w:ascii="Times New Roman" w:hAnsi="Times New Roman" w:cs="Times New Roman"/>
          <w:sz w:val="12"/>
          <w:szCs w:val="12"/>
        </w:rPr>
        <w:t>, however, often</w:t>
      </w:r>
      <w:r w:rsidRPr="00BA3BEB">
        <w:rPr>
          <w:rFonts w:ascii="Times New Roman" w:hAnsi="Times New Roman" w:cs="Times New Roman"/>
          <w:b/>
          <w:sz w:val="24"/>
          <w:szCs w:val="24"/>
          <w:u w:val="single"/>
        </w:rPr>
        <w:t xml:space="preserve"> have important reasons such as </w:t>
      </w:r>
      <w:r w:rsidRPr="00BA3BEB">
        <w:rPr>
          <w:rFonts w:ascii="Times New Roman" w:hAnsi="Times New Roman" w:cs="Times New Roman"/>
          <w:sz w:val="12"/>
          <w:szCs w:val="12"/>
        </w:rPr>
        <w:t>a</w:t>
      </w:r>
      <w:r w:rsidRPr="00BA3BEB">
        <w:rPr>
          <w:rFonts w:ascii="Times New Roman" w:hAnsi="Times New Roman" w:cs="Times New Roman"/>
          <w:b/>
          <w:sz w:val="24"/>
          <w:szCs w:val="24"/>
          <w:u w:val="single"/>
        </w:rPr>
        <w:t xml:space="preserve"> family history of alcoholism, emotional or physical abuse, or incest. To involve </w:t>
      </w:r>
      <w:r w:rsidRPr="00BA3BEB">
        <w:rPr>
          <w:rFonts w:ascii="Times New Roman" w:hAnsi="Times New Roman" w:cs="Times New Roman"/>
          <w:sz w:val="12"/>
          <w:szCs w:val="12"/>
        </w:rPr>
        <w:t>such</w:t>
      </w:r>
      <w:r w:rsidRPr="00BA3BEB">
        <w:rPr>
          <w:rFonts w:ascii="Times New Roman" w:hAnsi="Times New Roman" w:cs="Times New Roman"/>
          <w:b/>
          <w:sz w:val="24"/>
          <w:szCs w:val="24"/>
          <w:u w:val="single"/>
        </w:rPr>
        <w:t xml:space="preserve"> parents could invite further abuse </w:t>
      </w:r>
      <w:r w:rsidRPr="00BA3BEB">
        <w:rPr>
          <w:rFonts w:ascii="Times New Roman" w:hAnsi="Times New Roman" w:cs="Times New Roman"/>
          <w:sz w:val="12"/>
          <w:szCs w:val="12"/>
        </w:rPr>
        <w:t>of the teenager and other family members. Rather than tell their parents - for whatever reason –</w:t>
      </w:r>
      <w:r w:rsidRPr="00BA3BEB">
        <w:rPr>
          <w:rFonts w:ascii="Times New Roman" w:hAnsi="Times New Roman" w:cs="Times New Roman"/>
          <w:b/>
          <w:sz w:val="24"/>
          <w:szCs w:val="24"/>
          <w:u w:val="single"/>
        </w:rPr>
        <w:t xml:space="preserve"> some teenagers resort to unsafe, illegal abortions or try to perform the abortion themselves. </w:t>
      </w:r>
      <w:r w:rsidRPr="00BA3BEB">
        <w:rPr>
          <w:rFonts w:ascii="Times New Roman" w:hAnsi="Times New Roman" w:cs="Times New Roman"/>
          <w:sz w:val="12"/>
          <w:szCs w:val="12"/>
        </w:rPr>
        <w:t>In doing so,</w:t>
      </w:r>
      <w:r w:rsidRPr="00BA3BEB">
        <w:rPr>
          <w:rFonts w:ascii="Times New Roman" w:hAnsi="Times New Roman" w:cs="Times New Roman"/>
          <w:b/>
          <w:sz w:val="24"/>
          <w:szCs w:val="24"/>
          <w:u w:val="single"/>
        </w:rPr>
        <w:t xml:space="preserve"> they risk serious injury and death</w:t>
      </w:r>
      <w:r w:rsidRPr="00BA3BEB">
        <w:rPr>
          <w:rFonts w:ascii="Times New Roman" w:hAnsi="Times New Roman" w:cs="Times New Roman"/>
          <w:sz w:val="12"/>
          <w:szCs w:val="12"/>
        </w:rPr>
        <w:t>, or, in some cases, criminal charges.</w:t>
      </w:r>
    </w:p>
    <w:p w:rsidR="00DA5BE6" w:rsidRPr="00BA3BEB" w:rsidRDefault="00D97CCC" w:rsidP="009C1F3C">
      <w:pPr>
        <w:spacing w:after="60" w:line="360" w:lineRule="auto"/>
        <w:rPr>
          <w:rFonts w:ascii="Times New Roman" w:hAnsi="Times New Roman" w:cs="Times New Roman"/>
          <w:sz w:val="24"/>
          <w:szCs w:val="24"/>
        </w:rPr>
      </w:pPr>
      <w:r w:rsidRPr="00BA3BEB">
        <w:rPr>
          <w:rFonts w:ascii="Times New Roman" w:hAnsi="Times New Roman" w:cs="Times New Roman"/>
          <w:sz w:val="24"/>
          <w:szCs w:val="24"/>
        </w:rPr>
        <w:t xml:space="preserve">Stats prove the risk factors and show that these laws are ineffective – </w:t>
      </w:r>
      <w:r w:rsidR="00DA5BE6" w:rsidRPr="00BA3BEB">
        <w:rPr>
          <w:rFonts w:ascii="Times New Roman" w:hAnsi="Times New Roman" w:cs="Times New Roman"/>
          <w:b/>
          <w:sz w:val="24"/>
          <w:szCs w:val="24"/>
        </w:rPr>
        <w:t>Hayes:</w:t>
      </w:r>
    </w:p>
    <w:p w:rsidR="00A57EA3" w:rsidRPr="00BA3BEB" w:rsidRDefault="00DA5BE6" w:rsidP="009C1F3C">
      <w:pPr>
        <w:spacing w:after="60" w:line="360" w:lineRule="auto"/>
        <w:rPr>
          <w:rFonts w:ascii="Times New Roman" w:hAnsi="Times New Roman" w:cs="Times New Roman"/>
          <w:sz w:val="12"/>
          <w:szCs w:val="12"/>
          <w:shd w:val="clear" w:color="auto" w:fill="FFFFFF"/>
        </w:rPr>
      </w:pPr>
      <w:r w:rsidRPr="00BA3BEB">
        <w:rPr>
          <w:rFonts w:ascii="Times New Roman" w:hAnsi="Times New Roman" w:cs="Times New Roman"/>
          <w:sz w:val="12"/>
          <w:szCs w:val="12"/>
        </w:rPr>
        <w:lastRenderedPageBreak/>
        <w:t>Most young women do consult their parents before seeking abortion care.</w:t>
      </w:r>
      <w:hyperlink r:id="rId8" w:anchor="_edn4" w:history="1">
        <w:r w:rsidRPr="00BA3BEB">
          <w:rPr>
            <w:rStyle w:val="Hyperlink"/>
            <w:rFonts w:ascii="Times New Roman" w:hAnsi="Times New Roman" w:cs="Times New Roman"/>
            <w:color w:val="auto"/>
            <w:sz w:val="12"/>
            <w:szCs w:val="12"/>
            <w:u w:val="none"/>
          </w:rPr>
          <w:t>[4]</w:t>
        </w:r>
      </w:hyperlink>
      <w:r w:rsidRPr="00BA3BEB">
        <w:rPr>
          <w:rFonts w:ascii="Times New Roman" w:hAnsi="Times New Roman" w:cs="Times New Roman"/>
          <w:sz w:val="12"/>
          <w:szCs w:val="12"/>
        </w:rPr>
        <w:t xml:space="preserve"> Nonetheless,</w:t>
      </w:r>
      <w:r w:rsidRPr="00BA3BEB">
        <w:rPr>
          <w:rFonts w:ascii="Times New Roman" w:hAnsi="Times New Roman" w:cs="Times New Roman"/>
          <w:b/>
          <w:sz w:val="24"/>
          <w:szCs w:val="24"/>
          <w:u w:val="single"/>
        </w:rPr>
        <w:t xml:space="preserve"> m</w:t>
      </w:r>
      <w:r w:rsidRPr="00BA3BEB">
        <w:rPr>
          <w:rFonts w:ascii="Times New Roman" w:hAnsi="Times New Roman" w:cs="Times New Roman"/>
          <w:b/>
          <w:sz w:val="24"/>
          <w:szCs w:val="24"/>
          <w:u w:val="single"/>
          <w:shd w:val="clear" w:color="auto" w:fill="FFFFFF"/>
        </w:rPr>
        <w:t>any teens live in dysfunctional famil[ies]</w:t>
      </w:r>
      <w:r w:rsidRPr="00BA3BEB">
        <w:rPr>
          <w:rFonts w:ascii="Times New Roman" w:hAnsi="Times New Roman" w:cs="Times New Roman"/>
          <w:sz w:val="12"/>
          <w:szCs w:val="12"/>
          <w:shd w:val="clear" w:color="auto" w:fill="FFFFFF"/>
        </w:rPr>
        <w:t>y environments, and parental involvement laws cannot transform these families into stable homes nor facilitate communications.  </w:t>
      </w:r>
      <w:hyperlink r:id="rId9" w:anchor="_msocom_1" w:history="1">
        <w:r w:rsidRPr="00BA3BEB">
          <w:rPr>
            <w:rStyle w:val="Hyperlink"/>
            <w:rFonts w:ascii="Times New Roman" w:hAnsi="Times New Roman" w:cs="Times New Roman"/>
            <w:color w:val="auto"/>
            <w:sz w:val="12"/>
            <w:szCs w:val="12"/>
            <w:u w:val="none"/>
          </w:rPr>
          <w:t>[m1]</w:t>
        </w:r>
      </w:hyperlink>
      <w:r w:rsidRPr="00BA3BEB">
        <w:rPr>
          <w:rFonts w:ascii="Times New Roman" w:hAnsi="Times New Roman" w:cs="Times New Roman"/>
          <w:b/>
          <w:sz w:val="24"/>
          <w:szCs w:val="24"/>
          <w:u w:val="single"/>
          <w:shd w:val="clear" w:color="auto" w:fill="FFFFFF"/>
        </w:rPr>
        <w:t xml:space="preserve">Forcing teens to involve parents </w:t>
      </w:r>
      <w:r w:rsidRPr="00BA3BEB">
        <w:rPr>
          <w:rFonts w:ascii="Times New Roman" w:hAnsi="Times New Roman" w:cs="Times New Roman"/>
          <w:sz w:val="12"/>
          <w:szCs w:val="12"/>
          <w:shd w:val="clear" w:color="auto" w:fill="FFFFFF"/>
        </w:rPr>
        <w:t>in these circumstances</w:t>
      </w:r>
      <w:r w:rsidRPr="00BA3BEB">
        <w:rPr>
          <w:rFonts w:ascii="Times New Roman" w:hAnsi="Times New Roman" w:cs="Times New Roman"/>
          <w:b/>
          <w:sz w:val="24"/>
          <w:szCs w:val="24"/>
          <w:u w:val="single"/>
          <w:shd w:val="clear" w:color="auto" w:fill="FFFFFF"/>
        </w:rPr>
        <w:t xml:space="preserve"> puts them at risk.</w:t>
      </w:r>
      <w:r w:rsidRPr="00BA3BEB">
        <w:rPr>
          <w:rFonts w:ascii="Times New Roman" w:hAnsi="Times New Roman" w:cs="Times New Roman"/>
          <w:b/>
          <w:sz w:val="24"/>
          <w:szCs w:val="24"/>
          <w:u w:val="single"/>
        </w:rPr>
        <w:t xml:space="preserve"> Fifty percent of pregnant teens have experienced violence</w:t>
      </w:r>
      <w:hyperlink r:id="rId10" w:anchor="_edn5" w:history="1">
        <w:r w:rsidRPr="00BA3BEB">
          <w:rPr>
            <w:rStyle w:val="Hyperlink"/>
            <w:rFonts w:ascii="Times New Roman" w:hAnsi="Times New Roman" w:cs="Times New Roman"/>
            <w:color w:val="auto"/>
            <w:sz w:val="12"/>
            <w:szCs w:val="12"/>
            <w:u w:val="none"/>
          </w:rPr>
          <w:t>[5]</w:t>
        </w:r>
      </w:hyperlink>
      <w:r w:rsidRPr="00BA3BEB">
        <w:rPr>
          <w:rFonts w:ascii="Times New Roman" w:hAnsi="Times New Roman" w:cs="Times New Roman"/>
          <w:sz w:val="12"/>
          <w:szCs w:val="12"/>
        </w:rPr>
        <w:t>;</w:t>
      </w:r>
      <w:r w:rsidRPr="00BA3BEB">
        <w:rPr>
          <w:rFonts w:ascii="Times New Roman" w:hAnsi="Times New Roman" w:cs="Times New Roman"/>
          <w:b/>
          <w:sz w:val="24"/>
          <w:szCs w:val="24"/>
          <w:u w:val="single"/>
        </w:rPr>
        <w:t xml:space="preserve"> thirty percent of teens who do not tell their parents </w:t>
      </w:r>
      <w:r w:rsidRPr="00BA3BEB">
        <w:rPr>
          <w:rFonts w:ascii="Times New Roman" w:hAnsi="Times New Roman" w:cs="Times New Roman"/>
          <w:sz w:val="12"/>
          <w:szCs w:val="12"/>
        </w:rPr>
        <w:t>about their abortions</w:t>
      </w:r>
      <w:r w:rsidRPr="00BA3BEB">
        <w:rPr>
          <w:rFonts w:ascii="Times New Roman" w:hAnsi="Times New Roman" w:cs="Times New Roman"/>
          <w:b/>
          <w:sz w:val="24"/>
          <w:szCs w:val="24"/>
          <w:u w:val="single"/>
        </w:rPr>
        <w:t xml:space="preserve"> fear</w:t>
      </w:r>
      <w:r w:rsidRPr="00BA3BEB">
        <w:rPr>
          <w:rFonts w:ascii="Times New Roman" w:hAnsi="Times New Roman" w:cs="Times New Roman"/>
          <w:sz w:val="12"/>
          <w:szCs w:val="12"/>
        </w:rPr>
        <w:t>ed</w:t>
      </w:r>
      <w:r w:rsidRPr="00BA3BEB">
        <w:rPr>
          <w:rFonts w:ascii="Times New Roman" w:hAnsi="Times New Roman" w:cs="Times New Roman"/>
          <w:b/>
          <w:sz w:val="24"/>
          <w:szCs w:val="24"/>
          <w:u w:val="single"/>
        </w:rPr>
        <w:t xml:space="preserve"> violence or being forced to leave home.</w:t>
      </w:r>
      <w:hyperlink r:id="rId11" w:anchor="_edn6" w:history="1">
        <w:r w:rsidRPr="00BA3BEB">
          <w:rPr>
            <w:rStyle w:val="Hyperlink"/>
            <w:rFonts w:ascii="Times New Roman" w:hAnsi="Times New Roman" w:cs="Times New Roman"/>
            <w:color w:val="auto"/>
            <w:sz w:val="12"/>
            <w:szCs w:val="12"/>
            <w:u w:val="none"/>
          </w:rPr>
          <w:t>[6]</w:t>
        </w:r>
      </w:hyperlink>
      <w:r w:rsidRPr="00BA3BEB">
        <w:rPr>
          <w:rFonts w:ascii="Times New Roman" w:hAnsi="Times New Roman" w:cs="Times New Roman"/>
          <w:sz w:val="12"/>
          <w:szCs w:val="12"/>
        </w:rPr>
        <w:t xml:space="preserve"> Just 16 of the 39 states with parental involvement laws provide exceptions for minors who are victims of sexual and physical assault, incest or neglect.[1] Parental involvement laws also disproportionately affect young women of color, who are more likely to experience unintended pregnancy as minors and are disproportionately living in states where parental involvement laws are in effect. MANY NEGATIVE OUTCOMES, FEW POSITIVE ONES </w:t>
      </w:r>
      <w:r w:rsidRPr="00BA3BEB">
        <w:rPr>
          <w:rFonts w:ascii="Times New Roman" w:hAnsi="Times New Roman" w:cs="Times New Roman"/>
          <w:b/>
          <w:color w:val="000000"/>
          <w:sz w:val="24"/>
          <w:szCs w:val="24"/>
          <w:u w:val="single"/>
        </w:rPr>
        <w:t xml:space="preserve">Parental involvement laws </w:t>
      </w:r>
      <w:r w:rsidRPr="00BA3BEB">
        <w:rPr>
          <w:rFonts w:ascii="Times New Roman" w:hAnsi="Times New Roman" w:cs="Times New Roman"/>
          <w:color w:val="000000"/>
          <w:sz w:val="12"/>
          <w:szCs w:val="12"/>
        </w:rPr>
        <w:t>often</w:t>
      </w:r>
      <w:r w:rsidRPr="00BA3BEB">
        <w:rPr>
          <w:rFonts w:ascii="Times New Roman" w:hAnsi="Times New Roman" w:cs="Times New Roman"/>
          <w:b/>
          <w:color w:val="000000"/>
          <w:sz w:val="24"/>
          <w:szCs w:val="24"/>
          <w:u w:val="single"/>
        </w:rPr>
        <w:t xml:space="preserve"> delay</w:t>
      </w:r>
      <w:r w:rsidRPr="00BA3BEB">
        <w:rPr>
          <w:rFonts w:ascii="Times New Roman" w:hAnsi="Times New Roman" w:cs="Times New Roman"/>
          <w:color w:val="000000"/>
          <w:sz w:val="12"/>
          <w:szCs w:val="12"/>
        </w:rPr>
        <w:t xml:space="preserve"> young women’s </w:t>
      </w:r>
      <w:r w:rsidRPr="00BA3BEB">
        <w:rPr>
          <w:rFonts w:ascii="Times New Roman" w:hAnsi="Times New Roman" w:cs="Times New Roman"/>
          <w:b/>
          <w:color w:val="000000"/>
          <w:sz w:val="24"/>
          <w:szCs w:val="24"/>
          <w:u w:val="single"/>
        </w:rPr>
        <w:t xml:space="preserve">abortion care, leading to riskier, later-term </w:t>
      </w:r>
      <w:r w:rsidRPr="00BA3BEB">
        <w:rPr>
          <w:rFonts w:ascii="Times New Roman" w:hAnsi="Times New Roman" w:cs="Times New Roman"/>
          <w:color w:val="000000"/>
          <w:sz w:val="12"/>
          <w:szCs w:val="12"/>
        </w:rPr>
        <w:t>abortion</w:t>
      </w:r>
      <w:r w:rsidRPr="00BA3BEB">
        <w:rPr>
          <w:rFonts w:ascii="Times New Roman" w:hAnsi="Times New Roman" w:cs="Times New Roman"/>
          <w:b/>
          <w:color w:val="000000"/>
          <w:sz w:val="24"/>
          <w:szCs w:val="24"/>
          <w:u w:val="single"/>
        </w:rPr>
        <w:t xml:space="preserve"> procedures.</w:t>
      </w:r>
      <w:r w:rsidRPr="00BA3BEB">
        <w:rPr>
          <w:rFonts w:ascii="Times New Roman" w:hAnsi="Times New Roman" w:cs="Times New Roman"/>
          <w:color w:val="000000"/>
          <w:sz w:val="12"/>
          <w:szCs w:val="12"/>
        </w:rPr>
        <w:t>[2]</w:t>
      </w:r>
      <w:r w:rsidRPr="00BA3BEB">
        <w:rPr>
          <w:rFonts w:ascii="Times New Roman" w:hAnsi="Times New Roman" w:cs="Times New Roman"/>
          <w:sz w:val="12"/>
          <w:szCs w:val="12"/>
        </w:rPr>
        <w:t xml:space="preserve"> </w:t>
      </w:r>
      <w:r w:rsidRPr="00BA3BEB">
        <w:rPr>
          <w:rFonts w:ascii="Times New Roman" w:hAnsi="Times New Roman" w:cs="Times New Roman"/>
          <w:color w:val="000000"/>
          <w:sz w:val="12"/>
          <w:szCs w:val="12"/>
        </w:rPr>
        <w:t>Parental notification</w:t>
      </w:r>
      <w:r w:rsidRPr="00BA3BEB">
        <w:rPr>
          <w:rFonts w:ascii="Times New Roman" w:hAnsi="Times New Roman" w:cs="Times New Roman"/>
          <w:b/>
          <w:color w:val="000000"/>
          <w:sz w:val="24"/>
          <w:szCs w:val="24"/>
          <w:u w:val="single"/>
        </w:rPr>
        <w:t xml:space="preserve"> </w:t>
      </w:r>
      <w:r w:rsidRPr="00BA3BEB">
        <w:rPr>
          <w:rFonts w:ascii="Times New Roman" w:hAnsi="Times New Roman" w:cs="Times New Roman"/>
          <w:color w:val="000000"/>
          <w:sz w:val="12"/>
          <w:szCs w:val="12"/>
        </w:rPr>
        <w:t xml:space="preserve">laws do not guarantee that a minor will talk to her parents before she has an abortion.  Research shows parental notification laws have almost no effect on a young woman’s decision to talk with her parent or guardian about her decision prior to an abortion. The chief factor determining whether a teen </w:t>
      </w:r>
      <w:r w:rsidRPr="00BA3BEB">
        <w:rPr>
          <w:rFonts w:ascii="Times New Roman" w:hAnsi="Times New Roman" w:cs="Times New Roman"/>
          <w:sz w:val="12"/>
          <w:szCs w:val="12"/>
        </w:rPr>
        <w:t xml:space="preserve">consulted her parent was, not legislation, but the quality of the teen’s relationship with her parent.[8] </w:t>
      </w:r>
      <w:r w:rsidRPr="00BA3BEB">
        <w:rPr>
          <w:rFonts w:ascii="Times New Roman" w:hAnsi="Times New Roman" w:cs="Times New Roman"/>
          <w:b/>
          <w:sz w:val="24"/>
          <w:szCs w:val="24"/>
          <w:u w:val="single"/>
          <w:shd w:val="clear" w:color="auto" w:fill="FFFFFF"/>
        </w:rPr>
        <w:t xml:space="preserve">Parental involvement laws have no clear impact on </w:t>
      </w:r>
      <w:r w:rsidR="00D97CCC" w:rsidRPr="00BA3BEB">
        <w:rPr>
          <w:rFonts w:ascii="Times New Roman" w:hAnsi="Times New Roman" w:cs="Times New Roman"/>
          <w:b/>
          <w:sz w:val="24"/>
          <w:szCs w:val="24"/>
          <w:u w:val="single"/>
          <w:shd w:val="clear" w:color="auto" w:fill="FFFFFF"/>
        </w:rPr>
        <w:t xml:space="preserve">birth rates </w:t>
      </w:r>
      <w:r w:rsidR="00D97CCC" w:rsidRPr="00BA3BEB">
        <w:rPr>
          <w:rFonts w:ascii="Times New Roman" w:hAnsi="Times New Roman" w:cs="Times New Roman"/>
          <w:sz w:val="12"/>
          <w:szCs w:val="12"/>
          <w:shd w:val="clear" w:color="auto" w:fill="FFFFFF"/>
        </w:rPr>
        <w:t>or abortion rates.</w:t>
      </w:r>
    </w:p>
    <w:p w:rsidR="00DB395F" w:rsidRPr="00BA3BEB" w:rsidRDefault="00DB395F" w:rsidP="009C1F3C">
      <w:pPr>
        <w:pStyle w:val="Heading3"/>
        <w:spacing w:after="60" w:line="360" w:lineRule="auto"/>
        <w:rPr>
          <w:rFonts w:ascii="Times New Roman" w:hAnsi="Times New Roman" w:cs="Times New Roman"/>
          <w:color w:val="auto"/>
          <w:sz w:val="24"/>
          <w:szCs w:val="24"/>
        </w:rPr>
      </w:pPr>
      <w:r w:rsidRPr="00BA3BEB">
        <w:rPr>
          <w:rFonts w:ascii="Times New Roman" w:hAnsi="Times New Roman" w:cs="Times New Roman"/>
          <w:color w:val="auto"/>
          <w:sz w:val="24"/>
          <w:szCs w:val="24"/>
        </w:rPr>
        <w:t>Thus the Plan</w:t>
      </w:r>
    </w:p>
    <w:p w:rsidR="004D4B2F" w:rsidRPr="00BA3BEB" w:rsidRDefault="00993343" w:rsidP="009C1F3C">
      <w:pPr>
        <w:spacing w:after="60" w:line="360" w:lineRule="auto"/>
        <w:rPr>
          <w:rFonts w:ascii="Times New Roman" w:hAnsi="Times New Roman" w:cs="Times New Roman"/>
          <w:sz w:val="24"/>
          <w:szCs w:val="24"/>
        </w:rPr>
      </w:pPr>
      <w:r w:rsidRPr="00BA3BEB">
        <w:rPr>
          <w:rFonts w:ascii="Times New Roman" w:hAnsi="Times New Roman" w:cs="Times New Roman"/>
          <w:sz w:val="24"/>
          <w:szCs w:val="24"/>
        </w:rPr>
        <w:t xml:space="preserve">Resolved: The U.S. </w:t>
      </w:r>
      <w:r w:rsidR="00AD3754" w:rsidRPr="00BA3BEB">
        <w:rPr>
          <w:rFonts w:ascii="Times New Roman" w:hAnsi="Times New Roman" w:cs="Times New Roman"/>
          <w:sz w:val="24"/>
          <w:szCs w:val="24"/>
        </w:rPr>
        <w:t xml:space="preserve">ought to </w:t>
      </w:r>
      <w:r w:rsidR="00D16B19" w:rsidRPr="00BA3BEB">
        <w:rPr>
          <w:rFonts w:ascii="Times New Roman" w:hAnsi="Times New Roman" w:cs="Times New Roman"/>
          <w:sz w:val="24"/>
          <w:szCs w:val="24"/>
        </w:rPr>
        <w:t>ban</w:t>
      </w:r>
      <w:r w:rsidR="00AD3754" w:rsidRPr="00BA3BEB">
        <w:rPr>
          <w:rFonts w:ascii="Times New Roman" w:hAnsi="Times New Roman" w:cs="Times New Roman"/>
          <w:sz w:val="24"/>
          <w:szCs w:val="24"/>
        </w:rPr>
        <w:t xml:space="preserve"> </w:t>
      </w:r>
      <w:r w:rsidR="00D16B19" w:rsidRPr="00BA3BEB">
        <w:rPr>
          <w:rFonts w:ascii="Times New Roman" w:hAnsi="Times New Roman" w:cs="Times New Roman"/>
          <w:sz w:val="24"/>
          <w:szCs w:val="24"/>
        </w:rPr>
        <w:t>laws that mandate</w:t>
      </w:r>
      <w:r w:rsidR="00AD3754" w:rsidRPr="00BA3BEB">
        <w:rPr>
          <w:rFonts w:ascii="Times New Roman" w:hAnsi="Times New Roman" w:cs="Times New Roman"/>
          <w:sz w:val="24"/>
          <w:szCs w:val="24"/>
        </w:rPr>
        <w:t xml:space="preserve"> parental </w:t>
      </w:r>
      <w:r w:rsidR="00D16B19" w:rsidRPr="00BA3BEB">
        <w:rPr>
          <w:rFonts w:ascii="Times New Roman" w:hAnsi="Times New Roman" w:cs="Times New Roman"/>
          <w:sz w:val="24"/>
          <w:szCs w:val="24"/>
        </w:rPr>
        <w:t>notification</w:t>
      </w:r>
      <w:r w:rsidR="00AD3754" w:rsidRPr="00BA3BEB">
        <w:rPr>
          <w:rFonts w:ascii="Times New Roman" w:hAnsi="Times New Roman" w:cs="Times New Roman"/>
          <w:sz w:val="24"/>
          <w:szCs w:val="24"/>
        </w:rPr>
        <w:t xml:space="preserve"> </w:t>
      </w:r>
      <w:r w:rsidR="00D16B19" w:rsidRPr="00BA3BEB">
        <w:rPr>
          <w:rFonts w:ascii="Times New Roman" w:hAnsi="Times New Roman" w:cs="Times New Roman"/>
          <w:sz w:val="24"/>
          <w:szCs w:val="24"/>
        </w:rPr>
        <w:t>and/or</w:t>
      </w:r>
      <w:r w:rsidR="00AD3754" w:rsidRPr="00BA3BEB">
        <w:rPr>
          <w:rFonts w:ascii="Times New Roman" w:hAnsi="Times New Roman" w:cs="Times New Roman"/>
          <w:sz w:val="24"/>
          <w:szCs w:val="24"/>
        </w:rPr>
        <w:t xml:space="preserve"> consent </w:t>
      </w:r>
      <w:r w:rsidR="00D16B19" w:rsidRPr="00BA3BEB">
        <w:rPr>
          <w:rFonts w:ascii="Times New Roman" w:hAnsi="Times New Roman" w:cs="Times New Roman"/>
          <w:sz w:val="24"/>
          <w:szCs w:val="24"/>
        </w:rPr>
        <w:t>for adolescents seeking abortions. I reserve the right to clarify the plan to avoid T debates initiated out of misunderstandings, so no violations till they check in CX.</w:t>
      </w:r>
      <w:r w:rsidR="004D4B2F" w:rsidRPr="00BA3BEB">
        <w:rPr>
          <w:rFonts w:ascii="Times New Roman" w:hAnsi="Times New Roman" w:cs="Times New Roman"/>
          <w:sz w:val="24"/>
          <w:szCs w:val="24"/>
        </w:rPr>
        <w:t xml:space="preserve"> </w:t>
      </w:r>
    </w:p>
    <w:p w:rsidR="00D030B2" w:rsidRPr="00BA3BEB" w:rsidRDefault="00D97CCC" w:rsidP="009C1F3C">
      <w:pPr>
        <w:spacing w:after="60" w:line="360" w:lineRule="auto"/>
        <w:rPr>
          <w:rFonts w:ascii="Times New Roman" w:hAnsi="Times New Roman" w:cs="Times New Roman"/>
          <w:sz w:val="24"/>
          <w:szCs w:val="24"/>
        </w:rPr>
      </w:pPr>
      <w:r w:rsidRPr="00BA3BEB">
        <w:rPr>
          <w:rFonts w:ascii="Times New Roman" w:hAnsi="Times New Roman" w:cs="Times New Roman"/>
          <w:b/>
          <w:sz w:val="24"/>
          <w:szCs w:val="24"/>
        </w:rPr>
        <w:t xml:space="preserve">Hayes 2 </w:t>
      </w:r>
      <w:r w:rsidR="00AD3754" w:rsidRPr="00BA3BEB">
        <w:rPr>
          <w:rFonts w:ascii="Times New Roman" w:hAnsi="Times New Roman" w:cs="Times New Roman"/>
          <w:sz w:val="24"/>
          <w:szCs w:val="24"/>
        </w:rPr>
        <w:t>explains the status quo and is the solvency advocate</w:t>
      </w:r>
      <w:r w:rsidR="00D030B2" w:rsidRPr="00BA3BEB">
        <w:rPr>
          <w:rFonts w:ascii="Times New Roman" w:hAnsi="Times New Roman" w:cs="Times New Roman"/>
          <w:sz w:val="24"/>
          <w:szCs w:val="24"/>
        </w:rPr>
        <w:t>:</w:t>
      </w:r>
    </w:p>
    <w:p w:rsidR="00D030B2" w:rsidRPr="00BA3BEB" w:rsidRDefault="00D030B2" w:rsidP="009C1F3C">
      <w:pPr>
        <w:spacing w:after="60" w:line="360" w:lineRule="auto"/>
        <w:rPr>
          <w:rFonts w:ascii="Times New Roman" w:eastAsia="Times New Roman" w:hAnsi="Times New Roman" w:cs="Times New Roman"/>
          <w:b/>
          <w:sz w:val="24"/>
          <w:szCs w:val="24"/>
          <w:u w:val="single"/>
        </w:rPr>
      </w:pPr>
      <w:r w:rsidRPr="00BA3BEB">
        <w:rPr>
          <w:rFonts w:ascii="Times New Roman" w:hAnsi="Times New Roman" w:cs="Times New Roman"/>
          <w:b/>
          <w:sz w:val="24"/>
          <w:szCs w:val="24"/>
          <w:u w:val="single"/>
        </w:rPr>
        <w:t xml:space="preserve">The majority of states </w:t>
      </w:r>
      <w:r w:rsidRPr="00BA3BEB">
        <w:rPr>
          <w:rFonts w:ascii="Times New Roman" w:hAnsi="Times New Roman" w:cs="Times New Roman"/>
          <w:sz w:val="12"/>
          <w:szCs w:val="12"/>
        </w:rPr>
        <w:t xml:space="preserve">– thirty-nine as of December 2013 – currently enforce laws that </w:t>
      </w:r>
      <w:r w:rsidRPr="00BA3BEB">
        <w:rPr>
          <w:rFonts w:ascii="Times New Roman" w:hAnsi="Times New Roman" w:cs="Times New Roman"/>
          <w:b/>
          <w:sz w:val="24"/>
          <w:szCs w:val="24"/>
          <w:u w:val="single"/>
        </w:rPr>
        <w:t xml:space="preserve">require a young woman to notify or obtain consent from </w:t>
      </w:r>
      <w:r w:rsidRPr="00BA3BEB">
        <w:rPr>
          <w:rFonts w:ascii="Times New Roman" w:hAnsi="Times New Roman" w:cs="Times New Roman"/>
          <w:sz w:val="12"/>
          <w:szCs w:val="12"/>
        </w:rPr>
        <w:t>one or both</w:t>
      </w:r>
      <w:r w:rsidRPr="00BA3BEB">
        <w:rPr>
          <w:rFonts w:ascii="Times New Roman" w:hAnsi="Times New Roman" w:cs="Times New Roman"/>
          <w:b/>
          <w:sz w:val="24"/>
          <w:szCs w:val="24"/>
          <w:u w:val="single"/>
        </w:rPr>
        <w:t xml:space="preserve"> parents before she can receive abortion care. </w:t>
      </w:r>
      <w:r w:rsidRPr="00BA3BEB">
        <w:rPr>
          <w:rFonts w:ascii="Times New Roman" w:hAnsi="Times New Roman" w:cs="Times New Roman"/>
          <w:sz w:val="12"/>
          <w:szCs w:val="12"/>
        </w:rPr>
        <w:t>Yet research has shown that</w:t>
      </w:r>
      <w:r w:rsidRPr="00BA3BEB">
        <w:rPr>
          <w:rFonts w:ascii="Times New Roman" w:hAnsi="Times New Roman" w:cs="Times New Roman"/>
          <w:b/>
          <w:sz w:val="24"/>
          <w:szCs w:val="24"/>
          <w:u w:val="single"/>
        </w:rPr>
        <w:t xml:space="preserve"> these laws </w:t>
      </w:r>
      <w:r w:rsidRPr="00BA3BEB">
        <w:rPr>
          <w:rFonts w:ascii="Times New Roman" w:hAnsi="Times New Roman" w:cs="Times New Roman"/>
          <w:sz w:val="12"/>
          <w:szCs w:val="12"/>
        </w:rPr>
        <w:t>often</w:t>
      </w:r>
      <w:r w:rsidRPr="00BA3BEB">
        <w:rPr>
          <w:rFonts w:ascii="Times New Roman" w:hAnsi="Times New Roman" w:cs="Times New Roman"/>
          <w:b/>
          <w:sz w:val="24"/>
          <w:szCs w:val="24"/>
          <w:u w:val="single"/>
        </w:rPr>
        <w:t xml:space="preserve"> delay </w:t>
      </w:r>
      <w:r w:rsidRPr="00BA3BEB">
        <w:rPr>
          <w:rFonts w:ascii="Times New Roman" w:hAnsi="Times New Roman" w:cs="Times New Roman"/>
          <w:sz w:val="12"/>
          <w:szCs w:val="12"/>
        </w:rPr>
        <w:t>young women’s</w:t>
      </w:r>
      <w:r w:rsidRPr="00BA3BEB">
        <w:rPr>
          <w:rFonts w:ascii="Times New Roman" w:hAnsi="Times New Roman" w:cs="Times New Roman"/>
          <w:b/>
          <w:sz w:val="24"/>
          <w:szCs w:val="24"/>
          <w:u w:val="single"/>
        </w:rPr>
        <w:t xml:space="preserve"> access, endangering young women’s health and safety</w:t>
      </w:r>
      <w:ins w:id="1" w:author="jeryl" w:date="2013-11-25T15:37:00Z">
        <w:r w:rsidRPr="00BA3BEB">
          <w:rPr>
            <w:rFonts w:ascii="Times New Roman" w:hAnsi="Times New Roman" w:cs="Times New Roman"/>
            <w:sz w:val="12"/>
            <w:szCs w:val="12"/>
          </w:rPr>
          <w:t>,</w:t>
        </w:r>
      </w:ins>
      <w:r w:rsidRPr="00BA3BEB">
        <w:rPr>
          <w:rFonts w:ascii="Times New Roman" w:hAnsi="Times New Roman" w:cs="Times New Roman"/>
          <w:sz w:val="12"/>
          <w:szCs w:val="12"/>
        </w:rPr>
        <w:t xml:space="preserve"> and leaving too many alone and afraid. Ideally, any woman, including a young woman, who is faced with an unintended pregnancy can seek the advice of those who care for her. But</w:t>
      </w:r>
      <w:r w:rsidRPr="00BA3BEB">
        <w:rPr>
          <w:rFonts w:ascii="Times New Roman" w:hAnsi="Times New Roman" w:cs="Times New Roman"/>
          <w:b/>
          <w:sz w:val="24"/>
          <w:szCs w:val="24"/>
          <w:u w:val="single"/>
        </w:rPr>
        <w:t xml:space="preserve"> for [young women] </w:t>
      </w:r>
      <w:r w:rsidRPr="00BA3BEB">
        <w:rPr>
          <w:rFonts w:ascii="Times New Roman" w:hAnsi="Times New Roman" w:cs="Times New Roman"/>
          <w:sz w:val="12"/>
          <w:szCs w:val="12"/>
        </w:rPr>
        <w:t xml:space="preserve">those who can't, those </w:t>
      </w:r>
      <w:r w:rsidRPr="00BA3BEB">
        <w:rPr>
          <w:rFonts w:ascii="Times New Roman" w:hAnsi="Times New Roman" w:cs="Times New Roman"/>
          <w:b/>
          <w:sz w:val="24"/>
          <w:szCs w:val="24"/>
          <w:u w:val="single"/>
        </w:rPr>
        <w:t xml:space="preserve">afraid to anger </w:t>
      </w:r>
      <w:r w:rsidRPr="00BA3BEB">
        <w:rPr>
          <w:rFonts w:ascii="Times New Roman" w:hAnsi="Times New Roman" w:cs="Times New Roman"/>
          <w:sz w:val="12"/>
          <w:szCs w:val="12"/>
        </w:rPr>
        <w:t>or disappoint</w:t>
      </w:r>
      <w:r w:rsidR="00BA1505" w:rsidRPr="00BA3BEB">
        <w:rPr>
          <w:rFonts w:ascii="Times New Roman" w:hAnsi="Times New Roman" w:cs="Times New Roman"/>
          <w:b/>
          <w:sz w:val="24"/>
          <w:szCs w:val="24"/>
          <w:u w:val="single"/>
        </w:rPr>
        <w:t xml:space="preserve"> [their parents], or </w:t>
      </w:r>
      <w:r w:rsidRPr="00BA3BEB">
        <w:rPr>
          <w:rFonts w:ascii="Times New Roman" w:hAnsi="Times New Roman" w:cs="Times New Roman"/>
          <w:b/>
          <w:sz w:val="24"/>
          <w:szCs w:val="24"/>
          <w:u w:val="single"/>
        </w:rPr>
        <w:t xml:space="preserve">who face the threat of violence </w:t>
      </w:r>
      <w:r w:rsidRPr="00BA3BEB">
        <w:rPr>
          <w:rFonts w:ascii="Times New Roman" w:hAnsi="Times New Roman" w:cs="Times New Roman"/>
          <w:sz w:val="12"/>
          <w:szCs w:val="12"/>
        </w:rPr>
        <w:t>in their homes—</w:t>
      </w:r>
      <w:r w:rsidRPr="00BA3BEB">
        <w:rPr>
          <w:rFonts w:ascii="Times New Roman" w:hAnsi="Times New Roman" w:cs="Times New Roman"/>
          <w:b/>
          <w:sz w:val="24"/>
          <w:szCs w:val="24"/>
          <w:u w:val="single"/>
        </w:rPr>
        <w:t xml:space="preserve">it is best </w:t>
      </w:r>
      <w:r w:rsidRPr="00BA3BEB">
        <w:rPr>
          <w:rFonts w:ascii="Times New Roman" w:hAnsi="Times New Roman" w:cs="Times New Roman"/>
          <w:sz w:val="12"/>
          <w:szCs w:val="12"/>
        </w:rPr>
        <w:t>for them</w:t>
      </w:r>
      <w:r w:rsidRPr="00BA3BEB">
        <w:rPr>
          <w:rFonts w:ascii="Times New Roman" w:hAnsi="Times New Roman" w:cs="Times New Roman"/>
          <w:b/>
          <w:sz w:val="24"/>
          <w:szCs w:val="24"/>
          <w:u w:val="single"/>
        </w:rPr>
        <w:t xml:space="preserve"> to seek the advice of a trained medical professional </w:t>
      </w:r>
      <w:r w:rsidRPr="00BA3BEB">
        <w:rPr>
          <w:rFonts w:ascii="Times New Roman" w:hAnsi="Times New Roman" w:cs="Times New Roman"/>
          <w:sz w:val="12"/>
          <w:szCs w:val="12"/>
        </w:rPr>
        <w:t xml:space="preserve">than to face the situation alone and afraid.  </w:t>
      </w:r>
      <w:r w:rsidRPr="00BA3BEB">
        <w:rPr>
          <w:rFonts w:ascii="Times New Roman" w:eastAsia="Times New Roman" w:hAnsi="Times New Roman" w:cs="Times New Roman"/>
          <w:bCs/>
          <w:sz w:val="12"/>
          <w:szCs w:val="12"/>
        </w:rPr>
        <w:t>MOST STATES REQUIRE PARENTAL INVOLVEMENT IN MINORS’ ABORTIONS</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 xml:space="preserve">Parental involvement laws fall into two categories: those that require parental </w:t>
      </w:r>
      <w:r w:rsidRPr="00BA3BEB">
        <w:rPr>
          <w:rFonts w:ascii="Times New Roman" w:eastAsia="Times New Roman" w:hAnsi="Times New Roman" w:cs="Times New Roman"/>
          <w:i/>
          <w:iCs/>
          <w:sz w:val="12"/>
          <w:szCs w:val="12"/>
        </w:rPr>
        <w:t>notification</w:t>
      </w:r>
      <w:r w:rsidRPr="00BA3BEB">
        <w:rPr>
          <w:rFonts w:ascii="Times New Roman" w:eastAsia="Times New Roman" w:hAnsi="Times New Roman" w:cs="Times New Roman"/>
          <w:sz w:val="12"/>
          <w:szCs w:val="12"/>
        </w:rPr>
        <w:t xml:space="preserve"> and those that require parental </w:t>
      </w:r>
      <w:r w:rsidRPr="00BA3BEB">
        <w:rPr>
          <w:rFonts w:ascii="Times New Roman" w:eastAsia="Times New Roman" w:hAnsi="Times New Roman" w:cs="Times New Roman"/>
          <w:i/>
          <w:iCs/>
          <w:sz w:val="12"/>
          <w:szCs w:val="12"/>
        </w:rPr>
        <w:t>consent</w:t>
      </w:r>
      <w:r w:rsidRPr="00BA3BEB">
        <w:rPr>
          <w:rFonts w:ascii="Times New Roman" w:eastAsia="Times New Roman" w:hAnsi="Times New Roman" w:cs="Times New Roman"/>
          <w:sz w:val="12"/>
          <w:szCs w:val="12"/>
        </w:rPr>
        <w:t xml:space="preserve"> before a young person seeks abortion services. Parental notification laws require written notification to parents by a medical provider before a young person can receive abortion services. Parental</w:t>
      </w:r>
      <w:r w:rsidRPr="00BA3BEB">
        <w:rPr>
          <w:rFonts w:ascii="Times New Roman" w:eastAsia="Times New Roman" w:hAnsi="Times New Roman" w:cs="Times New Roman"/>
          <w:i/>
          <w:iCs/>
          <w:sz w:val="12"/>
          <w:szCs w:val="12"/>
        </w:rPr>
        <w:t xml:space="preserve"> consent</w:t>
      </w:r>
      <w:r w:rsidRPr="00BA3BEB">
        <w:rPr>
          <w:rFonts w:ascii="Times New Roman" w:eastAsia="Times New Roman" w:hAnsi="Times New Roman" w:cs="Times New Roman"/>
          <w:sz w:val="12"/>
          <w:szCs w:val="12"/>
        </w:rPr>
        <w:t xml:space="preserve"> laws require that a young person obtain consent by one or both parents before an abortion can be performed. The Supreme Court has ruled that states may not give parents absolute veto over their daughter’s decision to have an abortion. Most state parental involvement requirements include a judicial bypass procedure that requires a minor to receive court approval for an abortion without her parents’ knowledge or consent.</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Twenty-one states require parental consent for a minor’s abortion. Three of these require both parents to consent.  Eight states require that the consent document be notarized.</w:t>
      </w:r>
      <w:bookmarkStart w:id="2" w:name="_ednref1"/>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"_edn1"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[1]</w:t>
      </w:r>
      <w:r w:rsidRPr="00BA3BEB">
        <w:rPr>
          <w:rFonts w:ascii="Times New Roman" w:eastAsia="Times New Roman" w:hAnsi="Times New Roman" w:cs="Times New Roman"/>
          <w:sz w:val="12"/>
          <w:szCs w:val="12"/>
        </w:rPr>
        <w:fldChar w:fldCharType="end"/>
      </w:r>
      <w:bookmarkEnd w:id="2"/>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Thirteen states require parental notification only.  Five states require both consent and notification.</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Twenty-three states require parental involvement even if the minor is a victim of incest. [1]</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The only way for minors to access abortion without involving their parents in these states is via judicial bypass, where they must petition the courts for permission.[1]</w:t>
      </w:r>
      <w:bookmarkStart w:id="3" w:name="_ednref3"/>
      <w:r w:rsidRPr="00BA3BEB">
        <w:rPr>
          <w:rFonts w:ascii="Times New Roman" w:hAnsi="Times New Roman" w:cs="Times New Roman"/>
          <w:sz w:val="12"/>
          <w:szCs w:val="12"/>
        </w:rPr>
        <w:t xml:space="preserve"> </w:t>
      </w:r>
      <w:r w:rsidRPr="00BA3BEB">
        <w:rPr>
          <w:rFonts w:ascii="Times New Roman" w:eastAsia="Times New Roman" w:hAnsi="Times New Roman" w:cs="Times New Roman"/>
          <w:bCs/>
          <w:sz w:val="12"/>
          <w:szCs w:val="12"/>
        </w:rPr>
        <w:t>REQUIRING PARENTAL INVOLVEMENT LEAVES MANY YOUNG WOMEN ALONE AND AT RISK</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Most young women do consult their parents before seeking abortion care.</w:t>
      </w:r>
      <w:bookmarkStart w:id="4" w:name="_ednref4"/>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"_edn4"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[4]</w:t>
      </w:r>
      <w:r w:rsidRPr="00BA3BEB">
        <w:rPr>
          <w:rFonts w:ascii="Times New Roman" w:eastAsia="Times New Roman" w:hAnsi="Times New Roman" w:cs="Times New Roman"/>
          <w:sz w:val="12"/>
          <w:szCs w:val="12"/>
        </w:rPr>
        <w:fldChar w:fldCharType="end"/>
      </w:r>
      <w:bookmarkEnd w:id="4"/>
      <w:r w:rsidRPr="00BA3BEB">
        <w:rPr>
          <w:rFonts w:ascii="Times New Roman" w:eastAsia="Times New Roman" w:hAnsi="Times New Roman" w:cs="Times New Roman"/>
          <w:sz w:val="12"/>
          <w:szCs w:val="12"/>
        </w:rPr>
        <w:t xml:space="preserve"> Nonetheless, m</w:t>
      </w:r>
      <w:r w:rsidRPr="00BA3BEB">
        <w:rPr>
          <w:rFonts w:ascii="Times New Roman" w:eastAsia="Times New Roman" w:hAnsi="Times New Roman" w:cs="Times New Roman"/>
          <w:sz w:val="12"/>
          <w:szCs w:val="12"/>
          <w:shd w:val="clear" w:color="auto" w:fill="FFFFFF"/>
        </w:rPr>
        <w:t>any teens live in dysfunctional family environments, and parental involvement laws cannot transform these families into stable homes nor facilitate communications.  </w:t>
      </w:r>
      <w:bookmarkStart w:id="5" w:name="_msoanchor_1"/>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"_msocom_1"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[m1]</w:t>
      </w:r>
      <w:r w:rsidRPr="00BA3BEB">
        <w:rPr>
          <w:rFonts w:ascii="Times New Roman" w:eastAsia="Times New Roman" w:hAnsi="Times New Roman" w:cs="Times New Roman"/>
          <w:sz w:val="12"/>
          <w:szCs w:val="12"/>
        </w:rPr>
        <w:fldChar w:fldCharType="end"/>
      </w:r>
      <w:bookmarkEnd w:id="5"/>
      <w:r w:rsidRPr="00BA3BEB">
        <w:rPr>
          <w:rFonts w:ascii="Times New Roman" w:eastAsia="Times New Roman" w:hAnsi="Times New Roman" w:cs="Times New Roman"/>
          <w:sz w:val="12"/>
          <w:szCs w:val="12"/>
          <w:shd w:val="clear" w:color="auto" w:fill="FFFFFF"/>
        </w:rPr>
        <w:t xml:space="preserve">Forcing teens to involve parents in these circumstances puts them at risk. </w:t>
      </w:r>
      <w:r w:rsidRPr="00BA3BEB">
        <w:rPr>
          <w:rFonts w:ascii="Times New Roman" w:eastAsia="Times New Roman" w:hAnsi="Times New Roman" w:cs="Times New Roman"/>
          <w:sz w:val="12"/>
          <w:szCs w:val="12"/>
        </w:rPr>
        <w:t>Fifty percent of pregnant teens have experienced violence</w:t>
      </w:r>
      <w:bookmarkStart w:id="6" w:name="_ednref5"/>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"_edn5"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[5]</w:t>
      </w:r>
      <w:r w:rsidRPr="00BA3BEB">
        <w:rPr>
          <w:rFonts w:ascii="Times New Roman" w:eastAsia="Times New Roman" w:hAnsi="Times New Roman" w:cs="Times New Roman"/>
          <w:sz w:val="12"/>
          <w:szCs w:val="12"/>
        </w:rPr>
        <w:fldChar w:fldCharType="end"/>
      </w:r>
      <w:bookmarkEnd w:id="6"/>
      <w:r w:rsidRPr="00BA3BEB">
        <w:rPr>
          <w:rFonts w:ascii="Times New Roman" w:eastAsia="Times New Roman" w:hAnsi="Times New Roman" w:cs="Times New Roman"/>
          <w:sz w:val="12"/>
          <w:szCs w:val="12"/>
        </w:rPr>
        <w:t>; thirty percent of teens who do not tell their parents about their abortions feared violence or being forced to leave home.</w:t>
      </w:r>
      <w:bookmarkStart w:id="7" w:name="_ednref6"/>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"_edn6"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[6]</w:t>
      </w:r>
      <w:r w:rsidRPr="00BA3BEB">
        <w:rPr>
          <w:rFonts w:ascii="Times New Roman" w:eastAsia="Times New Roman" w:hAnsi="Times New Roman" w:cs="Times New Roman"/>
          <w:sz w:val="12"/>
          <w:szCs w:val="12"/>
        </w:rPr>
        <w:fldChar w:fldCharType="end"/>
      </w:r>
      <w:bookmarkEnd w:id="7"/>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Just 16 of the 39 states with parental involvement laws provide exceptions for minors who are victims of sexual and physical assault, incest or neglect.[1]</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Parental involvement laws also disproportionately affect young women of color, who are more likely to experience unintended pregnancy as minors and are disproportionately living in states where parental involvement laws are in effect.</w:t>
      </w:r>
      <w:bookmarkStart w:id="8" w:name="_ednref7"/>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"_edn7"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[7]</w:t>
      </w:r>
      <w:r w:rsidRPr="00BA3BEB">
        <w:rPr>
          <w:rFonts w:ascii="Times New Roman" w:eastAsia="Times New Roman" w:hAnsi="Times New Roman" w:cs="Times New Roman"/>
          <w:sz w:val="12"/>
          <w:szCs w:val="12"/>
        </w:rPr>
        <w:fldChar w:fldCharType="end"/>
      </w:r>
      <w:bookmarkEnd w:id="8"/>
      <w:r w:rsidRPr="00BA3BEB">
        <w:rPr>
          <w:rFonts w:ascii="Times New Roman" w:hAnsi="Times New Roman" w:cs="Times New Roman"/>
          <w:sz w:val="12"/>
          <w:szCs w:val="12"/>
        </w:rPr>
        <w:t xml:space="preserve"> </w:t>
      </w:r>
      <w:r w:rsidRPr="00BA3BEB">
        <w:rPr>
          <w:rFonts w:ascii="Times New Roman" w:eastAsia="Times New Roman" w:hAnsi="Times New Roman" w:cs="Times New Roman"/>
          <w:bCs/>
          <w:sz w:val="12"/>
          <w:szCs w:val="12"/>
        </w:rPr>
        <w:t xml:space="preserve">MANY NEGATIVE OUTCOMES, FEW POSITIVE ONES </w:t>
      </w:r>
      <w:r w:rsidRPr="00BA3BEB">
        <w:rPr>
          <w:rFonts w:ascii="Times New Roman" w:eastAsia="Times New Roman" w:hAnsi="Times New Roman" w:cs="Times New Roman"/>
          <w:sz w:val="12"/>
          <w:szCs w:val="12"/>
        </w:rPr>
        <w:t>Parental involvement laws often delay young women’s abortion care, leading to riskier, later-term abortion procedures.[2]</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Parental notification laws do not guarantee that a minor will talk to her parents before she has an abortion.  Research shows parental notification laws have almost no effect on a young woman’s decision to talk with her parent or guardian about her decision prior to an abortion. The chief factor determining whether a teen consulted her parent was, not legislation, but the quality of the teen’s relationship with her parent.</w:t>
      </w:r>
      <w:bookmarkStart w:id="9" w:name="_ednref8"/>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"_edn8"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[8]</w:t>
      </w:r>
      <w:r w:rsidRPr="00BA3BEB">
        <w:rPr>
          <w:rFonts w:ascii="Times New Roman" w:eastAsia="Times New Roman" w:hAnsi="Times New Roman" w:cs="Times New Roman"/>
          <w:sz w:val="12"/>
          <w:szCs w:val="12"/>
        </w:rPr>
        <w:fldChar w:fldCharType="end"/>
      </w:r>
      <w:bookmarkEnd w:id="9"/>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shd w:val="clear" w:color="auto" w:fill="FFFFFF"/>
        </w:rPr>
        <w:t>Parental involvement laws have no clear impact on birth rates or abortion rates.[4]</w:t>
      </w:r>
      <w:r w:rsidRPr="00BA3BEB">
        <w:rPr>
          <w:rFonts w:ascii="Times New Roman" w:eastAsia="Times New Roman" w:hAnsi="Times New Roman" w:cs="Times New Roman"/>
          <w:sz w:val="12"/>
          <w:szCs w:val="12"/>
        </w:rPr>
        <w:t xml:space="preserve"> </w:t>
      </w:r>
      <w:r w:rsidRPr="00BA3BEB">
        <w:rPr>
          <w:rFonts w:ascii="Times New Roman" w:eastAsia="Times New Roman" w:hAnsi="Times New Roman" w:cs="Times New Roman"/>
          <w:bCs/>
          <w:sz w:val="12"/>
          <w:szCs w:val="12"/>
        </w:rPr>
        <w:t>Judicial Bypass is not a reasonable Alternative</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shd w:val="clear" w:color="auto" w:fill="FFFFFF"/>
        </w:rPr>
        <w:t>While judicial bypass is technically available in states which mandate parental involvement, there are powerful obstacles to young people attaining it. Many minors do not know judicial bypass is available or do not know how to get it; do not have access to transportation to travel to the necessary courts; or simply are denied bypass by resistant or biased judges.</w:t>
      </w:r>
      <w:bookmarkStart w:id="10" w:name="_ednref2"/>
      <w:r w:rsidRPr="00BA3BEB">
        <w:rPr>
          <w:rFonts w:ascii="Times New Roman" w:eastAsia="Times New Roman" w:hAnsi="Times New Roman" w:cs="Times New Roman"/>
          <w:sz w:val="12"/>
          <w:szCs w:val="12"/>
          <w:shd w:val="clear" w:color="auto" w:fill="FFFFFF"/>
        </w:rPr>
        <w:fldChar w:fldCharType="begin"/>
      </w:r>
      <w:r w:rsidRPr="00BA3BEB">
        <w:rPr>
          <w:rFonts w:ascii="Times New Roman" w:eastAsia="Times New Roman" w:hAnsi="Times New Roman" w:cs="Times New Roman"/>
          <w:sz w:val="12"/>
          <w:szCs w:val="12"/>
          <w:shd w:val="clear" w:color="auto" w:fill="FFFFFF"/>
        </w:rPr>
        <w:instrText xml:space="preserve"> HYPERLINK "http://www.advocatesforyouth.org/publications/publications-a-z/2285-abortion-and-parental-involvement-laws" \l "_edn2" \o "" </w:instrText>
      </w:r>
      <w:r w:rsidRPr="00BA3BEB">
        <w:rPr>
          <w:rFonts w:ascii="Times New Roman" w:eastAsia="Times New Roman" w:hAnsi="Times New Roman" w:cs="Times New Roman"/>
          <w:sz w:val="12"/>
          <w:szCs w:val="12"/>
          <w:shd w:val="clear" w:color="auto" w:fill="FFFFFF"/>
        </w:rPr>
        <w:fldChar w:fldCharType="separate"/>
      </w:r>
      <w:r w:rsidRPr="00BA3BEB">
        <w:rPr>
          <w:rFonts w:ascii="Times New Roman" w:eastAsia="Times New Roman" w:hAnsi="Times New Roman" w:cs="Times New Roman"/>
          <w:sz w:val="12"/>
          <w:szCs w:val="12"/>
          <w:u w:val="single"/>
          <w:shd w:val="clear" w:color="auto" w:fill="FFFFFF"/>
        </w:rPr>
        <w:t>[2]</w:t>
      </w:r>
      <w:r w:rsidRPr="00BA3BEB">
        <w:rPr>
          <w:rFonts w:ascii="Times New Roman" w:eastAsia="Times New Roman" w:hAnsi="Times New Roman" w:cs="Times New Roman"/>
          <w:sz w:val="12"/>
          <w:szCs w:val="12"/>
          <w:shd w:val="clear" w:color="auto" w:fill="FFFFFF"/>
        </w:rPr>
        <w:fldChar w:fldCharType="end"/>
      </w:r>
      <w:bookmarkEnd w:id="10"/>
      <w:r w:rsidRPr="00BA3BEB">
        <w:rPr>
          <w:rFonts w:ascii="Times New Roman" w:eastAsia="Times New Roman" w:hAnsi="Times New Roman" w:cs="Times New Roman"/>
          <w:sz w:val="12"/>
          <w:szCs w:val="12"/>
          <w:shd w:val="clear" w:color="auto" w:fill="FFFFFF"/>
        </w:rPr>
        <w:t xml:space="preserve"> For instance, in 2013 the Nebraska Supreme Court denied an abortion to a young woman of 16, ruling that she was not “mature” enough to have an abortion. The young woman already had to navigate the court system, retain an attorney, and face delay while the courts decided her fate - and she still was told she must go through with the pregnancy.</w:t>
      </w:r>
      <w:hyperlink r:id="rId12" w:anchor="_edn3" w:history="1">
        <w:r w:rsidRPr="00BA3BEB">
          <w:rPr>
            <w:rFonts w:ascii="Times New Roman" w:eastAsia="Times New Roman" w:hAnsi="Times New Roman" w:cs="Times New Roman"/>
            <w:sz w:val="12"/>
            <w:szCs w:val="12"/>
            <w:u w:val="single"/>
            <w:shd w:val="clear" w:color="auto" w:fill="FFFFFF"/>
          </w:rPr>
          <w:t>[3]</w:t>
        </w:r>
      </w:hyperlink>
      <w:bookmarkEnd w:id="3"/>
      <w:r w:rsidRPr="00BA3BEB">
        <w:rPr>
          <w:rFonts w:ascii="Times New Roman" w:hAnsi="Times New Roman" w:cs="Times New Roman"/>
          <w:sz w:val="12"/>
          <w:szCs w:val="12"/>
        </w:rPr>
        <w:t xml:space="preserve"> </w:t>
      </w:r>
      <w:r w:rsidRPr="00BA3BEB">
        <w:rPr>
          <w:rFonts w:ascii="Times New Roman" w:eastAsia="Times New Roman" w:hAnsi="Times New Roman" w:cs="Times New Roman"/>
          <w:bCs/>
          <w:sz w:val="12"/>
          <w:szCs w:val="12"/>
        </w:rPr>
        <w:t>MEDICAL EXPERTS OPPOSE PARENTAL CONSENT AND NOTIFICATION LAWS</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Parental involvement laws place access to abortion care in a special category. In many states, minors may independently consent to a range of sensitive health care services, including access to contraceptives, prenatal care, and STI care. Minors can consent to most other pregnancy-related medical procedures, including prenatal care, labor and delivery procedures, and can even choose adoption without parental consent or notification.[4]</w:t>
      </w:r>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The federal government requires confidentiality for minors’ contraception and STI services at federally funded Title X clinics. These regulations are based on research that young people are less likely to seek reproductive and sexual health care if they fear their privacy will be violated.4 Confidentiality in medical treatment, especially related to sexual and reproductive health, is a protected constitutional right to privacy for young women.</w:t>
      </w:r>
      <w:bookmarkStart w:id="11" w:name="_ednref9"/>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"_edn9"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[9]</w:t>
      </w:r>
      <w:r w:rsidRPr="00BA3BEB">
        <w:rPr>
          <w:rFonts w:ascii="Times New Roman" w:eastAsia="Times New Roman" w:hAnsi="Times New Roman" w:cs="Times New Roman"/>
          <w:sz w:val="12"/>
          <w:szCs w:val="12"/>
        </w:rPr>
        <w:fldChar w:fldCharType="end"/>
      </w:r>
      <w:bookmarkEnd w:id="11"/>
      <w:r w:rsidRPr="00BA3BEB">
        <w:rPr>
          <w:rFonts w:ascii="Times New Roman" w:hAnsi="Times New Roman" w:cs="Times New Roman"/>
          <w:sz w:val="12"/>
          <w:szCs w:val="12"/>
        </w:rPr>
        <w:t xml:space="preserve"> </w:t>
      </w:r>
      <w:r w:rsidRPr="00BA3BEB">
        <w:rPr>
          <w:rFonts w:ascii="Times New Roman" w:eastAsia="Times New Roman" w:hAnsi="Times New Roman" w:cs="Times New Roman"/>
          <w:sz w:val="12"/>
          <w:szCs w:val="12"/>
        </w:rPr>
        <w:t xml:space="preserve">The American Medical Association, the Society for Adolescent Medicine, the American Public Health Association, the American College of Obstetricians and Gynecologists, the American Academy of Pediatrics, and other health professional organizations stand in agreement </w:t>
      </w:r>
      <w:r w:rsidRPr="00BA3BEB">
        <w:rPr>
          <w:rFonts w:ascii="Times New Roman" w:eastAsia="Times New Roman" w:hAnsi="Times New Roman" w:cs="Times New Roman"/>
          <w:sz w:val="12"/>
          <w:szCs w:val="12"/>
          <w:u w:val="single"/>
        </w:rPr>
        <w:t>against</w:t>
      </w:r>
      <w:r w:rsidRPr="00BA3BEB">
        <w:rPr>
          <w:rFonts w:ascii="Times New Roman" w:eastAsia="Times New Roman" w:hAnsi="Times New Roman" w:cs="Times New Roman"/>
          <w:sz w:val="12"/>
          <w:szCs w:val="12"/>
        </w:rPr>
        <w:t xml:space="preserve"> mandatory parental involvement in abortion decision making.</w:t>
      </w:r>
      <w:bookmarkStart w:id="12" w:name="_ednref10"/>
      <w:r w:rsidRPr="00BA3BEB">
        <w:rPr>
          <w:rFonts w:ascii="Times New Roman" w:eastAsia="Times New Roman" w:hAnsi="Times New Roman" w:cs="Times New Roman"/>
          <w:sz w:val="12"/>
          <w:szCs w:val="12"/>
        </w:rPr>
        <w:fldChar w:fldCharType="begin"/>
      </w:r>
      <w:r w:rsidRPr="00BA3BEB">
        <w:rPr>
          <w:rFonts w:ascii="Times New Roman" w:eastAsia="Times New Roman" w:hAnsi="Times New Roman" w:cs="Times New Roman"/>
          <w:sz w:val="12"/>
          <w:szCs w:val="12"/>
        </w:rPr>
        <w:instrText xml:space="preserve"> HYPERLINK "http://www.advocatesforyouth.org/publications/publications-a-z/2285-abortion-and-parental-involvement-laws" \l "_edn10" \o "" </w:instrText>
      </w:r>
      <w:r w:rsidRPr="00BA3BEB">
        <w:rPr>
          <w:rFonts w:ascii="Times New Roman" w:eastAsia="Times New Roman" w:hAnsi="Times New Roman" w:cs="Times New Roman"/>
          <w:sz w:val="12"/>
          <w:szCs w:val="12"/>
        </w:rPr>
        <w:fldChar w:fldCharType="separate"/>
      </w:r>
      <w:r w:rsidRPr="00BA3BEB">
        <w:rPr>
          <w:rFonts w:ascii="Times New Roman" w:eastAsia="Times New Roman" w:hAnsi="Times New Roman" w:cs="Times New Roman"/>
          <w:sz w:val="12"/>
          <w:szCs w:val="12"/>
          <w:u w:val="single"/>
        </w:rPr>
        <w:t>[10] </w:t>
      </w:r>
      <w:r w:rsidRPr="00BA3BEB">
        <w:rPr>
          <w:rFonts w:ascii="Times New Roman" w:eastAsia="Times New Roman" w:hAnsi="Times New Roman" w:cs="Times New Roman"/>
          <w:sz w:val="12"/>
          <w:szCs w:val="12"/>
        </w:rPr>
        <w:fldChar w:fldCharType="end"/>
      </w:r>
      <w:bookmarkEnd w:id="12"/>
      <w:r w:rsidRPr="00BA3BEB">
        <w:rPr>
          <w:rFonts w:ascii="Times New Roman" w:hAnsi="Times New Roman" w:cs="Times New Roman"/>
          <w:sz w:val="12"/>
          <w:szCs w:val="12"/>
        </w:rPr>
        <w:t xml:space="preserve"> </w:t>
      </w:r>
      <w:r w:rsidRPr="00BA3BEB">
        <w:rPr>
          <w:rFonts w:ascii="Times New Roman" w:eastAsia="Times New Roman" w:hAnsi="Times New Roman" w:cs="Times New Roman"/>
          <w:bCs/>
          <w:sz w:val="12"/>
          <w:szCs w:val="12"/>
        </w:rPr>
        <w:t>CONCLUSION</w:t>
      </w:r>
      <w:r w:rsidRPr="00BA3BEB">
        <w:rPr>
          <w:rFonts w:ascii="Times New Roman" w:hAnsi="Times New Roman" w:cs="Times New Roman"/>
          <w:sz w:val="12"/>
          <w:szCs w:val="12"/>
        </w:rPr>
        <w:t xml:space="preserve"> </w:t>
      </w:r>
      <w:r w:rsidRPr="00BA3BEB">
        <w:rPr>
          <w:rFonts w:ascii="Times New Roman" w:eastAsia="Times New Roman" w:hAnsi="Times New Roman" w:cs="Times New Roman"/>
          <w:b/>
          <w:sz w:val="24"/>
          <w:szCs w:val="24"/>
          <w:u w:val="single"/>
        </w:rPr>
        <w:t xml:space="preserve">Young people deserve the right to </w:t>
      </w:r>
      <w:r w:rsidRPr="00BA3BEB">
        <w:rPr>
          <w:rFonts w:ascii="Times New Roman" w:eastAsia="Times New Roman" w:hAnsi="Times New Roman" w:cs="Times New Roman"/>
          <w:sz w:val="12"/>
          <w:szCs w:val="12"/>
        </w:rPr>
        <w:t xml:space="preserve">access the full range of </w:t>
      </w:r>
      <w:r w:rsidRPr="00BA3BEB">
        <w:rPr>
          <w:rFonts w:ascii="Times New Roman" w:eastAsia="Times New Roman" w:hAnsi="Times New Roman" w:cs="Times New Roman"/>
          <w:b/>
          <w:sz w:val="24"/>
          <w:szCs w:val="24"/>
          <w:u w:val="single"/>
        </w:rPr>
        <w:t xml:space="preserve">reproductive and sexual health services they need, which includes abortion care. </w:t>
      </w:r>
      <w:r w:rsidRPr="00BA3BEB">
        <w:rPr>
          <w:rFonts w:ascii="Times New Roman" w:eastAsia="Times New Roman" w:hAnsi="Times New Roman" w:cs="Times New Roman"/>
          <w:sz w:val="12"/>
          <w:szCs w:val="12"/>
        </w:rPr>
        <w:t xml:space="preserve">And right now, young people are at the forefront of the reproductive rights, health and justice movements.  Activists must stand with them against the harmful parental involvement restrictions that can put their health and well being at risk. Yet few are fighting to abolish parental involvement laws; and even when pro-active abortion rights legislation is introduced, it rarely, if ever, addresses minors’ needs. </w:t>
      </w:r>
      <w:r w:rsidRPr="00BA3BEB">
        <w:rPr>
          <w:rFonts w:ascii="Times New Roman" w:eastAsia="Times New Roman" w:hAnsi="Times New Roman" w:cs="Times New Roman"/>
          <w:b/>
          <w:sz w:val="24"/>
          <w:szCs w:val="24"/>
          <w:u w:val="single"/>
        </w:rPr>
        <w:t xml:space="preserve">Legislation </w:t>
      </w:r>
      <w:r w:rsidRPr="00BA3BEB">
        <w:rPr>
          <w:rFonts w:ascii="Times New Roman" w:eastAsia="Times New Roman" w:hAnsi="Times New Roman" w:cs="Times New Roman"/>
          <w:sz w:val="12"/>
          <w:szCs w:val="12"/>
        </w:rPr>
        <w:t xml:space="preserve">which seeks to protect women’s access to abortion </w:t>
      </w:r>
      <w:r w:rsidRPr="00BA3BEB">
        <w:rPr>
          <w:rFonts w:ascii="Times New Roman" w:eastAsia="Times New Roman" w:hAnsi="Times New Roman" w:cs="Times New Roman"/>
          <w:b/>
          <w:sz w:val="24"/>
          <w:szCs w:val="24"/>
          <w:u w:val="single"/>
        </w:rPr>
        <w:t xml:space="preserve">must include younger women and protect their access to safe, legal, and affordable abortion care. </w:t>
      </w:r>
    </w:p>
    <w:p w:rsidR="00D97CCC" w:rsidRPr="00BA3BEB" w:rsidRDefault="00374948" w:rsidP="009C1F3C">
      <w:pPr>
        <w:spacing w:after="60" w:line="360" w:lineRule="auto"/>
        <w:rPr>
          <w:rFonts w:ascii="Times New Roman" w:hAnsi="Times New Roman" w:cs="Times New Roman"/>
          <w:sz w:val="24"/>
          <w:szCs w:val="24"/>
        </w:rPr>
      </w:pPr>
      <w:r w:rsidRPr="00BA3BEB">
        <w:rPr>
          <w:rFonts w:ascii="Times New Roman" w:hAnsi="Times New Roman" w:cs="Times New Roman"/>
          <w:sz w:val="24"/>
          <w:szCs w:val="24"/>
        </w:rPr>
        <w:t>Teens are</w:t>
      </w:r>
      <w:r w:rsidR="00234B37" w:rsidRPr="00BA3BEB">
        <w:rPr>
          <w:rFonts w:ascii="Times New Roman" w:hAnsi="Times New Roman" w:cs="Times New Roman"/>
          <w:sz w:val="24"/>
          <w:szCs w:val="24"/>
        </w:rPr>
        <w:t xml:space="preserve"> being</w:t>
      </w:r>
      <w:r w:rsidRPr="00BA3BEB">
        <w:rPr>
          <w:rFonts w:ascii="Times New Roman" w:hAnsi="Times New Roman" w:cs="Times New Roman"/>
          <w:sz w:val="24"/>
          <w:szCs w:val="24"/>
        </w:rPr>
        <w:t xml:space="preserve"> abused and</w:t>
      </w:r>
      <w:r w:rsidR="00234B37" w:rsidRPr="00BA3BEB">
        <w:rPr>
          <w:rFonts w:ascii="Times New Roman" w:hAnsi="Times New Roman" w:cs="Times New Roman"/>
          <w:sz w:val="24"/>
          <w:szCs w:val="24"/>
        </w:rPr>
        <w:t xml:space="preserve"> kicked out of their homes</w:t>
      </w:r>
      <w:r w:rsidRPr="00BA3BEB">
        <w:rPr>
          <w:rFonts w:ascii="Times New Roman" w:hAnsi="Times New Roman" w:cs="Times New Roman"/>
          <w:sz w:val="24"/>
          <w:szCs w:val="24"/>
        </w:rPr>
        <w:t xml:space="preserve"> since many of them cannot safely consult their parents about abortion – who may be alcoholic, violent, abusive, or something else.</w:t>
      </w:r>
      <w:r w:rsidR="00234B37" w:rsidRPr="00BA3BEB">
        <w:rPr>
          <w:rFonts w:ascii="Times New Roman" w:hAnsi="Times New Roman" w:cs="Times New Roman"/>
          <w:sz w:val="24"/>
          <w:szCs w:val="24"/>
        </w:rPr>
        <w:t xml:space="preserve"> </w:t>
      </w:r>
      <w:r w:rsidRPr="00BA3BEB">
        <w:rPr>
          <w:rFonts w:ascii="Times New Roman" w:hAnsi="Times New Roman" w:cs="Times New Roman"/>
          <w:sz w:val="24"/>
          <w:szCs w:val="24"/>
        </w:rPr>
        <w:t>And these abortions are often key to ensure the young women access educational and career opportunities, or even simply to not have to live their life with a constant reminder of being sexually assaulted</w:t>
      </w:r>
      <w:r w:rsidR="00234B37" w:rsidRPr="00BA3BEB">
        <w:rPr>
          <w:rFonts w:ascii="Times New Roman" w:hAnsi="Times New Roman" w:cs="Times New Roman"/>
          <w:sz w:val="24"/>
          <w:szCs w:val="24"/>
        </w:rPr>
        <w:t>. The plan solves – by granting them legal access to abortions without needing to notify or obtain permission from their parents, they can make the decision themselves.</w:t>
      </w:r>
    </w:p>
    <w:p w:rsidR="00D97CCC" w:rsidRPr="00BA3BEB" w:rsidRDefault="00234B37" w:rsidP="009C1F3C">
      <w:pPr>
        <w:spacing w:after="60" w:line="360" w:lineRule="auto"/>
        <w:rPr>
          <w:rFonts w:ascii="Times New Roman" w:hAnsi="Times New Roman" w:cs="Times New Roman"/>
          <w:b/>
          <w:sz w:val="24"/>
          <w:szCs w:val="24"/>
        </w:rPr>
      </w:pPr>
      <w:r w:rsidRPr="00BA3BEB">
        <w:rPr>
          <w:rFonts w:ascii="Times New Roman" w:hAnsi="Times New Roman" w:cs="Times New Roman"/>
          <w:sz w:val="24"/>
          <w:szCs w:val="24"/>
        </w:rPr>
        <w:t xml:space="preserve">Furthermore, status quo laws clearly favor adoption to abortion, creating a norm against abortion. The plan aids in producing a mindset shift more open towards abortion by changing these laws, </w:t>
      </w:r>
      <w:r w:rsidRPr="00BA3BEB">
        <w:rPr>
          <w:rFonts w:ascii="Times New Roman" w:hAnsi="Times New Roman" w:cs="Times New Roman"/>
          <w:b/>
          <w:sz w:val="24"/>
          <w:szCs w:val="24"/>
        </w:rPr>
        <w:t>Dudley 3:</w:t>
      </w:r>
    </w:p>
    <w:p w:rsidR="00ED2741" w:rsidRPr="00BA3BEB" w:rsidRDefault="00D97CCC" w:rsidP="009C1F3C">
      <w:pPr>
        <w:autoSpaceDE w:val="0"/>
        <w:autoSpaceDN w:val="0"/>
        <w:adjustRightInd w:val="0"/>
        <w:spacing w:after="60" w:line="360" w:lineRule="auto"/>
        <w:rPr>
          <w:rFonts w:ascii="Times New Roman" w:hAnsi="Times New Roman" w:cs="Times New Roman"/>
          <w:sz w:val="12"/>
          <w:szCs w:val="12"/>
        </w:rPr>
      </w:pPr>
      <w:r w:rsidRPr="00BA3BEB">
        <w:rPr>
          <w:rFonts w:ascii="Times New Roman" w:hAnsi="Times New Roman" w:cs="Times New Roman"/>
          <w:bCs/>
          <w:sz w:val="12"/>
          <w:szCs w:val="12"/>
        </w:rPr>
        <w:t>Fact: Laws restricting teen access to abortion are coercive.</w:t>
      </w:r>
      <w:r w:rsidRPr="00BA3BEB">
        <w:rPr>
          <w:rFonts w:ascii="Times New Roman" w:hAnsi="Times New Roman" w:cs="Times New Roman"/>
          <w:b/>
          <w:sz w:val="24"/>
          <w:szCs w:val="24"/>
          <w:u w:val="single"/>
        </w:rPr>
        <w:t xml:space="preserve"> Laws in 46 states and </w:t>
      </w:r>
      <w:r w:rsidRPr="00BA3BEB">
        <w:rPr>
          <w:rFonts w:ascii="Times New Roman" w:hAnsi="Times New Roman" w:cs="Times New Roman"/>
          <w:sz w:val="12"/>
          <w:szCs w:val="12"/>
        </w:rPr>
        <w:t>the</w:t>
      </w:r>
      <w:r w:rsidRPr="00BA3BEB">
        <w:rPr>
          <w:rFonts w:ascii="Times New Roman" w:hAnsi="Times New Roman" w:cs="Times New Roman"/>
          <w:b/>
          <w:sz w:val="24"/>
          <w:szCs w:val="24"/>
          <w:u w:val="single"/>
        </w:rPr>
        <w:t xml:space="preserve"> D</w:t>
      </w:r>
      <w:r w:rsidRPr="00BA3BEB">
        <w:rPr>
          <w:rFonts w:ascii="Times New Roman" w:hAnsi="Times New Roman" w:cs="Times New Roman"/>
          <w:sz w:val="12"/>
          <w:szCs w:val="12"/>
        </w:rPr>
        <w:t>istrict of</w:t>
      </w:r>
      <w:r w:rsidRPr="00BA3BEB">
        <w:rPr>
          <w:rFonts w:ascii="Times New Roman" w:hAnsi="Times New Roman" w:cs="Times New Roman"/>
          <w:b/>
          <w:sz w:val="24"/>
          <w:szCs w:val="24"/>
          <w:u w:val="single"/>
        </w:rPr>
        <w:t xml:space="preserve"> C</w:t>
      </w:r>
      <w:r w:rsidRPr="00BA3BEB">
        <w:rPr>
          <w:rFonts w:ascii="Times New Roman" w:hAnsi="Times New Roman" w:cs="Times New Roman"/>
          <w:sz w:val="12"/>
          <w:szCs w:val="12"/>
        </w:rPr>
        <w:t xml:space="preserve">olumbia </w:t>
      </w:r>
      <w:r w:rsidRPr="00BA3BEB">
        <w:rPr>
          <w:rFonts w:ascii="Times New Roman" w:hAnsi="Times New Roman" w:cs="Times New Roman"/>
          <w:b/>
          <w:sz w:val="24"/>
          <w:szCs w:val="24"/>
          <w:u w:val="single"/>
        </w:rPr>
        <w:t xml:space="preserve">allow mothers </w:t>
      </w:r>
      <w:r w:rsidRPr="00BA3BEB">
        <w:rPr>
          <w:rFonts w:ascii="Times New Roman" w:hAnsi="Times New Roman" w:cs="Times New Roman"/>
          <w:sz w:val="12"/>
          <w:szCs w:val="12"/>
        </w:rPr>
        <w:t>who are</w:t>
      </w:r>
      <w:r w:rsidRPr="00BA3BEB">
        <w:rPr>
          <w:rFonts w:ascii="Times New Roman" w:hAnsi="Times New Roman" w:cs="Times New Roman"/>
          <w:b/>
          <w:sz w:val="24"/>
          <w:szCs w:val="24"/>
          <w:u w:val="single"/>
        </w:rPr>
        <w:t xml:space="preserve"> under </w:t>
      </w:r>
      <w:r w:rsidR="00234B37" w:rsidRPr="00BA3BEB">
        <w:rPr>
          <w:rFonts w:ascii="Times New Roman" w:hAnsi="Times New Roman" w:cs="Times New Roman"/>
          <w:b/>
          <w:sz w:val="24"/>
          <w:szCs w:val="24"/>
          <w:u w:val="single"/>
        </w:rPr>
        <w:t xml:space="preserve">18 </w:t>
      </w:r>
      <w:r w:rsidRPr="00BA3BEB">
        <w:rPr>
          <w:rFonts w:ascii="Times New Roman" w:hAnsi="Times New Roman" w:cs="Times New Roman"/>
          <w:b/>
          <w:sz w:val="24"/>
          <w:szCs w:val="24"/>
          <w:u w:val="single"/>
        </w:rPr>
        <w:t xml:space="preserve">to place their children for adoption without involving their parents, but </w:t>
      </w:r>
      <w:r w:rsidRPr="00BA3BEB">
        <w:rPr>
          <w:rFonts w:ascii="Times New Roman" w:hAnsi="Times New Roman" w:cs="Times New Roman"/>
          <w:sz w:val="12"/>
          <w:szCs w:val="12"/>
        </w:rPr>
        <w:t>many of</w:t>
      </w:r>
      <w:r w:rsidRPr="00BA3BEB">
        <w:rPr>
          <w:rFonts w:ascii="Times New Roman" w:hAnsi="Times New Roman" w:cs="Times New Roman"/>
          <w:b/>
          <w:sz w:val="24"/>
          <w:szCs w:val="24"/>
          <w:u w:val="single"/>
        </w:rPr>
        <w:t xml:space="preserve"> those same states require parental notification or consent before </w:t>
      </w:r>
      <w:r w:rsidRPr="00BA3BEB">
        <w:rPr>
          <w:rFonts w:ascii="Times New Roman" w:hAnsi="Times New Roman" w:cs="Times New Roman"/>
          <w:sz w:val="12"/>
          <w:szCs w:val="12"/>
        </w:rPr>
        <w:t>these young women can obtain</w:t>
      </w:r>
      <w:r w:rsidRPr="00BA3BEB">
        <w:rPr>
          <w:rFonts w:ascii="Times New Roman" w:hAnsi="Times New Roman" w:cs="Times New Roman"/>
          <w:b/>
          <w:sz w:val="24"/>
          <w:szCs w:val="24"/>
          <w:u w:val="single"/>
        </w:rPr>
        <w:t xml:space="preserve"> abortions. This sets up a standard that clearly favors one resolution over another</w:t>
      </w:r>
      <w:r w:rsidRPr="00BA3BEB">
        <w:rPr>
          <w:rFonts w:ascii="Times New Roman" w:hAnsi="Times New Roman" w:cs="Times New Roman"/>
          <w:sz w:val="12"/>
          <w:szCs w:val="12"/>
        </w:rPr>
        <w:t>, restricts the reproductive choices of young women, and forces some to bear children that they do not want to bear.</w:t>
      </w:r>
    </w:p>
    <w:p w:rsidR="004D4B2F" w:rsidRPr="00BA3BEB" w:rsidRDefault="009C1F3C" w:rsidP="009C1F3C">
      <w:pPr>
        <w:spacing w:after="60" w:line="360" w:lineRule="auto"/>
        <w:rPr>
          <w:rFonts w:ascii="Times New Roman" w:hAnsi="Times New Roman" w:cs="Times New Roman"/>
          <w:b/>
          <w:sz w:val="24"/>
          <w:szCs w:val="24"/>
        </w:rPr>
      </w:pPr>
      <w:r w:rsidRPr="00BA3BEB">
        <w:rPr>
          <w:rFonts w:ascii="Times New Roman" w:hAnsi="Times New Roman" w:cs="Times New Roman"/>
          <w:sz w:val="24"/>
          <w:szCs w:val="24"/>
        </w:rPr>
        <w:t>And,</w:t>
      </w:r>
      <w:r w:rsidR="004D4B2F" w:rsidRPr="00BA3BEB">
        <w:rPr>
          <w:rFonts w:ascii="Times New Roman" w:hAnsi="Times New Roman" w:cs="Times New Roman"/>
          <w:sz w:val="24"/>
          <w:szCs w:val="24"/>
        </w:rPr>
        <w:t xml:space="preserve"> teens are obviously capable of deliberating whether or not an abortion is a good decision – they have cognitive capacities similar to those of adults, </w:t>
      </w:r>
      <w:r w:rsidR="004D4B2F" w:rsidRPr="00BA3BEB">
        <w:rPr>
          <w:rFonts w:ascii="Times New Roman" w:hAnsi="Times New Roman" w:cs="Times New Roman"/>
          <w:b/>
          <w:sz w:val="24"/>
          <w:szCs w:val="24"/>
        </w:rPr>
        <w:t>Hartman:</w:t>
      </w:r>
    </w:p>
    <w:p w:rsidR="004D4B2F" w:rsidRPr="00BA3BEB" w:rsidRDefault="004D4B2F" w:rsidP="009C1F3C">
      <w:pPr>
        <w:spacing w:after="60" w:line="360" w:lineRule="auto"/>
        <w:rPr>
          <w:rFonts w:ascii="Times New Roman" w:hAnsi="Times New Roman" w:cs="Times New Roman"/>
          <w:sz w:val="12"/>
          <w:szCs w:val="12"/>
        </w:rPr>
      </w:pPr>
      <w:r w:rsidRPr="00BA3BEB">
        <w:rPr>
          <w:rFonts w:ascii="Times New Roman" w:hAnsi="Times New Roman" w:cs="Times New Roman"/>
          <w:sz w:val="12"/>
          <w:szCs w:val="12"/>
        </w:rPr>
        <w:t xml:space="preserve">Rhonda Gay Hartman, 2001, University of Pittsburgh School of Medicine, Center for Bioethics and Health Law, American Journal of Law &amp; Medicine, The University of Chicago Law School Roundtable, Adolescent Decisional Autonomy for Medical Care: Physician Perceptions and Practices, </w:t>
      </w:r>
      <w:hyperlink r:id="rId13" w:history="1">
        <w:r w:rsidRPr="00BA3BEB">
          <w:rPr>
            <w:rStyle w:val="Hyperlink"/>
            <w:rFonts w:ascii="Times New Roman" w:hAnsi="Times New Roman" w:cs="Times New Roman"/>
            <w:sz w:val="12"/>
            <w:szCs w:val="12"/>
          </w:rPr>
          <w:t>http://chicagounbound.uchicago.edu/cgi/viewcontent.cgi?article=1465&amp;context=roundtable</w:t>
        </w:r>
      </w:hyperlink>
      <w:r w:rsidRPr="00BA3BEB">
        <w:rPr>
          <w:rFonts w:ascii="Times New Roman" w:hAnsi="Times New Roman" w:cs="Times New Roman"/>
          <w:sz w:val="12"/>
          <w:szCs w:val="12"/>
        </w:rPr>
        <w:t xml:space="preserve"> DOA: 8-16-15, p. 98</w:t>
      </w:r>
    </w:p>
    <w:p w:rsidR="004D4B2F" w:rsidRPr="00BA3BEB" w:rsidRDefault="004D4B2F" w:rsidP="009C1F3C">
      <w:pPr>
        <w:widowControl w:val="0"/>
        <w:autoSpaceDE w:val="0"/>
        <w:autoSpaceDN w:val="0"/>
        <w:adjustRightInd w:val="0"/>
        <w:spacing w:before="120" w:after="60" w:line="360" w:lineRule="auto"/>
        <w:ind w:right="-1007"/>
        <w:rPr>
          <w:rFonts w:ascii="Times New Roman" w:hAnsi="Times New Roman" w:cs="Times New Roman"/>
          <w:sz w:val="12"/>
          <w:szCs w:val="12"/>
        </w:rPr>
      </w:pPr>
      <w:r w:rsidRPr="00BA3BEB">
        <w:rPr>
          <w:rFonts w:ascii="Times New Roman" w:hAnsi="Times New Roman" w:cs="Times New Roman"/>
          <w:sz w:val="12"/>
          <w:szCs w:val="12"/>
        </w:rPr>
        <w:t>Other researchers examining adolescent decisional capability have focused on pregnancy decision making. For example, Bruce</w:t>
      </w:r>
      <w:r w:rsidRPr="00BA3BEB">
        <w:rPr>
          <w:rFonts w:ascii="Times New Roman" w:hAnsi="Times New Roman" w:cs="Times New Roman"/>
          <w:b/>
          <w:sz w:val="24"/>
          <w:szCs w:val="24"/>
          <w:u w:val="single"/>
        </w:rPr>
        <w:t xml:space="preserve"> Ambuel and </w:t>
      </w:r>
      <w:r w:rsidRPr="00BA3BEB">
        <w:rPr>
          <w:rFonts w:ascii="Times New Roman" w:hAnsi="Times New Roman" w:cs="Times New Roman"/>
          <w:sz w:val="12"/>
          <w:szCs w:val="12"/>
        </w:rPr>
        <w:t>Julian</w:t>
      </w:r>
      <w:r w:rsidRPr="00BA3BEB">
        <w:rPr>
          <w:rFonts w:ascii="Times New Roman" w:hAnsi="Times New Roman" w:cs="Times New Roman"/>
          <w:b/>
          <w:sz w:val="24"/>
          <w:szCs w:val="24"/>
          <w:u w:val="single"/>
        </w:rPr>
        <w:t xml:space="preserve"> Rappaport tested the </w:t>
      </w:r>
      <w:r w:rsidRPr="00BA3BEB">
        <w:rPr>
          <w:rFonts w:ascii="Times New Roman" w:hAnsi="Times New Roman" w:cs="Times New Roman"/>
          <w:sz w:val="12"/>
          <w:szCs w:val="12"/>
        </w:rPr>
        <w:t>underlying</w:t>
      </w:r>
      <w:r w:rsidRPr="00BA3BEB">
        <w:rPr>
          <w:rFonts w:ascii="Times New Roman" w:hAnsi="Times New Roman" w:cs="Times New Roman"/>
          <w:b/>
          <w:sz w:val="24"/>
          <w:szCs w:val="24"/>
          <w:u w:val="single"/>
        </w:rPr>
        <w:t xml:space="preserve"> </w:t>
      </w:r>
      <w:r w:rsidRPr="00BA3BEB">
        <w:rPr>
          <w:rFonts w:ascii="Times New Roman" w:hAnsi="Times New Roman" w:cs="Times New Roman"/>
          <w:sz w:val="12"/>
          <w:szCs w:val="12"/>
        </w:rPr>
        <w:t>legal</w:t>
      </w:r>
      <w:r w:rsidRPr="00BA3BEB">
        <w:rPr>
          <w:rFonts w:ascii="Times New Roman" w:hAnsi="Times New Roman" w:cs="Times New Roman"/>
          <w:b/>
          <w:sz w:val="24"/>
          <w:szCs w:val="24"/>
          <w:u w:val="single"/>
        </w:rPr>
        <w:t xml:space="preserve"> presumption that adolescents are not competent to consent to abortion by studying adolescents and young adults confronted with unplanned pregnancies. </w:t>
      </w:r>
      <w:r w:rsidRPr="00BA3BEB">
        <w:rPr>
          <w:rFonts w:ascii="Times New Roman" w:hAnsi="Times New Roman" w:cs="Times New Roman"/>
          <w:sz w:val="12"/>
          <w:szCs w:val="12"/>
        </w:rPr>
        <w:t xml:space="preserve">Specifically, </w:t>
      </w:r>
      <w:r w:rsidRPr="00BA3BEB">
        <w:rPr>
          <w:rFonts w:ascii="Times New Roman" w:hAnsi="Times New Roman" w:cs="Times New Roman"/>
          <w:b/>
          <w:sz w:val="24"/>
          <w:szCs w:val="24"/>
          <w:u w:val="single"/>
        </w:rPr>
        <w:t xml:space="preserve">they reported results "consistent with other developmental research examining minors' legal, cognitive, and social </w:t>
      </w:r>
      <w:r w:rsidRPr="00BA3BEB">
        <w:rPr>
          <w:rFonts w:ascii="Times New Roman" w:hAnsi="Times New Roman" w:cs="Times New Roman"/>
          <w:sz w:val="12"/>
          <w:szCs w:val="12"/>
        </w:rPr>
        <w:t>cognitive</w:t>
      </w:r>
      <w:r w:rsidRPr="00BA3BEB">
        <w:rPr>
          <w:rFonts w:ascii="Times New Roman" w:hAnsi="Times New Roman" w:cs="Times New Roman"/>
          <w:b/>
          <w:sz w:val="24"/>
          <w:szCs w:val="24"/>
          <w:u w:val="single"/>
        </w:rPr>
        <w:t xml:space="preserve"> competence," </w:t>
      </w:r>
      <w:r w:rsidRPr="00BA3BEB">
        <w:rPr>
          <w:rFonts w:ascii="Times New Roman" w:hAnsi="Times New Roman" w:cs="Times New Roman"/>
          <w:sz w:val="12"/>
          <w:szCs w:val="12"/>
        </w:rPr>
        <w:t>ascertaining that</w:t>
      </w:r>
      <w:r w:rsidRPr="00BA3BEB">
        <w:rPr>
          <w:rFonts w:ascii="Times New Roman" w:hAnsi="Times New Roman" w:cs="Times New Roman"/>
          <w:b/>
          <w:sz w:val="24"/>
          <w:szCs w:val="24"/>
          <w:u w:val="single"/>
        </w:rPr>
        <w:t xml:space="preserve"> adolescents </w:t>
      </w:r>
      <w:r w:rsidRPr="00BA3BEB">
        <w:rPr>
          <w:rFonts w:ascii="Times New Roman" w:hAnsi="Times New Roman" w:cs="Times New Roman"/>
          <w:sz w:val="12"/>
          <w:szCs w:val="12"/>
        </w:rPr>
        <w:t>aged "14 to 17</w:t>
      </w:r>
      <w:r w:rsidRPr="00BA3BEB">
        <w:rPr>
          <w:rFonts w:ascii="Times New Roman" w:hAnsi="Times New Roman" w:cs="Times New Roman"/>
          <w:b/>
          <w:sz w:val="24"/>
          <w:szCs w:val="24"/>
          <w:u w:val="single"/>
        </w:rPr>
        <w:t xml:space="preserve"> appear to be similar to </w:t>
      </w:r>
      <w:r w:rsidRPr="00BA3BEB">
        <w:rPr>
          <w:rFonts w:ascii="Times New Roman" w:hAnsi="Times New Roman" w:cs="Times New Roman"/>
          <w:sz w:val="12"/>
          <w:szCs w:val="12"/>
        </w:rPr>
        <w:t>legal</w:t>
      </w:r>
      <w:r w:rsidRPr="00BA3BEB">
        <w:rPr>
          <w:rFonts w:ascii="Times New Roman" w:hAnsi="Times New Roman" w:cs="Times New Roman"/>
          <w:b/>
          <w:sz w:val="24"/>
          <w:szCs w:val="24"/>
          <w:u w:val="single"/>
        </w:rPr>
        <w:t xml:space="preserve"> adults in both </w:t>
      </w:r>
      <w:r w:rsidRPr="00BA3BEB">
        <w:rPr>
          <w:rFonts w:ascii="Times New Roman" w:hAnsi="Times New Roman" w:cs="Times New Roman"/>
          <w:sz w:val="12"/>
          <w:szCs w:val="12"/>
        </w:rPr>
        <w:t xml:space="preserve">cognitive </w:t>
      </w:r>
      <w:r w:rsidRPr="00BA3BEB">
        <w:rPr>
          <w:rFonts w:ascii="Times New Roman" w:hAnsi="Times New Roman" w:cs="Times New Roman"/>
          <w:b/>
          <w:sz w:val="24"/>
          <w:szCs w:val="24"/>
          <w:u w:val="single"/>
        </w:rPr>
        <w:t xml:space="preserve">competence and volition" </w:t>
      </w:r>
      <w:r w:rsidRPr="00BA3BEB">
        <w:rPr>
          <w:rFonts w:ascii="Times New Roman" w:hAnsi="Times New Roman" w:cs="Times New Roman"/>
          <w:sz w:val="12"/>
          <w:szCs w:val="12"/>
        </w:rPr>
        <w:t>and that</w:t>
      </w:r>
      <w:r w:rsidRPr="00BA3BEB">
        <w:rPr>
          <w:rFonts w:ascii="Times New Roman" w:hAnsi="Times New Roman" w:cs="Times New Roman"/>
          <w:b/>
          <w:sz w:val="24"/>
          <w:szCs w:val="24"/>
          <w:u w:val="single"/>
        </w:rPr>
        <w:t xml:space="preserve"> they "remain competent decision makers when facing an emotionally challenging </w:t>
      </w:r>
      <w:r w:rsidRPr="00BA3BEB">
        <w:rPr>
          <w:rFonts w:ascii="Times New Roman" w:hAnsi="Times New Roman" w:cs="Times New Roman"/>
          <w:sz w:val="12"/>
          <w:szCs w:val="12"/>
        </w:rPr>
        <w:t>real world</w:t>
      </w:r>
      <w:r w:rsidRPr="00BA3BEB">
        <w:rPr>
          <w:rFonts w:ascii="Times New Roman" w:hAnsi="Times New Roman" w:cs="Times New Roman"/>
          <w:b/>
          <w:sz w:val="24"/>
          <w:szCs w:val="24"/>
          <w:u w:val="single"/>
        </w:rPr>
        <w:t xml:space="preserve"> decision." </w:t>
      </w:r>
      <w:r w:rsidRPr="00BA3BEB">
        <w:rPr>
          <w:rFonts w:ascii="Times New Roman" w:hAnsi="Times New Roman" w:cs="Times New Roman"/>
          <w:sz w:val="12"/>
          <w:szCs w:val="12"/>
        </w:rPr>
        <w:t>The results indicate that adolescents benefit from adult counsel and actively "consult parents and other adults when making significant personal decisions." Ambuel and Rappaport's results confirm, in significant part, those of Catherine Lewis. Lewis previously found when comparing  adolescent and adult pregnancy decision making that</w:t>
      </w:r>
      <w:r w:rsidRPr="00BA3BEB">
        <w:rPr>
          <w:rFonts w:ascii="Times New Roman" w:hAnsi="Times New Roman" w:cs="Times New Roman"/>
          <w:b/>
          <w:sz w:val="24"/>
          <w:szCs w:val="24"/>
          <w:u w:val="single"/>
        </w:rPr>
        <w:t xml:space="preserve"> adolescents do not differ from adults "in their knowledge of the legality </w:t>
      </w:r>
      <w:r w:rsidRPr="00BA3BEB">
        <w:rPr>
          <w:rFonts w:ascii="Times New Roman" w:hAnsi="Times New Roman" w:cs="Times New Roman"/>
          <w:sz w:val="12"/>
          <w:szCs w:val="12"/>
        </w:rPr>
        <w:t>and confidentiality</w:t>
      </w:r>
      <w:r w:rsidRPr="00BA3BEB">
        <w:rPr>
          <w:rFonts w:ascii="Times New Roman" w:hAnsi="Times New Roman" w:cs="Times New Roman"/>
          <w:b/>
          <w:sz w:val="24"/>
          <w:szCs w:val="24"/>
          <w:u w:val="single"/>
        </w:rPr>
        <w:t xml:space="preserve"> of abortion</w:t>
      </w:r>
      <w:r w:rsidRPr="00BA3BEB">
        <w:rPr>
          <w:rFonts w:ascii="Times New Roman" w:hAnsi="Times New Roman" w:cs="Times New Roman"/>
          <w:sz w:val="12"/>
          <w:szCs w:val="12"/>
        </w:rPr>
        <w:t>, nor do they make pregnancy decisions on the basis of legal misinformation."</w:t>
      </w:r>
      <w:r w:rsidRPr="00BA3BEB">
        <w:rPr>
          <w:rFonts w:ascii="Times New Roman" w:hAnsi="Times New Roman" w:cs="Times New Roman"/>
          <w:b/>
          <w:sz w:val="24"/>
          <w:szCs w:val="24"/>
          <w:u w:val="single"/>
        </w:rPr>
        <w:t xml:space="preserve"> </w:t>
      </w:r>
      <w:r w:rsidRPr="00BA3BEB">
        <w:rPr>
          <w:rFonts w:ascii="Times New Roman" w:hAnsi="Times New Roman" w:cs="Times New Roman"/>
          <w:sz w:val="12"/>
          <w:szCs w:val="12"/>
        </w:rPr>
        <w:t xml:space="preserve">Based on her findings, Lewis concluded that adolescents were no less capable than adults of "imagining various effects on their own lives of the pregnancy decision." </w:t>
      </w:r>
    </w:p>
    <w:p w:rsidR="004D4B2F" w:rsidRPr="00BA3BEB" w:rsidRDefault="004D4B2F" w:rsidP="009C1F3C">
      <w:pPr>
        <w:autoSpaceDE w:val="0"/>
        <w:autoSpaceDN w:val="0"/>
        <w:adjustRightInd w:val="0"/>
        <w:spacing w:after="60" w:line="360" w:lineRule="auto"/>
        <w:rPr>
          <w:rFonts w:ascii="Times New Roman" w:hAnsi="Times New Roman" w:cs="Times New Roman"/>
          <w:sz w:val="24"/>
          <w:szCs w:val="24"/>
        </w:rPr>
      </w:pPr>
      <w:r w:rsidRPr="00BA3BEB">
        <w:rPr>
          <w:rFonts w:ascii="Times New Roman" w:hAnsi="Times New Roman" w:cs="Times New Roman"/>
          <w:sz w:val="24"/>
          <w:szCs w:val="24"/>
        </w:rPr>
        <w:t xml:space="preserve">My evidence outweighs </w:t>
      </w:r>
      <w:r w:rsidRPr="00BA3BEB">
        <w:rPr>
          <w:rFonts w:ascii="Times New Roman" w:hAnsi="Times New Roman" w:cs="Times New Roman"/>
          <w:b/>
          <w:sz w:val="24"/>
          <w:szCs w:val="24"/>
        </w:rPr>
        <w:t xml:space="preserve">A. </w:t>
      </w:r>
      <w:r w:rsidRPr="00BA3BEB">
        <w:rPr>
          <w:rFonts w:ascii="Times New Roman" w:hAnsi="Times New Roman" w:cs="Times New Roman"/>
          <w:sz w:val="24"/>
          <w:szCs w:val="24"/>
        </w:rPr>
        <w:t xml:space="preserve">it’s specific to abortions, which is the only choice in particular I advocate for so even if other studies negate, they may negate decision making abilities regarding other issues but not the plan </w:t>
      </w:r>
      <w:r w:rsidRPr="00BA3BEB">
        <w:rPr>
          <w:rFonts w:ascii="Times New Roman" w:hAnsi="Times New Roman" w:cs="Times New Roman"/>
          <w:b/>
          <w:sz w:val="24"/>
          <w:szCs w:val="24"/>
        </w:rPr>
        <w:t xml:space="preserve">B. </w:t>
      </w:r>
      <w:r w:rsidRPr="00BA3BEB">
        <w:rPr>
          <w:rFonts w:ascii="Times New Roman" w:hAnsi="Times New Roman" w:cs="Times New Roman"/>
          <w:sz w:val="24"/>
          <w:szCs w:val="24"/>
        </w:rPr>
        <w:t>according to Ambuel and Rappaport most research supports the field consensus that adolescents and adults are similar decision makers, meaning I outweigh on scope and expert opinion</w:t>
      </w:r>
      <w:r w:rsidR="009C1F3C" w:rsidRPr="00BA3BEB">
        <w:rPr>
          <w:rFonts w:ascii="Times New Roman" w:hAnsi="Times New Roman" w:cs="Times New Roman"/>
          <w:sz w:val="24"/>
          <w:szCs w:val="24"/>
        </w:rPr>
        <w:t>.</w:t>
      </w:r>
    </w:p>
    <w:p w:rsidR="00FB55B3" w:rsidRPr="00BA3BEB" w:rsidRDefault="00FB55B3" w:rsidP="009C1F3C">
      <w:pPr>
        <w:pStyle w:val="Heading3"/>
        <w:spacing w:after="60" w:line="360" w:lineRule="auto"/>
        <w:rPr>
          <w:rFonts w:ascii="Times New Roman" w:hAnsi="Times New Roman" w:cs="Times New Roman"/>
          <w:color w:val="auto"/>
          <w:sz w:val="24"/>
          <w:szCs w:val="24"/>
        </w:rPr>
      </w:pPr>
      <w:r w:rsidRPr="00BA3BEB">
        <w:rPr>
          <w:rFonts w:ascii="Times New Roman" w:hAnsi="Times New Roman" w:cs="Times New Roman"/>
          <w:color w:val="auto"/>
          <w:sz w:val="24"/>
          <w:szCs w:val="24"/>
        </w:rPr>
        <w:t>Lastly is framing</w:t>
      </w:r>
    </w:p>
    <w:p w:rsidR="00FB55B3" w:rsidRPr="00BA3BEB" w:rsidRDefault="00FB55B3" w:rsidP="009C1F3C">
      <w:pPr>
        <w:spacing w:after="60" w:line="360" w:lineRule="auto"/>
        <w:rPr>
          <w:rFonts w:ascii="Times New Roman" w:hAnsi="Times New Roman" w:cs="Times New Roman"/>
          <w:sz w:val="24"/>
          <w:szCs w:val="24"/>
        </w:rPr>
      </w:pPr>
      <w:r w:rsidRPr="00BA3BEB">
        <w:rPr>
          <w:rFonts w:ascii="Times New Roman" w:hAnsi="Times New Roman" w:cs="Times New Roman"/>
          <w:sz w:val="24"/>
          <w:szCs w:val="24"/>
        </w:rPr>
        <w:t xml:space="preserve">Ethical theorizing comes from the interaction of different ideas, but that can only occur meaningfully if we fix conditions that </w:t>
      </w:r>
      <w:r w:rsidR="00A57EA3" w:rsidRPr="00BA3BEB">
        <w:rPr>
          <w:rFonts w:ascii="Times New Roman" w:hAnsi="Times New Roman" w:cs="Times New Roman"/>
          <w:sz w:val="24"/>
          <w:szCs w:val="24"/>
        </w:rPr>
        <w:t>marginalize</w:t>
      </w:r>
      <w:r w:rsidRPr="00BA3BEB">
        <w:rPr>
          <w:rFonts w:ascii="Times New Roman" w:hAnsi="Times New Roman" w:cs="Times New Roman"/>
          <w:sz w:val="24"/>
          <w:szCs w:val="24"/>
        </w:rPr>
        <w:t xml:space="preserve"> particular voices. </w:t>
      </w:r>
      <w:r w:rsidRPr="00BA3BEB">
        <w:rPr>
          <w:rFonts w:ascii="Times New Roman" w:hAnsi="Times New Roman" w:cs="Times New Roman"/>
          <w:b/>
          <w:sz w:val="24"/>
          <w:szCs w:val="24"/>
        </w:rPr>
        <w:t>Medina</w:t>
      </w:r>
      <w:r w:rsidRPr="00BA3BEB">
        <w:rPr>
          <w:rStyle w:val="FootnoteReference"/>
          <w:rFonts w:ascii="Times New Roman" w:hAnsi="Times New Roman"/>
          <w:sz w:val="24"/>
          <w:szCs w:val="24"/>
        </w:rPr>
        <w:footnoteReference w:id="1"/>
      </w:r>
      <w:r w:rsidRPr="00BA3BEB">
        <w:rPr>
          <w:rFonts w:ascii="Times New Roman" w:hAnsi="Times New Roman" w:cs="Times New Roman"/>
          <w:sz w:val="24"/>
          <w:szCs w:val="24"/>
        </w:rPr>
        <w:t>:</w:t>
      </w:r>
    </w:p>
    <w:p w:rsidR="00FB55B3" w:rsidRPr="00BA3BEB" w:rsidRDefault="00FB55B3" w:rsidP="009C1F3C">
      <w:pPr>
        <w:spacing w:after="60" w:line="360" w:lineRule="auto"/>
        <w:rPr>
          <w:rStyle w:val="LinedDown"/>
          <w:rFonts w:ascii="Times New Roman" w:hAnsi="Times New Roman"/>
          <w:color w:val="auto"/>
        </w:rPr>
      </w:pPr>
      <w:r w:rsidRPr="00BA3BEB">
        <w:rPr>
          <w:rStyle w:val="LinedDown"/>
          <w:rFonts w:ascii="Times New Roman" w:hAnsi="Times New Roman"/>
          <w:color w:val="auto"/>
        </w:rPr>
        <w:t xml:space="preserve">Foucault invites us to pay attention to the past and ongoing epistemic battles among competing power/knowledge frameworks that try to control a given ﬁeld. Different ﬁelds—or domains of discursive interaction—contain particular discursive regimes with their </w:t>
      </w:r>
      <w:r w:rsidRPr="00BA3BEB">
        <w:rPr>
          <w:rStyle w:val="Carded"/>
          <w:rFonts w:ascii="Times New Roman" w:hAnsi="Times New Roman"/>
          <w:color w:val="auto"/>
        </w:rPr>
        <w:t>particular ways of producing knowledge.</w:t>
      </w:r>
      <w:r w:rsidRPr="00BA3BEB">
        <w:rPr>
          <w:rStyle w:val="LinedDown"/>
          <w:rFonts w:ascii="Times New Roman" w:hAnsi="Times New Roman"/>
          <w:color w:val="auto"/>
        </w:rPr>
        <w:t xml:space="preserve"> In the battle among power/ knowledge frameworks, some come on top and </w:t>
      </w:r>
      <w:r w:rsidRPr="00BA3BEB">
        <w:rPr>
          <w:rStyle w:val="Carded"/>
          <w:rFonts w:ascii="Times New Roman" w:hAnsi="Times New Roman"/>
          <w:color w:val="auto"/>
        </w:rPr>
        <w:t>become dominant while others are</w:t>
      </w:r>
      <w:r w:rsidRPr="00BA3BEB">
        <w:rPr>
          <w:rStyle w:val="LinedDown"/>
          <w:rFonts w:ascii="Times New Roman" w:hAnsi="Times New Roman"/>
          <w:color w:val="auto"/>
        </w:rPr>
        <w:t xml:space="preserve"> displaced and become </w:t>
      </w:r>
      <w:r w:rsidRPr="00BA3BEB">
        <w:rPr>
          <w:rStyle w:val="Carded"/>
          <w:rFonts w:ascii="Times New Roman" w:hAnsi="Times New Roman"/>
          <w:color w:val="auto"/>
        </w:rPr>
        <w:t>subjugated</w:t>
      </w:r>
      <w:r w:rsidRPr="00BA3BEB">
        <w:rPr>
          <w:rStyle w:val="LinedDown"/>
          <w:rFonts w:ascii="Times New Roman" w:hAnsi="Times New Roman"/>
          <w:color w:val="auto"/>
        </w:rPr>
        <w:t xml:space="preserve">. Foucault's methodology offers a way of exploiting that vibrant plurality of epistemic perspectives, which always contains some bodies of experiences and memories that are erased or hidden in the mainstream frameworks that become hegemonic after prevailing in sustained epistemic battles. What Foucault calls ‘subjugated knowledges’ are forms of experiencing and remembering that are pushed to the margins </w:t>
      </w:r>
      <w:r w:rsidRPr="00BA3BEB">
        <w:rPr>
          <w:rStyle w:val="Carded"/>
          <w:rFonts w:ascii="Times New Roman" w:hAnsi="Times New Roman"/>
          <w:color w:val="auto"/>
        </w:rPr>
        <w:t>and rendered</w:t>
      </w:r>
      <w:r w:rsidRPr="00BA3BEB">
        <w:rPr>
          <w:rStyle w:val="LinedDown"/>
          <w:rFonts w:ascii="Times New Roman" w:hAnsi="Times New Roman"/>
          <w:color w:val="auto"/>
        </w:rPr>
        <w:t xml:space="preserve"> unqualiﬁed and </w:t>
      </w:r>
      <w:r w:rsidRPr="00BA3BEB">
        <w:rPr>
          <w:rStyle w:val="Carded"/>
          <w:rFonts w:ascii="Times New Roman" w:hAnsi="Times New Roman"/>
          <w:color w:val="auto"/>
        </w:rPr>
        <w:t>unworthy of epistemic respect</w:t>
      </w:r>
      <w:r w:rsidRPr="00BA3BEB">
        <w:rPr>
          <w:rStyle w:val="LinedDown"/>
          <w:rFonts w:ascii="Times New Roman" w:hAnsi="Times New Roman"/>
          <w:color w:val="auto"/>
        </w:rPr>
        <w:t xml:space="preserve"> by prevailing and hegemonic discourses. Subjugated knowledges remain invisible to </w:t>
      </w:r>
      <w:r w:rsidRPr="00BA3BEB">
        <w:rPr>
          <w:rStyle w:val="Carded"/>
          <w:rFonts w:ascii="Times New Roman" w:hAnsi="Times New Roman"/>
          <w:color w:val="auto"/>
        </w:rPr>
        <w:t>mainstream perspectives</w:t>
      </w:r>
      <w:r w:rsidRPr="00BA3BEB">
        <w:rPr>
          <w:rStyle w:val="LinedDown"/>
          <w:rFonts w:ascii="Times New Roman" w:hAnsi="Times New Roman"/>
          <w:color w:val="auto"/>
        </w:rPr>
        <w:t xml:space="preserve">; they have a precarious subterranean existence that </w:t>
      </w:r>
      <w:r w:rsidRPr="00BA3BEB">
        <w:rPr>
          <w:rStyle w:val="Carded"/>
          <w:rFonts w:ascii="Times New Roman" w:hAnsi="Times New Roman"/>
          <w:color w:val="auto"/>
        </w:rPr>
        <w:t>render</w:t>
      </w:r>
      <w:r w:rsidRPr="00BA3BEB">
        <w:rPr>
          <w:rStyle w:val="LinedDown"/>
          <w:rFonts w:ascii="Times New Roman" w:hAnsi="Times New Roman"/>
          <w:color w:val="auto"/>
        </w:rPr>
        <w:t>s</w:t>
      </w:r>
      <w:r w:rsidRPr="00BA3BEB">
        <w:rPr>
          <w:rStyle w:val="Carded"/>
          <w:rFonts w:ascii="Times New Roman" w:hAnsi="Times New Roman"/>
          <w:color w:val="auto"/>
        </w:rPr>
        <w:t xml:space="preserve"> them unnoticed</w:t>
      </w:r>
      <w:r w:rsidRPr="00BA3BEB">
        <w:rPr>
          <w:rStyle w:val="LinedDown"/>
          <w:rFonts w:ascii="Times New Roman" w:hAnsi="Times New Roman"/>
          <w:color w:val="auto"/>
        </w:rPr>
        <w:t xml:space="preserve"> by most people </w:t>
      </w:r>
      <w:r w:rsidRPr="00BA3BEB">
        <w:rPr>
          <w:rStyle w:val="Carded"/>
          <w:rFonts w:ascii="Times New Roman" w:hAnsi="Times New Roman"/>
          <w:color w:val="auto"/>
        </w:rPr>
        <w:t>and impossible to detect by those who</w:t>
      </w:r>
      <w:r w:rsidRPr="00BA3BEB">
        <w:rPr>
          <w:rStyle w:val="LinedDown"/>
          <w:rFonts w:ascii="Times New Roman" w:hAnsi="Times New Roman"/>
          <w:color w:val="auto"/>
        </w:rPr>
        <w:t xml:space="preserve">se perspective has already </w:t>
      </w:r>
      <w:r w:rsidRPr="00BA3BEB">
        <w:rPr>
          <w:rStyle w:val="Carded"/>
          <w:rFonts w:ascii="Times New Roman" w:hAnsi="Times New Roman"/>
          <w:color w:val="auto"/>
        </w:rPr>
        <w:t>internalize</w:t>
      </w:r>
      <w:r w:rsidRPr="00BA3BEB">
        <w:rPr>
          <w:rStyle w:val="LinedDown"/>
          <w:rFonts w:ascii="Times New Roman" w:hAnsi="Times New Roman"/>
          <w:color w:val="auto"/>
        </w:rPr>
        <w:t xml:space="preserve">d certain epistemic </w:t>
      </w:r>
      <w:r w:rsidRPr="00BA3BEB">
        <w:rPr>
          <w:rStyle w:val="Carded"/>
          <w:rFonts w:ascii="Times New Roman" w:hAnsi="Times New Roman"/>
          <w:color w:val="auto"/>
        </w:rPr>
        <w:t>exclusions.</w:t>
      </w:r>
      <w:r w:rsidRPr="00BA3BEB">
        <w:rPr>
          <w:rStyle w:val="LinedDown"/>
          <w:rFonts w:ascii="Times New Roman" w:hAnsi="Times New Roman"/>
          <w:color w:val="auto"/>
        </w:rPr>
        <w:t xml:space="preserve"> And </w:t>
      </w:r>
      <w:r w:rsidRPr="00BA3BEB">
        <w:rPr>
          <w:rStyle w:val="Carded"/>
          <w:rFonts w:ascii="Times New Roman" w:hAnsi="Times New Roman"/>
          <w:color w:val="auto"/>
        </w:rPr>
        <w:t>with the invisibility of subjugated knowledges, certain possibilities for resistance</w:t>
      </w:r>
      <w:r w:rsidRPr="00BA3BEB">
        <w:rPr>
          <w:rStyle w:val="LinedDown"/>
          <w:rFonts w:ascii="Times New Roman" w:hAnsi="Times New Roman"/>
          <w:color w:val="auto"/>
        </w:rPr>
        <w:t xml:space="preserve"> and subversion </w:t>
      </w:r>
      <w:r w:rsidRPr="00BA3BEB">
        <w:rPr>
          <w:rStyle w:val="Carded"/>
          <w:rFonts w:ascii="Times New Roman" w:hAnsi="Times New Roman"/>
          <w:color w:val="auto"/>
        </w:rPr>
        <w:t>go unnoticed. The critical</w:t>
      </w:r>
      <w:r w:rsidRPr="00BA3BEB">
        <w:rPr>
          <w:rStyle w:val="LinedDown"/>
          <w:rFonts w:ascii="Times New Roman" w:hAnsi="Times New Roman"/>
          <w:color w:val="auto"/>
        </w:rPr>
        <w:t xml:space="preserve"> and emancipatory </w:t>
      </w:r>
      <w:r w:rsidRPr="00BA3BEB">
        <w:rPr>
          <w:rStyle w:val="Carded"/>
          <w:rFonts w:ascii="Times New Roman" w:hAnsi="Times New Roman"/>
          <w:color w:val="auto"/>
        </w:rPr>
        <w:t>potential</w:t>
      </w:r>
      <w:r w:rsidRPr="00BA3BEB">
        <w:rPr>
          <w:rStyle w:val="LinedDown"/>
          <w:rFonts w:ascii="Times New Roman" w:hAnsi="Times New Roman"/>
          <w:color w:val="auto"/>
        </w:rPr>
        <w:t xml:space="preserve"> of Foucaultian genealogy </w:t>
      </w:r>
      <w:r w:rsidRPr="00BA3BEB">
        <w:rPr>
          <w:rStyle w:val="Carded"/>
          <w:rFonts w:ascii="Times New Roman" w:hAnsi="Times New Roman"/>
          <w:color w:val="auto"/>
        </w:rPr>
        <w:t>resides in challenging established practice</w:t>
      </w:r>
      <w:r w:rsidRPr="00BA3BEB">
        <w:rPr>
          <w:rStyle w:val="LinedDown"/>
          <w:rFonts w:ascii="Times New Roman" w:hAnsi="Times New Roman"/>
          <w:color w:val="auto"/>
        </w:rPr>
        <w:t xml:space="preserve"> of remembering and forgetting </w:t>
      </w:r>
      <w:r w:rsidRPr="00BA3BEB">
        <w:rPr>
          <w:rStyle w:val="Carded"/>
          <w:rFonts w:ascii="Times New Roman" w:hAnsi="Times New Roman"/>
          <w:color w:val="auto"/>
        </w:rPr>
        <w:t>by excavating subjugated</w:t>
      </w:r>
      <w:r w:rsidRPr="00BA3BEB">
        <w:rPr>
          <w:rStyle w:val="LinedDown"/>
          <w:rFonts w:ascii="Times New Roman" w:hAnsi="Times New Roman"/>
          <w:color w:val="auto"/>
        </w:rPr>
        <w:t xml:space="preserve"> bodies of </w:t>
      </w:r>
      <w:r w:rsidRPr="00BA3BEB">
        <w:rPr>
          <w:rStyle w:val="Carded"/>
          <w:rFonts w:ascii="Times New Roman" w:hAnsi="Times New Roman"/>
          <w:color w:val="auto"/>
        </w:rPr>
        <w:t>experiences</w:t>
      </w:r>
      <w:r w:rsidRPr="00BA3BEB">
        <w:rPr>
          <w:rStyle w:val="LinedDown"/>
          <w:rFonts w:ascii="Times New Roman" w:hAnsi="Times New Roman"/>
          <w:color w:val="auto"/>
        </w:rPr>
        <w:t xml:space="preserve"> and memories, bringing to the fore the perspectives that culturally hegemonic practices have foreclosed.</w:t>
      </w:r>
    </w:p>
    <w:p w:rsidR="00BA3BEB" w:rsidRPr="00BA3BEB" w:rsidRDefault="00FB55B3" w:rsidP="009C1F3C">
      <w:pPr>
        <w:spacing w:after="60" w:line="360" w:lineRule="auto"/>
        <w:rPr>
          <w:rFonts w:ascii="Times New Roman" w:hAnsi="Times New Roman" w:cs="Times New Roman"/>
          <w:sz w:val="24"/>
          <w:szCs w:val="24"/>
        </w:rPr>
      </w:pPr>
      <w:r w:rsidRPr="00BA3BEB">
        <w:rPr>
          <w:rFonts w:ascii="Times New Roman" w:hAnsi="Times New Roman" w:cs="Times New Roman"/>
          <w:sz w:val="24"/>
          <w:szCs w:val="24"/>
        </w:rPr>
        <w:t xml:space="preserve">Thus, the standard is </w:t>
      </w:r>
      <w:r w:rsidR="00A57EA3" w:rsidRPr="00BA3BEB">
        <w:rPr>
          <w:rFonts w:ascii="Times New Roman" w:hAnsi="Times New Roman" w:cs="Times New Roman"/>
          <w:sz w:val="24"/>
          <w:szCs w:val="24"/>
        </w:rPr>
        <w:t>minimizing</w:t>
      </w:r>
      <w:r w:rsidRPr="00BA3BEB">
        <w:rPr>
          <w:rFonts w:ascii="Times New Roman" w:hAnsi="Times New Roman" w:cs="Times New Roman"/>
          <w:sz w:val="24"/>
          <w:szCs w:val="24"/>
        </w:rPr>
        <w:t xml:space="preserve"> </w:t>
      </w:r>
      <w:r w:rsidR="00A57EA3" w:rsidRPr="00BA3BEB">
        <w:rPr>
          <w:rFonts w:ascii="Times New Roman" w:hAnsi="Times New Roman" w:cs="Times New Roman"/>
          <w:sz w:val="24"/>
          <w:szCs w:val="24"/>
        </w:rPr>
        <w:t>oppression</w:t>
      </w:r>
      <w:r w:rsidRPr="00BA3BEB">
        <w:rPr>
          <w:rFonts w:ascii="Times New Roman" w:hAnsi="Times New Roman" w:cs="Times New Roman"/>
          <w:sz w:val="24"/>
          <w:szCs w:val="24"/>
        </w:rPr>
        <w:t>. Pragmatic policies are a prerequisite to Ks of the system – different methodological options are limited to those that are recognized by dominant epistemologies. Before we can figure out the best option to resist or replace a dominant institution, we mu</w:t>
      </w:r>
      <w:r w:rsidR="00A57EA3" w:rsidRPr="00BA3BEB">
        <w:rPr>
          <w:rFonts w:ascii="Times New Roman" w:hAnsi="Times New Roman" w:cs="Times New Roman"/>
          <w:sz w:val="24"/>
          <w:szCs w:val="24"/>
        </w:rPr>
        <w:t>st take concrete steps to give the excluded a chance t</w:t>
      </w:r>
      <w:r w:rsidRPr="00BA3BEB">
        <w:rPr>
          <w:rFonts w:ascii="Times New Roman" w:hAnsi="Times New Roman" w:cs="Times New Roman"/>
          <w:sz w:val="24"/>
          <w:szCs w:val="24"/>
        </w:rPr>
        <w:t>o participate in theorizing to begin with.</w:t>
      </w:r>
    </w:p>
    <w:p w:rsidR="00FB55B3" w:rsidRPr="00BA3BEB" w:rsidRDefault="00FB55B3" w:rsidP="009C1F3C">
      <w:pPr>
        <w:spacing w:after="60" w:line="360" w:lineRule="auto"/>
        <w:rPr>
          <w:rFonts w:ascii="Times New Roman" w:hAnsi="Times New Roman" w:cs="Times New Roman"/>
          <w:sz w:val="24"/>
          <w:szCs w:val="24"/>
        </w:rPr>
      </w:pPr>
      <w:r w:rsidRPr="00BA3BEB">
        <w:rPr>
          <w:rFonts w:ascii="Times New Roman" w:eastAsia="Times New Roman" w:hAnsi="Times New Roman" w:cs="Times New Roman"/>
          <w:sz w:val="24"/>
          <w:szCs w:val="24"/>
          <w:highlight w:val="white"/>
        </w:rPr>
        <w:t xml:space="preserve">We must acknowledge feminist epistemology to ensure that our mind isn’t </w:t>
      </w:r>
      <w:r w:rsidRPr="00BA3BEB">
        <w:rPr>
          <w:rFonts w:ascii="Times New Roman" w:eastAsia="Times New Roman" w:hAnsi="Times New Roman" w:cs="Times New Roman"/>
          <w:sz w:val="24"/>
          <w:szCs w:val="24"/>
        </w:rPr>
        <w:t>influenced by patriarchal forces that oppress womens’ ability to think. Hall 85:</w:t>
      </w:r>
    </w:p>
    <w:p w:rsidR="00FB55B3" w:rsidRPr="00BA3BEB" w:rsidRDefault="00FB55B3" w:rsidP="009C1F3C">
      <w:pPr>
        <w:spacing w:after="60" w:line="360" w:lineRule="auto"/>
        <w:rPr>
          <w:rFonts w:ascii="Times New Roman" w:hAnsi="Times New Roman" w:cs="Times New Roman"/>
          <w:sz w:val="14"/>
          <w:szCs w:val="14"/>
        </w:rPr>
      </w:pPr>
      <w:r w:rsidRPr="00BA3BEB">
        <w:rPr>
          <w:rFonts w:ascii="Times New Roman" w:eastAsia="Times New Roman" w:hAnsi="Times New Roman" w:cs="Times New Roman"/>
          <w:sz w:val="14"/>
          <w:szCs w:val="14"/>
        </w:rPr>
        <w:t>Hall M. Ann Hall “Knowledge and Gender: Epistemological Questions in the Social Analysis of Sport” Sociology of Sport Journal University of Alberta 1985</w:t>
      </w:r>
      <w:hyperlink r:id="rId14">
        <w:r w:rsidRPr="00BA3BEB">
          <w:rPr>
            <w:rFonts w:ascii="Times New Roman" w:eastAsia="Times New Roman" w:hAnsi="Times New Roman" w:cs="Times New Roman"/>
            <w:sz w:val="14"/>
            <w:szCs w:val="14"/>
            <w:u w:val="single"/>
          </w:rPr>
          <w:t xml:space="preserve"> http://www.humankinetics.com/acucustom/sitename/Documents/DocumentItem/9204.pdf</w:t>
        </w:r>
      </w:hyperlink>
      <w:r w:rsidRPr="00BA3BEB">
        <w:rPr>
          <w:rFonts w:ascii="Times New Roman" w:eastAsia="Times New Roman" w:hAnsi="Times New Roman" w:cs="Times New Roman"/>
          <w:sz w:val="14"/>
          <w:szCs w:val="14"/>
        </w:rPr>
        <w:t xml:space="preserve"> bhhs//sc</w:t>
      </w:r>
    </w:p>
    <w:p w:rsidR="00FB55B3" w:rsidRPr="00BA3BEB" w:rsidRDefault="00FB55B3" w:rsidP="009C1F3C">
      <w:pPr>
        <w:spacing w:after="60" w:line="360" w:lineRule="auto"/>
        <w:rPr>
          <w:rFonts w:ascii="Times New Roman" w:hAnsi="Times New Roman" w:cs="Times New Roman"/>
        </w:rPr>
      </w:pPr>
      <w:r w:rsidRPr="00BA3BEB">
        <w:rPr>
          <w:rFonts w:ascii="Times New Roman" w:eastAsia="Times New Roman" w:hAnsi="Times New Roman" w:cs="Times New Roman"/>
          <w:sz w:val="12"/>
          <w:szCs w:val="12"/>
        </w:rPr>
        <w:t>In this essay I want to focus on how taking account of</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gender influences</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our¶ knowledge structures and the ways in which knowledge is produced. I will be operating¶ from the assumption that although we have constructed a world of two genders, we must¶ uncover how gender differences have become the basis of social, economic, and political¶ inequality. In my view, there is an ideology of gender that not only influences</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our understanding</w:t>
      </w:r>
      <w:r w:rsidRPr="00BA3BEB">
        <w:rPr>
          <w:rFonts w:ascii="Times New Roman" w:eastAsia="Times New Roman" w:hAnsi="Times New Roman" w:cs="Times New Roman"/>
          <w:sz w:val="12"/>
        </w:rPr>
        <w:t>¶</w:t>
      </w:r>
      <w:r w:rsidRPr="00BA3BEB">
        <w:rPr>
          <w:rFonts w:ascii="Times New Roman" w:eastAsia="Times New Roman" w:hAnsi="Times New Roman" w:cs="Times New Roman"/>
          <w:b/>
          <w:sz w:val="24"/>
          <w:u w:val="single"/>
        </w:rPr>
        <w:t xml:space="preserve"> of the social world[and]</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but also the ways or</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 xml:space="preserve">methodologies </w:t>
      </w:r>
      <w:r w:rsidRPr="00BA3BEB">
        <w:rPr>
          <w:rFonts w:ascii="Times New Roman" w:eastAsia="Times New Roman" w:hAnsi="Times New Roman" w:cs="Times New Roman"/>
          <w:sz w:val="12"/>
          <w:szCs w:val="12"/>
        </w:rPr>
        <w:t>we use</w:t>
      </w:r>
      <w:r w:rsidRPr="00BA3BEB">
        <w:rPr>
          <w:rFonts w:ascii="Times New Roman" w:eastAsia="Times New Roman" w:hAnsi="Times New Roman" w:cs="Times New Roman"/>
          <w:b/>
          <w:sz w:val="12"/>
          <w:szCs w:val="12"/>
          <w:u w:val="single"/>
        </w:rPr>
        <w:t xml:space="preserve"> </w:t>
      </w:r>
      <w:r w:rsidRPr="00BA3BEB">
        <w:rPr>
          <w:rFonts w:ascii="Times New Roman" w:eastAsia="Times New Roman" w:hAnsi="Times New Roman" w:cs="Times New Roman"/>
          <w:b/>
          <w:sz w:val="24"/>
          <w:u w:val="single"/>
        </w:rPr>
        <w:t>to comprehend[it]</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the world-in short, our conduct of inquiry. The questions I want to ask here are rooted in¶ that rather formidable branch of modem philosophy known as epistemology: the study¶ of the origin, nature, methods and limits of knowledge.' Over the last decade we have¶ witnessed an explosion in research and theory about women's experience in the world.¶ We have learned much, but by necessity our intellectual journeys have become¶ more profoundly radical simply because "we cannot understand womyn and their lives¶ by adding facts about them to bodies of knowledge which take men, their lives, and their¶ beliefs as the human norm" warding &amp; Hintikka, 1983:ix). The question then becomes¶ whether there can be a distinctive feminist epistemology, and if there is, what would it¶ look like.2 To put this another way, we must ask what counts as knowledge. Our experiences¶ as</w:t>
      </w:r>
      <w:r w:rsidRPr="00BA3BEB">
        <w:rPr>
          <w:rFonts w:ascii="Times New Roman" w:eastAsia="Times New Roman" w:hAnsi="Times New Roman" w:cs="Times New Roman"/>
          <w:b/>
          <w:sz w:val="24"/>
          <w:u w:val="single"/>
        </w:rPr>
        <w:t xml:space="preserve"> womyn'[s experience] in an androcentric world</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must</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 xml:space="preserve">differ from </w:t>
      </w:r>
      <w:r w:rsidRPr="00BA3BEB">
        <w:rPr>
          <w:rFonts w:ascii="Times New Roman" w:eastAsia="Times New Roman" w:hAnsi="Times New Roman" w:cs="Times New Roman"/>
          <w:sz w:val="12"/>
          <w:szCs w:val="12"/>
        </w:rPr>
        <w:t>those of</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men</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who clearly do not¶ live in a gynocentric cosmos.</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What has counted as knowledge</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until recently</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has been</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based not on human experience but essentially</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only male experience [making]</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seen through male eyes.¶ Our</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knowledge</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of the social world and social life, and possibly even the natural world,¶ is</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 xml:space="preserve">distorted so </w:t>
      </w:r>
      <w:r w:rsidRPr="00BA3BEB">
        <w:rPr>
          <w:rFonts w:ascii="Times New Roman" w:eastAsia="Times New Roman" w:hAnsi="Times New Roman" w:cs="Times New Roman"/>
          <w:sz w:val="12"/>
          <w:szCs w:val="12"/>
        </w:rPr>
        <w:t>that often</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this "knowledge" does not make sense to womyn</w:t>
      </w:r>
      <w:r w:rsidRPr="00BA3BEB">
        <w:rPr>
          <w:rFonts w:ascii="Times New Roman" w:eastAsia="Times New Roman" w:hAnsi="Times New Roman" w:cs="Times New Roman"/>
          <w:b/>
          <w:sz w:val="16"/>
          <w:u w:val="single"/>
        </w:rPr>
        <w:t>.</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12"/>
          <w:szCs w:val="12"/>
        </w:rPr>
        <w:t>In</w:t>
      </w:r>
      <w:r w:rsidRPr="00BA3BEB">
        <w:rPr>
          <w:rFonts w:ascii="Times New Roman" w:eastAsia="Times New Roman" w:hAnsi="Times New Roman" w:cs="Times New Roman"/>
          <w:sz w:val="12"/>
          <w:szCs w:val="12"/>
        </w:rPr>
        <w:t xml:space="preserve"> asking whether there is a unique</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feminist epistemology</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we are</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challeng[es]</w:t>
      </w:r>
      <w:r w:rsidRPr="00BA3BEB">
        <w:rPr>
          <w:rFonts w:ascii="Times New Roman" w:eastAsia="Times New Roman" w:hAnsi="Times New Roman" w:cs="Times New Roman"/>
          <w:sz w:val="12"/>
          <w:szCs w:val="12"/>
        </w:rPr>
        <w:t>ging</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the</w:t>
      </w:r>
      <w:r w:rsidRPr="00BA3BEB">
        <w:rPr>
          <w:rFonts w:ascii="Times New Roman" w:eastAsia="Times New Roman" w:hAnsi="Times New Roman" w:cs="Times New Roman"/>
          <w:sz w:val="12"/>
        </w:rPr>
        <w:t>¶</w:t>
      </w:r>
      <w:r w:rsidRPr="00BA3BEB">
        <w:rPr>
          <w:rFonts w:ascii="Times New Roman" w:eastAsia="Times New Roman" w:hAnsi="Times New Roman" w:cs="Times New Roman"/>
          <w:b/>
          <w:sz w:val="24"/>
          <w:u w:val="single"/>
        </w:rPr>
        <w:t xml:space="preserve"> origin</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nature, methods,</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and limits of knowledge that have shaped</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sz w:val="12"/>
          <w:szCs w:val="12"/>
        </w:rPr>
        <w:t>our understanding of¶ social</w:t>
      </w:r>
      <w:r w:rsidRPr="00BA3BEB">
        <w:rPr>
          <w:rFonts w:ascii="Times New Roman" w:eastAsia="Times New Roman" w:hAnsi="Times New Roman" w:cs="Times New Roman"/>
          <w:sz w:val="16"/>
        </w:rPr>
        <w:t xml:space="preserve"> </w:t>
      </w:r>
      <w:r w:rsidRPr="00BA3BEB">
        <w:rPr>
          <w:rFonts w:ascii="Times New Roman" w:eastAsia="Times New Roman" w:hAnsi="Times New Roman" w:cs="Times New Roman"/>
          <w:b/>
          <w:sz w:val="24"/>
          <w:u w:val="single"/>
        </w:rPr>
        <w:t>life</w:t>
      </w:r>
      <w:r w:rsidRPr="00BA3BEB">
        <w:rPr>
          <w:rFonts w:ascii="Times New Roman" w:eastAsia="Times New Roman" w:hAnsi="Times New Roman" w:cs="Times New Roman"/>
          <w:sz w:val="16"/>
        </w:rPr>
        <w:t>.</w:t>
      </w:r>
    </w:p>
    <w:p w:rsidR="00FB55B3" w:rsidRPr="00BA3BEB" w:rsidRDefault="00000BAB" w:rsidP="009C1F3C">
      <w:pPr>
        <w:spacing w:after="60" w:line="360" w:lineRule="auto"/>
        <w:rPr>
          <w:rFonts w:ascii="Times New Roman" w:eastAsia="Times New Roman" w:hAnsi="Times New Roman" w:cs="Times New Roman"/>
          <w:sz w:val="24"/>
        </w:rPr>
      </w:pPr>
      <w:r w:rsidRPr="00BA3BEB">
        <w:rPr>
          <w:rFonts w:ascii="Times New Roman" w:eastAsia="Times New Roman" w:hAnsi="Times New Roman" w:cs="Times New Roman"/>
          <w:sz w:val="24"/>
          <w:highlight w:val="white"/>
        </w:rPr>
        <w:t>Outweighs</w:t>
      </w:r>
      <w:r w:rsidR="00FB55B3" w:rsidRPr="00BA3BEB">
        <w:rPr>
          <w:rFonts w:ascii="Times New Roman" w:eastAsia="Times New Roman" w:hAnsi="Times New Roman" w:cs="Times New Roman"/>
          <w:sz w:val="24"/>
          <w:highlight w:val="white"/>
        </w:rPr>
        <w:t xml:space="preserve"> theory </w:t>
      </w:r>
      <w:r w:rsidR="00A57EA3" w:rsidRPr="00BA3BEB">
        <w:rPr>
          <w:rFonts w:ascii="Times New Roman" w:eastAsia="Times New Roman" w:hAnsi="Times New Roman" w:cs="Times New Roman"/>
          <w:sz w:val="24"/>
          <w:highlight w:val="white"/>
        </w:rPr>
        <w:t xml:space="preserve">– complacency with </w:t>
      </w:r>
      <w:r w:rsidR="00FB55B3" w:rsidRPr="00BA3BEB">
        <w:rPr>
          <w:rFonts w:ascii="Times New Roman" w:eastAsia="Times New Roman" w:hAnsi="Times New Roman" w:cs="Times New Roman"/>
          <w:sz w:val="24"/>
          <w:highlight w:val="white"/>
        </w:rPr>
        <w:t>status quo systems</w:t>
      </w:r>
      <w:r w:rsidR="00A57EA3" w:rsidRPr="00BA3BEB">
        <w:rPr>
          <w:rFonts w:ascii="Times New Roman" w:eastAsia="Times New Roman" w:hAnsi="Times New Roman" w:cs="Times New Roman"/>
          <w:sz w:val="24"/>
          <w:highlight w:val="white"/>
        </w:rPr>
        <w:t xml:space="preserve"> of power</w:t>
      </w:r>
      <w:r w:rsidR="00FB55B3" w:rsidRPr="00BA3BEB">
        <w:rPr>
          <w:rFonts w:ascii="Times New Roman" w:eastAsia="Times New Roman" w:hAnsi="Times New Roman" w:cs="Times New Roman"/>
          <w:sz w:val="24"/>
          <w:highlight w:val="white"/>
        </w:rPr>
        <w:t xml:space="preserve"> excludes female debaters and judges from participating at the same level as their male counterparts</w:t>
      </w:r>
      <w:r w:rsidR="00FB55B3" w:rsidRPr="00BA3BEB">
        <w:rPr>
          <w:rFonts w:ascii="Times New Roman" w:eastAsia="Times New Roman" w:hAnsi="Times New Roman" w:cs="Times New Roman"/>
          <w:sz w:val="24"/>
        </w:rPr>
        <w:t>, which is worse than any fairness skew on scope and severity and precludes education.</w:t>
      </w:r>
    </w:p>
    <w:p w:rsidR="00FB55B3" w:rsidRPr="00BA3BEB" w:rsidRDefault="00FB55B3" w:rsidP="009C1F3C">
      <w:pPr>
        <w:spacing w:after="60" w:line="360" w:lineRule="auto"/>
        <w:rPr>
          <w:rFonts w:ascii="Times New Roman" w:eastAsia="Times New Roman" w:hAnsi="Times New Roman" w:cs="Times New Roman"/>
          <w:sz w:val="24"/>
        </w:rPr>
      </w:pPr>
      <w:r w:rsidRPr="00BA3BEB">
        <w:rPr>
          <w:rFonts w:ascii="Times New Roman" w:eastAsia="Times New Roman" w:hAnsi="Times New Roman" w:cs="Times New Roman"/>
          <w:sz w:val="24"/>
        </w:rPr>
        <w:t>Oppression to women is the root cause of other oppression and outweighs on scope, Hooks:</w:t>
      </w:r>
    </w:p>
    <w:p w:rsidR="00FB55B3" w:rsidRPr="00BA3BEB" w:rsidRDefault="00FB55B3" w:rsidP="009C1F3C">
      <w:pPr>
        <w:spacing w:after="60" w:line="360" w:lineRule="auto"/>
        <w:rPr>
          <w:rFonts w:ascii="Times New Roman" w:eastAsia="Times New Roman" w:hAnsi="Times New Roman" w:cs="Times New Roman"/>
          <w:sz w:val="12"/>
          <w:szCs w:val="12"/>
        </w:rPr>
      </w:pPr>
      <w:r w:rsidRPr="00BA3BEB">
        <w:rPr>
          <w:rStyle w:val="null"/>
          <w:rFonts w:ascii="Times New Roman" w:hAnsi="Times New Roman" w:cs="Times New Roman"/>
          <w:sz w:val="12"/>
          <w:szCs w:val="12"/>
        </w:rPr>
        <w:t xml:space="preserve">Feminism: a transformational politic written by bell hooks. </w:t>
      </w:r>
      <w:hyperlink r:id="rId15" w:tgtFrame="_blank" w:history="1">
        <w:r w:rsidRPr="00BA3BEB">
          <w:rPr>
            <w:rStyle w:val="Hyperlink"/>
            <w:rFonts w:ascii="Times New Roman" w:hAnsi="Times New Roman" w:cs="Times New Roman"/>
            <w:color w:val="auto"/>
            <w:sz w:val="12"/>
            <w:szCs w:val="12"/>
          </w:rPr>
          <w:t>http://smashfacism.itgo.com/Feminism/transformational.html</w:t>
        </w:r>
      </w:hyperlink>
    </w:p>
    <w:p w:rsidR="00FB55B3" w:rsidRPr="00BA3BEB" w:rsidRDefault="00FB55B3" w:rsidP="009C1F3C">
      <w:pPr>
        <w:spacing w:after="60" w:line="360" w:lineRule="auto"/>
        <w:rPr>
          <w:rFonts w:ascii="Times New Roman" w:hAnsi="Times New Roman" w:cs="Times New Roman"/>
          <w:sz w:val="12"/>
          <w:szCs w:val="12"/>
        </w:rPr>
      </w:pPr>
      <w:r w:rsidRPr="00BA3BEB">
        <w:rPr>
          <w:rStyle w:val="null"/>
          <w:rFonts w:ascii="Times New Roman" w:hAnsi="Times New Roman" w:cs="Times New Roman"/>
          <w:sz w:val="12"/>
          <w:szCs w:val="12"/>
        </w:rPr>
        <w:t>And, solving</w:t>
      </w:r>
      <w:r w:rsidRPr="00BA3BEB">
        <w:rPr>
          <w:rStyle w:val="null"/>
          <w:rFonts w:ascii="Times New Roman" w:hAnsi="Times New Roman" w:cs="Times New Roman"/>
          <w:b/>
          <w:sz w:val="24"/>
          <w:szCs w:val="24"/>
          <w:u w:val="single"/>
        </w:rPr>
        <w:t xml:space="preserve"> the patriarchy is a pre-req</w:t>
      </w:r>
      <w:r w:rsidRPr="00BA3BEB">
        <w:rPr>
          <w:rStyle w:val="null"/>
          <w:rFonts w:ascii="Times New Roman" w:hAnsi="Times New Roman" w:cs="Times New Roman"/>
          <w:sz w:val="12"/>
          <w:szCs w:val="12"/>
        </w:rPr>
        <w:t>uisite</w:t>
      </w:r>
      <w:r w:rsidRPr="00BA3BEB">
        <w:rPr>
          <w:rStyle w:val="null"/>
          <w:rFonts w:ascii="Times New Roman" w:hAnsi="Times New Roman" w:cs="Times New Roman"/>
          <w:b/>
          <w:sz w:val="24"/>
          <w:szCs w:val="24"/>
          <w:u w:val="single"/>
        </w:rPr>
        <w:t xml:space="preserve"> to </w:t>
      </w:r>
      <w:r w:rsidRPr="00BA3BEB">
        <w:rPr>
          <w:rStyle w:val="null"/>
          <w:rFonts w:ascii="Times New Roman" w:hAnsi="Times New Roman" w:cs="Times New Roman"/>
          <w:sz w:val="12"/>
          <w:szCs w:val="12"/>
        </w:rPr>
        <w:t>solving</w:t>
      </w:r>
      <w:r w:rsidRPr="00BA3BEB">
        <w:rPr>
          <w:rStyle w:val="null"/>
          <w:rFonts w:ascii="Times New Roman" w:hAnsi="Times New Roman" w:cs="Times New Roman"/>
          <w:b/>
          <w:sz w:val="24"/>
          <w:szCs w:val="24"/>
          <w:u w:val="single"/>
        </w:rPr>
        <w:t xml:space="preserve"> other </w:t>
      </w:r>
      <w:r w:rsidRPr="00BA3BEB">
        <w:rPr>
          <w:rStyle w:val="null"/>
          <w:rFonts w:ascii="Times New Roman" w:hAnsi="Times New Roman" w:cs="Times New Roman"/>
          <w:sz w:val="12"/>
          <w:szCs w:val="12"/>
        </w:rPr>
        <w:t>modes of</w:t>
      </w:r>
      <w:r w:rsidRPr="00BA3BEB">
        <w:rPr>
          <w:rStyle w:val="null"/>
          <w:rFonts w:ascii="Times New Roman" w:hAnsi="Times New Roman" w:cs="Times New Roman"/>
          <w:b/>
          <w:sz w:val="24"/>
          <w:szCs w:val="24"/>
          <w:u w:val="single"/>
        </w:rPr>
        <w:t xml:space="preserve"> oppression, it uniquely affects our </w:t>
      </w:r>
      <w:r w:rsidRPr="00BA3BEB">
        <w:rPr>
          <w:rStyle w:val="null"/>
          <w:rFonts w:ascii="Times New Roman" w:hAnsi="Times New Roman" w:cs="Times New Roman"/>
          <w:sz w:val="12"/>
          <w:szCs w:val="12"/>
        </w:rPr>
        <w:t>social</w:t>
      </w:r>
      <w:r w:rsidRPr="00BA3BEB">
        <w:rPr>
          <w:rStyle w:val="null"/>
          <w:rFonts w:ascii="Times New Roman" w:hAnsi="Times New Roman" w:cs="Times New Roman"/>
          <w:b/>
          <w:sz w:val="24"/>
          <w:szCs w:val="24"/>
          <w:u w:val="single"/>
        </w:rPr>
        <w:t xml:space="preserve"> values </w:t>
      </w:r>
      <w:r w:rsidRPr="00BA3BEB">
        <w:rPr>
          <w:rStyle w:val="null"/>
          <w:rFonts w:ascii="Times New Roman" w:hAnsi="Times New Roman" w:cs="Times New Roman"/>
          <w:sz w:val="12"/>
          <w:szCs w:val="12"/>
        </w:rPr>
        <w:t>and cognitive states</w:t>
      </w:r>
      <w:r w:rsidRPr="00BA3BEB">
        <w:rPr>
          <w:rStyle w:val="null"/>
          <w:rFonts w:ascii="Times New Roman" w:hAnsi="Times New Roman" w:cs="Times New Roman"/>
          <w:b/>
          <w:sz w:val="24"/>
          <w:szCs w:val="24"/>
          <w:u w:val="single"/>
        </w:rPr>
        <w:t xml:space="preserve"> in ways that make resisting other </w:t>
      </w:r>
      <w:r w:rsidRPr="00BA3BEB">
        <w:rPr>
          <w:rStyle w:val="null"/>
          <w:rFonts w:ascii="Times New Roman" w:hAnsi="Times New Roman" w:cs="Times New Roman"/>
          <w:sz w:val="12"/>
          <w:szCs w:val="12"/>
        </w:rPr>
        <w:t>forms of</w:t>
      </w:r>
      <w:r w:rsidRPr="00BA3BEB">
        <w:rPr>
          <w:rStyle w:val="null"/>
          <w:rFonts w:ascii="Times New Roman" w:hAnsi="Times New Roman" w:cs="Times New Roman"/>
          <w:b/>
          <w:sz w:val="24"/>
          <w:szCs w:val="24"/>
          <w:u w:val="single"/>
        </w:rPr>
        <w:t xml:space="preserve"> domination impossible</w:t>
      </w:r>
      <w:r w:rsidRPr="00BA3BEB">
        <w:rPr>
          <w:rStyle w:val="null"/>
          <w:rFonts w:ascii="Times New Roman" w:hAnsi="Times New Roman" w:cs="Times New Roman"/>
          <w:sz w:val="12"/>
          <w:szCs w:val="12"/>
        </w:rPr>
        <w:t xml:space="preserve">, bell hooks , This knowledge seems especially important at this historical moment when black women and other women of color have worked to create awareness of the ways in which racism empowers white women to act as exploiters and oppressions. Increasingly this fact is considered a reason we should not support feminist struggle even though sexism and sexist oppression is a real issue in our lives as black women. It becomes necessary for us to speak continually about the convictions that inform our continued advocacy of feminist struggle. By calling attention to interlocking systems of domination-sex, race, and class, black women and many other groups of women acknowledge the diversity and complexity of female experience, of our relationship to power and domination. The intent is not to dissuade people of color from becoming engaged in feminist movement. Feminist struggle to end </w:t>
      </w:r>
      <w:r w:rsidRPr="00BA3BEB">
        <w:rPr>
          <w:rStyle w:val="null"/>
          <w:rFonts w:ascii="Times New Roman" w:hAnsi="Times New Roman" w:cs="Times New Roman"/>
          <w:b/>
          <w:sz w:val="24"/>
          <w:szCs w:val="24"/>
          <w:u w:val="single"/>
        </w:rPr>
        <w:t>patriarch[y]</w:t>
      </w:r>
      <w:r w:rsidRPr="00BA3BEB">
        <w:rPr>
          <w:rStyle w:val="null"/>
          <w:rFonts w:ascii="Times New Roman" w:hAnsi="Times New Roman" w:cs="Times New Roman"/>
          <w:sz w:val="12"/>
          <w:szCs w:val="12"/>
        </w:rPr>
        <w:t>al domination should be of primary importance to women and men globally because it is the foundation of all other oppressive structures but because it</w:t>
      </w:r>
      <w:r w:rsidRPr="00BA3BEB">
        <w:rPr>
          <w:rStyle w:val="null"/>
          <w:rFonts w:ascii="Times New Roman" w:hAnsi="Times New Roman" w:cs="Times New Roman"/>
          <w:b/>
          <w:sz w:val="24"/>
          <w:szCs w:val="24"/>
          <w:u w:val="single"/>
        </w:rPr>
        <w:t xml:space="preserve"> is </w:t>
      </w:r>
      <w:r w:rsidRPr="00BA3BEB">
        <w:rPr>
          <w:rStyle w:val="null"/>
          <w:rFonts w:ascii="Times New Roman" w:hAnsi="Times New Roman" w:cs="Times New Roman"/>
          <w:sz w:val="12"/>
          <w:szCs w:val="12"/>
        </w:rPr>
        <w:t>that form of</w:t>
      </w:r>
      <w:r w:rsidRPr="00BA3BEB">
        <w:rPr>
          <w:rStyle w:val="null"/>
          <w:rFonts w:ascii="Times New Roman" w:hAnsi="Times New Roman" w:cs="Times New Roman"/>
          <w:b/>
          <w:sz w:val="24"/>
          <w:szCs w:val="24"/>
          <w:u w:val="single"/>
        </w:rPr>
        <w:t xml:space="preserve"> [the] domination we are most likely to encounter </w:t>
      </w:r>
      <w:r w:rsidRPr="00BA3BEB">
        <w:rPr>
          <w:rStyle w:val="null"/>
          <w:rFonts w:ascii="Times New Roman" w:hAnsi="Times New Roman" w:cs="Times New Roman"/>
          <w:sz w:val="12"/>
          <w:szCs w:val="12"/>
        </w:rPr>
        <w:t>in an ongoing way in</w:t>
      </w:r>
      <w:r w:rsidRPr="00BA3BEB">
        <w:rPr>
          <w:rStyle w:val="null"/>
          <w:rFonts w:ascii="Times New Roman" w:hAnsi="Times New Roman" w:cs="Times New Roman"/>
          <w:b/>
          <w:sz w:val="24"/>
          <w:szCs w:val="24"/>
          <w:u w:val="single"/>
        </w:rPr>
        <w:t xml:space="preserve"> everyday </w:t>
      </w:r>
      <w:r w:rsidRPr="00BA3BEB">
        <w:rPr>
          <w:rStyle w:val="null"/>
          <w:rFonts w:ascii="Times New Roman" w:hAnsi="Times New Roman" w:cs="Times New Roman"/>
          <w:sz w:val="12"/>
          <w:szCs w:val="12"/>
        </w:rPr>
        <w:t xml:space="preserve">life. Unlike other forms of domination, </w:t>
      </w:r>
      <w:r w:rsidRPr="00BA3BEB">
        <w:rPr>
          <w:rStyle w:val="null"/>
          <w:rFonts w:ascii="Times New Roman" w:hAnsi="Times New Roman" w:cs="Times New Roman"/>
          <w:b/>
          <w:sz w:val="24"/>
          <w:szCs w:val="24"/>
          <w:u w:val="single"/>
        </w:rPr>
        <w:t xml:space="preserve">sexism directly </w:t>
      </w:r>
      <w:r w:rsidRPr="00BA3BEB">
        <w:rPr>
          <w:rStyle w:val="null"/>
          <w:rFonts w:ascii="Times New Roman" w:hAnsi="Times New Roman" w:cs="Times New Roman"/>
          <w:sz w:val="12"/>
          <w:szCs w:val="12"/>
        </w:rPr>
        <w:t>shapes and</w:t>
      </w:r>
      <w:r w:rsidRPr="00BA3BEB">
        <w:rPr>
          <w:rStyle w:val="null"/>
          <w:rFonts w:ascii="Times New Roman" w:hAnsi="Times New Roman" w:cs="Times New Roman"/>
          <w:b/>
          <w:sz w:val="24"/>
          <w:szCs w:val="24"/>
          <w:u w:val="single"/>
        </w:rPr>
        <w:t xml:space="preserve"> determines relations of power </w:t>
      </w:r>
      <w:r w:rsidRPr="00BA3BEB">
        <w:rPr>
          <w:rStyle w:val="null"/>
          <w:rFonts w:ascii="Times New Roman" w:hAnsi="Times New Roman" w:cs="Times New Roman"/>
          <w:sz w:val="12"/>
          <w:szCs w:val="12"/>
        </w:rPr>
        <w:t>in our private lives, in familiar social spaces,</w:t>
      </w:r>
      <w:r w:rsidRPr="00BA3BEB">
        <w:rPr>
          <w:rStyle w:val="null"/>
          <w:rFonts w:ascii="Times New Roman" w:hAnsi="Times New Roman" w:cs="Times New Roman"/>
          <w:b/>
          <w:sz w:val="24"/>
          <w:szCs w:val="24"/>
          <w:u w:val="single"/>
        </w:rPr>
        <w:t xml:space="preserve"> in the </w:t>
      </w:r>
      <w:r w:rsidRPr="00BA3BEB">
        <w:rPr>
          <w:rStyle w:val="null"/>
          <w:rFonts w:ascii="Times New Roman" w:hAnsi="Times New Roman" w:cs="Times New Roman"/>
          <w:sz w:val="12"/>
          <w:szCs w:val="12"/>
        </w:rPr>
        <w:t>most intimate context –</w:t>
      </w:r>
      <w:r w:rsidRPr="00BA3BEB">
        <w:rPr>
          <w:rStyle w:val="null"/>
          <w:rFonts w:ascii="Times New Roman" w:hAnsi="Times New Roman" w:cs="Times New Roman"/>
          <w:b/>
          <w:sz w:val="24"/>
          <w:szCs w:val="24"/>
          <w:u w:val="single"/>
        </w:rPr>
        <w:t xml:space="preserve"> home </w:t>
      </w:r>
      <w:r w:rsidRPr="00BA3BEB">
        <w:rPr>
          <w:rStyle w:val="null"/>
          <w:rFonts w:ascii="Times New Roman" w:hAnsi="Times New Roman" w:cs="Times New Roman"/>
          <w:sz w:val="12"/>
          <w:szCs w:val="12"/>
        </w:rPr>
        <w:t>- and in the intimate sphere of relations – family. Usually it is within family that</w:t>
      </w:r>
      <w:r w:rsidRPr="00BA3BEB">
        <w:rPr>
          <w:rStyle w:val="null"/>
          <w:rFonts w:ascii="Times New Roman" w:hAnsi="Times New Roman" w:cs="Times New Roman"/>
          <w:b/>
          <w:sz w:val="24"/>
          <w:szCs w:val="24"/>
          <w:u w:val="single"/>
        </w:rPr>
        <w:t xml:space="preserve"> we witness coercive domination and learn to accept it, whether it be </w:t>
      </w:r>
      <w:r w:rsidRPr="00BA3BEB">
        <w:rPr>
          <w:rStyle w:val="null"/>
          <w:rFonts w:ascii="Times New Roman" w:hAnsi="Times New Roman" w:cs="Times New Roman"/>
          <w:sz w:val="12"/>
          <w:szCs w:val="12"/>
        </w:rPr>
        <w:t xml:space="preserve">domination of </w:t>
      </w:r>
      <w:r w:rsidRPr="00BA3BEB">
        <w:rPr>
          <w:rStyle w:val="null"/>
          <w:rFonts w:ascii="Times New Roman" w:hAnsi="Times New Roman" w:cs="Times New Roman"/>
          <w:b/>
          <w:sz w:val="24"/>
          <w:szCs w:val="24"/>
          <w:u w:val="single"/>
        </w:rPr>
        <w:t xml:space="preserve">parent over child, or male over female. </w:t>
      </w:r>
      <w:r w:rsidRPr="00BA3BEB">
        <w:rPr>
          <w:rStyle w:val="null"/>
          <w:rFonts w:ascii="Times New Roman" w:hAnsi="Times New Roman" w:cs="Times New Roman"/>
          <w:sz w:val="12"/>
          <w:szCs w:val="12"/>
        </w:rPr>
        <w:t>Even though family relations may be, and most often are, informed by acceptance of a politic of domination, they are simultaneously relations of care and correction. It is this convergence of two contradictory impulses-the urge to promote growth and the urge to inhibit growth that provides a practical setting for feminist critique, resistance, and transformation. Growing up in a black, working-class, father-dominated household, I experienced coercive adult male authority as more immediately threatening as more likely to cause immediate pain than racist oppression or class exploitation. It was equally clear that experiencing exploitation and oppression in the home made one feel all the more powerless when encountering dominating forces outside the home. This is true for many people.</w:t>
      </w:r>
      <w:r w:rsidRPr="00BA3BEB">
        <w:rPr>
          <w:rStyle w:val="null"/>
          <w:rFonts w:ascii="Times New Roman" w:hAnsi="Times New Roman" w:cs="Times New Roman"/>
          <w:b/>
          <w:sz w:val="24"/>
          <w:szCs w:val="24"/>
          <w:u w:val="single"/>
        </w:rPr>
        <w:t xml:space="preserve"> If we are unable to resist and end domination in relations where there is care</w:t>
      </w:r>
      <w:r w:rsidRPr="00BA3BEB">
        <w:rPr>
          <w:rStyle w:val="null"/>
          <w:rFonts w:ascii="Times New Roman" w:hAnsi="Times New Roman" w:cs="Times New Roman"/>
          <w:sz w:val="12"/>
          <w:szCs w:val="12"/>
        </w:rPr>
        <w:t>, it seem totally unimaginable</w:t>
      </w:r>
      <w:r w:rsidRPr="00BA3BEB">
        <w:rPr>
          <w:rStyle w:val="null"/>
          <w:rFonts w:ascii="Times New Roman" w:hAnsi="Times New Roman" w:cs="Times New Roman"/>
          <w:b/>
          <w:sz w:val="24"/>
          <w:szCs w:val="24"/>
          <w:u w:val="single"/>
        </w:rPr>
        <w:t xml:space="preserve"> [it is impossible to] </w:t>
      </w:r>
      <w:r w:rsidRPr="00BA3BEB">
        <w:rPr>
          <w:rStyle w:val="null"/>
          <w:rFonts w:ascii="Times New Roman" w:hAnsi="Times New Roman" w:cs="Times New Roman"/>
          <w:sz w:val="12"/>
          <w:szCs w:val="12"/>
        </w:rPr>
        <w:t>that we can</w:t>
      </w:r>
      <w:r w:rsidRPr="00BA3BEB">
        <w:rPr>
          <w:rStyle w:val="null"/>
          <w:rFonts w:ascii="Times New Roman" w:hAnsi="Times New Roman" w:cs="Times New Roman"/>
          <w:b/>
          <w:sz w:val="24"/>
          <w:szCs w:val="24"/>
          <w:u w:val="single"/>
        </w:rPr>
        <w:t xml:space="preserve"> resist and end </w:t>
      </w:r>
      <w:r w:rsidRPr="00BA3BEB">
        <w:rPr>
          <w:rStyle w:val="null"/>
          <w:rFonts w:ascii="Times New Roman" w:hAnsi="Times New Roman" w:cs="Times New Roman"/>
          <w:sz w:val="12"/>
          <w:szCs w:val="12"/>
        </w:rPr>
        <w:t>it in</w:t>
      </w:r>
      <w:r w:rsidRPr="00BA3BEB">
        <w:rPr>
          <w:rStyle w:val="null"/>
          <w:rFonts w:ascii="Times New Roman" w:hAnsi="Times New Roman" w:cs="Times New Roman"/>
          <w:b/>
          <w:sz w:val="24"/>
          <w:szCs w:val="24"/>
          <w:u w:val="single"/>
        </w:rPr>
        <w:t xml:space="preserve"> other institionalized relations of power. </w:t>
      </w:r>
      <w:r w:rsidRPr="00BA3BEB">
        <w:rPr>
          <w:rStyle w:val="null"/>
          <w:rFonts w:ascii="Times New Roman" w:hAnsi="Times New Roman" w:cs="Times New Roman"/>
          <w:sz w:val="12"/>
          <w:szCs w:val="12"/>
        </w:rPr>
        <w:t xml:space="preserve">If we cannot convince the mothers and/or fathers who care not to humiliate and degrade us, how can we imagine convincing or resisting an employer, a lover, a stranger who systematically humiliates and degrades? Feminist effort to end patriarchal domination should be of primary concern precisely because it insists on the eradication of exploitation and oppression in the family context and in all other intimate relationships. It is that political movement which most radically address[es] the person- the personal- citing the need for transformation of self, of relationships, so that we might be better able to act in a revolutionary manner, challenging and resisting domination, transforming the world outside the self. Strategically, </w:t>
      </w:r>
      <w:r w:rsidRPr="00BA3BEB">
        <w:rPr>
          <w:rStyle w:val="null"/>
          <w:rFonts w:ascii="Times New Roman" w:hAnsi="Times New Roman" w:cs="Times New Roman"/>
          <w:b/>
          <w:sz w:val="24"/>
          <w:szCs w:val="24"/>
          <w:u w:val="single"/>
        </w:rPr>
        <w:t>feminis</w:t>
      </w:r>
      <w:r w:rsidRPr="00BA3BEB">
        <w:rPr>
          <w:rStyle w:val="null"/>
          <w:rFonts w:ascii="Times New Roman" w:hAnsi="Times New Roman" w:cs="Times New Roman"/>
          <w:sz w:val="12"/>
          <w:szCs w:val="12"/>
        </w:rPr>
        <w:t xml:space="preserve">t </w:t>
      </w:r>
      <w:r w:rsidRPr="00BA3BEB">
        <w:rPr>
          <w:rStyle w:val="null"/>
          <w:rFonts w:ascii="Times New Roman" w:hAnsi="Times New Roman" w:cs="Times New Roman"/>
          <w:b/>
          <w:sz w:val="24"/>
          <w:szCs w:val="24"/>
          <w:u w:val="single"/>
        </w:rPr>
        <w:t>m</w:t>
      </w:r>
      <w:r w:rsidRPr="00BA3BEB">
        <w:rPr>
          <w:rStyle w:val="null"/>
          <w:rFonts w:ascii="Times New Roman" w:hAnsi="Times New Roman" w:cs="Times New Roman"/>
          <w:sz w:val="12"/>
          <w:szCs w:val="12"/>
        </w:rPr>
        <w:t xml:space="preserve">ovements </w:t>
      </w:r>
      <w:r w:rsidRPr="00BA3BEB">
        <w:rPr>
          <w:rStyle w:val="null"/>
          <w:rFonts w:ascii="Times New Roman" w:hAnsi="Times New Roman" w:cs="Times New Roman"/>
          <w:b/>
          <w:sz w:val="24"/>
          <w:szCs w:val="24"/>
          <w:u w:val="single"/>
        </w:rPr>
        <w:t xml:space="preserve">should be a central component of all other liberation struggles because it challenges </w:t>
      </w:r>
      <w:r w:rsidRPr="00BA3BEB">
        <w:rPr>
          <w:rStyle w:val="null"/>
          <w:rFonts w:ascii="Times New Roman" w:hAnsi="Times New Roman" w:cs="Times New Roman"/>
          <w:sz w:val="12"/>
          <w:szCs w:val="12"/>
        </w:rPr>
        <w:t>each of</w:t>
      </w:r>
      <w:r w:rsidRPr="00BA3BEB">
        <w:rPr>
          <w:rStyle w:val="null"/>
          <w:rFonts w:ascii="Times New Roman" w:hAnsi="Times New Roman" w:cs="Times New Roman"/>
          <w:b/>
          <w:sz w:val="24"/>
          <w:szCs w:val="24"/>
          <w:u w:val="single"/>
        </w:rPr>
        <w:t xml:space="preserve"> us to alter </w:t>
      </w:r>
      <w:r w:rsidRPr="00BA3BEB">
        <w:rPr>
          <w:rStyle w:val="null"/>
          <w:rFonts w:ascii="Times New Roman" w:hAnsi="Times New Roman" w:cs="Times New Roman"/>
          <w:sz w:val="12"/>
          <w:szCs w:val="12"/>
        </w:rPr>
        <w:t>our person,</w:t>
      </w:r>
      <w:r w:rsidRPr="00BA3BEB">
        <w:rPr>
          <w:rStyle w:val="null"/>
          <w:rFonts w:ascii="Times New Roman" w:hAnsi="Times New Roman" w:cs="Times New Roman"/>
          <w:b/>
          <w:sz w:val="24"/>
          <w:szCs w:val="24"/>
          <w:u w:val="single"/>
        </w:rPr>
        <w:t xml:space="preserve"> our personal engagement </w:t>
      </w:r>
      <w:r w:rsidRPr="00BA3BEB">
        <w:rPr>
          <w:rStyle w:val="null"/>
          <w:rFonts w:ascii="Times New Roman" w:hAnsi="Times New Roman" w:cs="Times New Roman"/>
          <w:sz w:val="12"/>
          <w:szCs w:val="12"/>
        </w:rPr>
        <w:t>(either as victims or perpetrators or both)</w:t>
      </w:r>
      <w:r w:rsidRPr="00BA3BEB">
        <w:rPr>
          <w:rStyle w:val="null"/>
          <w:rFonts w:ascii="Times New Roman" w:hAnsi="Times New Roman" w:cs="Times New Roman"/>
          <w:b/>
          <w:sz w:val="24"/>
          <w:szCs w:val="24"/>
          <w:u w:val="single"/>
        </w:rPr>
        <w:t xml:space="preserve"> in a system of domination. </w:t>
      </w:r>
      <w:r w:rsidRPr="00BA3BEB">
        <w:rPr>
          <w:rStyle w:val="null"/>
          <w:rFonts w:ascii="Times New Roman" w:hAnsi="Times New Roman" w:cs="Times New Roman"/>
          <w:sz w:val="12"/>
          <w:szCs w:val="12"/>
        </w:rPr>
        <w:t xml:space="preserve">Feminism, as liberation struggle, must exist apart from and as part of the larger struggle to eradicate domination in all its forms. </w:t>
      </w:r>
    </w:p>
    <w:p w:rsidR="00BA3BEB" w:rsidRDefault="00BA3BEB" w:rsidP="00BA3BEB">
      <w:pPr>
        <w:rPr>
          <w:rFonts w:ascii="Times New Roman" w:eastAsia="Calibri" w:hAnsi="Times New Roman" w:cs="Times New Roman"/>
          <w:sz w:val="24"/>
        </w:rPr>
      </w:pPr>
      <w:r w:rsidRPr="00BA3BEB">
        <w:rPr>
          <w:rFonts w:ascii="Times New Roman" w:eastAsia="Calibri" w:hAnsi="Times New Roman" w:cs="Times New Roman"/>
          <w:sz w:val="24"/>
        </w:rPr>
        <w:t>Politics must be used to disrupt oppressive gender relations</w:t>
      </w:r>
      <w:r>
        <w:rPr>
          <w:rFonts w:ascii="Times New Roman" w:eastAsia="Calibri" w:hAnsi="Times New Roman" w:cs="Times New Roman"/>
          <w:sz w:val="24"/>
        </w:rPr>
        <w:t xml:space="preserve">, </w:t>
      </w:r>
      <w:r>
        <w:rPr>
          <w:rFonts w:ascii="Times New Roman" w:eastAsia="Calibri" w:hAnsi="Times New Roman" w:cs="Times New Roman"/>
          <w:b/>
          <w:sz w:val="24"/>
        </w:rPr>
        <w:t>Peterson</w:t>
      </w:r>
      <w:r w:rsidRPr="00BA3BEB">
        <w:rPr>
          <w:rStyle w:val="FootnoteReference"/>
          <w:rFonts w:ascii="Times New Roman" w:eastAsia="Calibri" w:hAnsi="Times New Roman"/>
          <w:b/>
          <w:sz w:val="24"/>
        </w:rPr>
        <w:footnoteReference w:id="2"/>
      </w:r>
      <w:r w:rsidRPr="00BA3BEB">
        <w:rPr>
          <w:rFonts w:ascii="Times New Roman" w:eastAsia="Calibri" w:hAnsi="Times New Roman" w:cs="Times New Roman"/>
          <w:b/>
          <w:sz w:val="24"/>
        </w:rPr>
        <w:t>:</w:t>
      </w:r>
    </w:p>
    <w:p w:rsidR="00BA3BEB" w:rsidRPr="00BA3BEB" w:rsidRDefault="00BA3BEB" w:rsidP="00BA3BEB">
      <w:pPr>
        <w:rPr>
          <w:rFonts w:ascii="Times New Roman" w:eastAsia="Calibri" w:hAnsi="Times New Roman" w:cs="Times New Roman"/>
          <w:sz w:val="12"/>
          <w:szCs w:val="12"/>
        </w:rPr>
      </w:pPr>
      <w:r w:rsidRPr="00BA3BEB">
        <w:rPr>
          <w:rFonts w:ascii="Times New Roman" w:eastAsia="Calibri" w:hAnsi="Times New Roman" w:cs="Times New Roman"/>
          <w:sz w:val="12"/>
          <w:szCs w:val="12"/>
        </w:rPr>
        <w:t>In other words, the state as a dealer in power, a wielder of weapons, an inherently violent institution is the object of suspicion and resistance by both antiliberal feminists and liberal internationalists. And, especially now, when the international system is undergoing immense change, pressures for denationalizing change—certainly discourse arguing for it- will be persistent. In the face of such pressures, I believe that feminist critics of the present state system should beware.</w:t>
      </w:r>
      <w:r w:rsidRPr="00BA3BEB">
        <w:rPr>
          <w:rFonts w:ascii="Times New Roman" w:eastAsia="Calibri" w:hAnsi="Times New Roman" w:cs="Times New Roman"/>
          <w:b/>
          <w:u w:val="single"/>
        </w:rPr>
        <w:t xml:space="preserve"> </w:t>
      </w:r>
      <w:r w:rsidRPr="00BA3BEB">
        <w:rPr>
          <w:rFonts w:ascii="Times New Roman" w:eastAsia="Calibri" w:hAnsi="Times New Roman" w:cs="Times New Roman"/>
          <w:b/>
          <w:sz w:val="24"/>
          <w:szCs w:val="24"/>
          <w:u w:val="single"/>
        </w:rPr>
        <w:t>The</w:t>
      </w:r>
      <w:r w:rsidRPr="00BA3BEB">
        <w:rPr>
          <w:rFonts w:ascii="Times New Roman" w:eastAsia="Calibri" w:hAnsi="Times New Roman" w:cs="Times New Roman"/>
          <w:b/>
          <w:u w:val="single"/>
        </w:rPr>
        <w:t xml:space="preserve"> </w:t>
      </w:r>
      <w:r w:rsidRPr="00BA3BEB">
        <w:rPr>
          <w:rFonts w:ascii="Times New Roman" w:eastAsia="Calibri" w:hAnsi="Times New Roman" w:cs="Times New Roman"/>
          <w:sz w:val="12"/>
          <w:szCs w:val="12"/>
        </w:rPr>
        <w:t>very</w:t>
      </w:r>
      <w:r w:rsidRPr="00BA3BEB">
        <w:rPr>
          <w:rFonts w:ascii="Times New Roman" w:eastAsia="Calibri" w:hAnsi="Times New Roman" w:cs="Times New Roman"/>
          <w:b/>
          <w:u w:val="single"/>
        </w:rPr>
        <w:t xml:space="preserve"> </w:t>
      </w:r>
      <w:r w:rsidRPr="00BA3BEB">
        <w:rPr>
          <w:rFonts w:ascii="Times New Roman" w:eastAsia="Calibri" w:hAnsi="Times New Roman" w:cs="Times New Roman"/>
          <w:b/>
          <w:sz w:val="24"/>
          <w:szCs w:val="24"/>
          <w:u w:val="single"/>
        </w:rPr>
        <w:t>fact that the state creates, condenses, and focuses political power may make it the best friend, not the enemy, of feminists</w:t>
      </w:r>
      <w:r w:rsidRPr="00BA3BEB">
        <w:rPr>
          <w:rFonts w:ascii="Times New Roman" w:eastAsia="Calibri" w:hAnsi="Times New Roman" w:cs="Times New Roman"/>
          <w:sz w:val="12"/>
          <w:szCs w:val="12"/>
        </w:rPr>
        <w:t>—because the</w:t>
      </w:r>
      <w:r w:rsidRPr="00BA3BEB">
        <w:rPr>
          <w:rFonts w:ascii="Times New Roman" w:eastAsia="Calibri" w:hAnsi="Times New Roman" w:cs="Times New Roman"/>
          <w:b/>
          <w:u w:val="single"/>
        </w:rPr>
        <w:t xml:space="preserve"> </w:t>
      </w:r>
      <w:r w:rsidRPr="00BA3BEB">
        <w:rPr>
          <w:rFonts w:ascii="Times New Roman" w:eastAsia="Calibri" w:hAnsi="Times New Roman" w:cs="Times New Roman"/>
          <w:b/>
          <w:sz w:val="24"/>
          <w:szCs w:val="24"/>
          <w:u w:val="single"/>
        </w:rPr>
        <w:t>availability of real political power is essential to real democratic control</w:t>
      </w:r>
      <w:r w:rsidRPr="00BA3BEB">
        <w:rPr>
          <w:rFonts w:ascii="Times New Roman" w:eastAsia="Calibri" w:hAnsi="Times New Roman" w:cs="Times New Roman"/>
          <w:u w:val="single"/>
        </w:rPr>
        <w:t>.</w:t>
      </w:r>
      <w:r w:rsidRPr="00BA3BEB">
        <w:rPr>
          <w:rFonts w:ascii="Times New Roman" w:eastAsia="Calibri" w:hAnsi="Times New Roman" w:cs="Times New Roman"/>
          <w:sz w:val="16"/>
        </w:rPr>
        <w:t xml:space="preserve"> </w:t>
      </w:r>
      <w:r w:rsidRPr="00BA3BEB">
        <w:rPr>
          <w:rFonts w:ascii="Times New Roman" w:eastAsia="Calibri" w:hAnsi="Times New Roman" w:cs="Times New Roman"/>
          <w:sz w:val="12"/>
          <w:szCs w:val="12"/>
        </w:rPr>
        <w:t xml:space="preserve">Not sufficient, I know, but essential. My basic premise is that </w:t>
      </w:r>
      <w:r w:rsidRPr="00BA3BEB">
        <w:rPr>
          <w:rFonts w:ascii="Times New Roman" w:eastAsia="Calibri" w:hAnsi="Times New Roman" w:cs="Times New Roman"/>
          <w:b/>
          <w:sz w:val="24"/>
          <w:szCs w:val="24"/>
          <w:u w:val="single"/>
        </w:rPr>
        <w:t>political power can significantly disrupt patriarchal</w:t>
      </w:r>
      <w:r w:rsidRPr="00BA3BEB">
        <w:rPr>
          <w:rFonts w:ascii="Times New Roman" w:eastAsia="Calibri" w:hAnsi="Times New Roman" w:cs="Times New Roman"/>
          <w:b/>
          <w:u w:val="single"/>
        </w:rPr>
        <w:t xml:space="preserve"> </w:t>
      </w:r>
      <w:r w:rsidRPr="00BA3BEB">
        <w:rPr>
          <w:rFonts w:ascii="Times New Roman" w:eastAsia="Calibri" w:hAnsi="Times New Roman" w:cs="Times New Roman"/>
          <w:sz w:val="12"/>
          <w:szCs w:val="12"/>
        </w:rPr>
        <w:t xml:space="preserve">and class (which is to say, economic) </w:t>
      </w:r>
      <w:r w:rsidRPr="00BA3BEB">
        <w:rPr>
          <w:rFonts w:ascii="Times New Roman" w:eastAsia="Calibri" w:hAnsi="Times New Roman" w:cs="Times New Roman"/>
          <w:b/>
          <w:sz w:val="24"/>
          <w:szCs w:val="24"/>
          <w:u w:val="single"/>
        </w:rPr>
        <w:t>power</w:t>
      </w:r>
      <w:r w:rsidRPr="00BA3BEB">
        <w:rPr>
          <w:rFonts w:ascii="Times New Roman" w:eastAsia="Calibri" w:hAnsi="Times New Roman" w:cs="Times New Roman"/>
          <w:b/>
          <w:u w:val="single"/>
        </w:rPr>
        <w:t xml:space="preserve">. </w:t>
      </w:r>
      <w:r w:rsidRPr="00BA3BEB">
        <w:rPr>
          <w:rFonts w:ascii="Times New Roman" w:eastAsia="Calibri" w:hAnsi="Times New Roman" w:cs="Times New Roman"/>
          <w:sz w:val="12"/>
          <w:szCs w:val="12"/>
        </w:rPr>
        <w:t xml:space="preserve">It holds the potential, at least, for disrupting the patriarchal/economic oppression of those in the lower reaches of class, sex and race hierarchies. It is indisputable that, in the nineteenth and twentieth centuries, it has been the political power of states that has confronted the massive economic power privately constructed out of the industrial processes and has imposed obligations on employers for the welfare of workers as well as providing additional social support for the population at large. And the political tempering of economic power has been the most responsive to broad public needs in liberal democracies, where government must respond roughly to the interests of voters. Of course, this is not the whole story. </w:t>
      </w:r>
      <w:r w:rsidRPr="00BA3BEB">
        <w:rPr>
          <w:rFonts w:ascii="Times New Roman" w:eastAsia="Calibri" w:hAnsi="Times New Roman" w:cs="Times New Roman"/>
          <w:sz w:val="16"/>
          <w:szCs w:val="16"/>
        </w:rPr>
        <w:t>The nation-states of this period have also perpetrated horrors of torture and war, have aided the development of elite-controlled industrial wealth, and have not sufficiently responded to the human needs of their less powerful constituents. But I believe</w:t>
      </w:r>
      <w:r w:rsidRPr="00BA3BEB">
        <w:rPr>
          <w:rFonts w:ascii="Times New Roman" w:eastAsia="Calibri" w:hAnsi="Times New Roman" w:cs="Times New Roman"/>
          <w:sz w:val="16"/>
        </w:rPr>
        <w:t xml:space="preserve"> </w:t>
      </w:r>
      <w:r w:rsidRPr="00BA3BEB">
        <w:rPr>
          <w:rFonts w:ascii="Times New Roman" w:eastAsia="Calibri" w:hAnsi="Times New Roman" w:cs="Times New Roman"/>
          <w:b/>
          <w:sz w:val="24"/>
          <w:szCs w:val="24"/>
          <w:u w:val="single"/>
        </w:rPr>
        <w:t xml:space="preserve">it is better to try to restrain the horrors and abuses than to give up </w:t>
      </w:r>
      <w:r w:rsidRPr="00BA3BEB">
        <w:rPr>
          <w:rFonts w:ascii="Times New Roman" w:eastAsia="Calibri" w:hAnsi="Times New Roman" w:cs="Times New Roman"/>
          <w:sz w:val="12"/>
          <w:szCs w:val="12"/>
        </w:rPr>
        <w:t xml:space="preserve">on the limits that state organized political power can bring to bear on the forms of class-based, race-based, sex-based power that constitute the greatest sources of oppression we are likely to face. </w:t>
      </w:r>
    </w:p>
    <w:p w:rsidR="00FB55B3" w:rsidRPr="00BA3BEB" w:rsidRDefault="00FB55B3" w:rsidP="009C1F3C">
      <w:pPr>
        <w:spacing w:after="60" w:line="360" w:lineRule="auto"/>
        <w:rPr>
          <w:rFonts w:ascii="Times New Roman" w:hAnsi="Times New Roman" w:cs="Times New Roman"/>
          <w:sz w:val="24"/>
          <w:szCs w:val="24"/>
        </w:rPr>
      </w:pPr>
      <w:r w:rsidRPr="00BA3BEB">
        <w:rPr>
          <w:rFonts w:ascii="Times New Roman" w:hAnsi="Times New Roman" w:cs="Times New Roman"/>
          <w:sz w:val="24"/>
          <w:szCs w:val="24"/>
        </w:rPr>
        <w:t xml:space="preserve">The role of the ballot is to resist the imposition of dominant ideology on marginalized groups in educational spaces.  </w:t>
      </w:r>
      <w:r w:rsidRPr="00BA3BEB">
        <w:rPr>
          <w:rFonts w:ascii="Times New Roman" w:hAnsi="Times New Roman" w:cs="Times New Roman"/>
          <w:b/>
          <w:sz w:val="24"/>
          <w:szCs w:val="24"/>
        </w:rPr>
        <w:t>Trifonas</w:t>
      </w:r>
      <w:r w:rsidRPr="00BA3BEB">
        <w:rPr>
          <w:rFonts w:ascii="Times New Roman" w:hAnsi="Times New Roman" w:cs="Times New Roman"/>
          <w:sz w:val="24"/>
          <w:szCs w:val="24"/>
        </w:rPr>
        <w:t xml:space="preserve"> </w:t>
      </w:r>
      <w:r w:rsidRPr="00BA3BEB">
        <w:rPr>
          <w:rFonts w:ascii="Times New Roman" w:hAnsi="Times New Roman" w:cs="Times New Roman"/>
          <w:b/>
          <w:sz w:val="24"/>
          <w:szCs w:val="24"/>
        </w:rPr>
        <w:t xml:space="preserve">03 </w:t>
      </w:r>
    </w:p>
    <w:p w:rsidR="00FB55B3" w:rsidRPr="00BA3BEB" w:rsidRDefault="00FB55B3" w:rsidP="009C1F3C">
      <w:pPr>
        <w:spacing w:after="60" w:line="360" w:lineRule="auto"/>
        <w:rPr>
          <w:rStyle w:val="StyleStyleBold12pt"/>
          <w:rFonts w:ascii="Times New Roman" w:hAnsi="Times New Roman" w:cs="Times New Roman"/>
          <w:b w:val="0"/>
          <w:bCs w:val="0"/>
          <w:sz w:val="12"/>
          <w:szCs w:val="12"/>
        </w:rPr>
      </w:pPr>
      <w:r w:rsidRPr="00BA3BEB">
        <w:rPr>
          <w:rFonts w:ascii="Times New Roman" w:hAnsi="Times New Roman" w:cs="Times New Roman"/>
          <w:sz w:val="12"/>
          <w:szCs w:val="12"/>
        </w:rPr>
        <w:t>Trifonas, Peter. PEDAGOGIES OF DIFFERENCE: RETHINKING EDUCATION FOR SOCIAL CHANGE. New York, London. 2003.</w:t>
      </w:r>
    </w:p>
    <w:p w:rsidR="00FB55B3" w:rsidRPr="00BA3BEB" w:rsidRDefault="00FB55B3" w:rsidP="009C1F3C">
      <w:pPr>
        <w:widowControl w:val="0"/>
        <w:autoSpaceDE w:val="0"/>
        <w:autoSpaceDN w:val="0"/>
        <w:adjustRightInd w:val="0"/>
        <w:spacing w:after="60" w:line="360" w:lineRule="auto"/>
        <w:rPr>
          <w:rFonts w:ascii="Times New Roman" w:eastAsia="Cambria" w:hAnsi="Times New Roman" w:cs="Times New Roman"/>
          <w:sz w:val="16"/>
        </w:rPr>
      </w:pPr>
      <w:r w:rsidRPr="00BA3BEB">
        <w:rPr>
          <w:rFonts w:ascii="Times New Roman" w:eastAsia="Cambria" w:hAnsi="Times New Roman" w:cs="Times New Roman"/>
          <w:sz w:val="16"/>
        </w:rPr>
        <w:t xml:space="preserve">Domination and subordination, I imply that they are relations of power. </w:t>
      </w:r>
      <w:r w:rsidRPr="00BA3BEB">
        <w:rPr>
          <w:rFonts w:ascii="Times New Roman" w:eastAsia="Cambria" w:hAnsi="Times New Roman" w:cs="Times New Roman"/>
          <w:b/>
          <w:u w:val="single"/>
        </w:rPr>
        <w:t xml:space="preserve">In </w:t>
      </w:r>
      <w:r w:rsidRPr="00BA3BEB">
        <w:rPr>
          <w:rFonts w:ascii="Times New Roman" w:hAnsi="Times New Roman" w:cs="Times New Roman"/>
          <w:sz w:val="16"/>
        </w:rPr>
        <w:t>an</w:t>
      </w:r>
      <w:r w:rsidRPr="00BA3BEB">
        <w:rPr>
          <w:rFonts w:ascii="Times New Roman" w:eastAsia="Cambria" w:hAnsi="Times New Roman" w:cs="Times New Roman"/>
          <w:b/>
          <w:u w:val="single"/>
        </w:rPr>
        <w:t xml:space="preserve"> education</w:t>
      </w:r>
      <w:r w:rsidRPr="00BA3BEB">
        <w:rPr>
          <w:rFonts w:ascii="Times New Roman" w:hAnsi="Times New Roman" w:cs="Times New Roman"/>
          <w:sz w:val="16"/>
        </w:rPr>
        <w:t xml:space="preserve">al context, the exercise of </w:t>
      </w:r>
      <w:r w:rsidRPr="00BA3BEB">
        <w:rPr>
          <w:rFonts w:ascii="Times New Roman" w:eastAsia="Cambria" w:hAnsi="Times New Roman" w:cs="Times New Roman"/>
          <w:b/>
          <w:highlight w:val="green"/>
          <w:u w:val="single"/>
        </w:rPr>
        <w:t>power is accomplished in interactions</w:t>
      </w:r>
      <w:r w:rsidRPr="00BA3BEB">
        <w:rPr>
          <w:rFonts w:ascii="Times New Roman" w:eastAsia="Cambria" w:hAnsi="Times New Roman" w:cs="Times New Roman"/>
          <w:sz w:val="16"/>
        </w:rPr>
        <w:t xml:space="preserve"> (i.e., in a social organization), manifesting itself</w:t>
      </w:r>
      <w:r w:rsidRPr="00BA3BEB">
        <w:rPr>
          <w:rFonts w:ascii="Times New Roman" w:eastAsia="Cambria" w:hAnsi="Times New Roman" w:cs="Times New Roman"/>
          <w:b/>
          <w:u w:val="single"/>
        </w:rPr>
        <w:t xml:space="preserve"> </w:t>
      </w:r>
      <w:r w:rsidRPr="00BA3BEB">
        <w:rPr>
          <w:rFonts w:ascii="Times New Roman" w:eastAsia="Cambria" w:hAnsi="Times New Roman" w:cs="Times New Roman"/>
          <w:sz w:val="16"/>
        </w:rPr>
        <w:t xml:space="preserve">as acts </w:t>
      </w:r>
      <w:r w:rsidRPr="00BA3BEB">
        <w:rPr>
          <w:rFonts w:ascii="Times New Roman" w:eastAsia="Cambria" w:hAnsi="Times New Roman" w:cs="Times New Roman"/>
          <w:b/>
          <w:highlight w:val="green"/>
          <w:u w:val="single"/>
        </w:rPr>
        <w:t>of</w:t>
      </w:r>
      <w:r w:rsidRPr="00BA3BEB">
        <w:rPr>
          <w:rFonts w:ascii="Times New Roman" w:eastAsia="Cambria" w:hAnsi="Times New Roman" w:cs="Times New Roman"/>
          <w:sz w:val="16"/>
        </w:rPr>
        <w:t xml:space="preserve"> exclusion, </w:t>
      </w:r>
      <w:r w:rsidRPr="00BA3BEB">
        <w:rPr>
          <w:rFonts w:ascii="Times New Roman" w:eastAsia="Cambria" w:hAnsi="Times New Roman" w:cs="Times New Roman"/>
          <w:b/>
          <w:highlight w:val="green"/>
          <w:u w:val="single"/>
        </w:rPr>
        <w:t>marginalization</w:t>
      </w:r>
      <w:r w:rsidRPr="00BA3BEB">
        <w:rPr>
          <w:rFonts w:ascii="Times New Roman" w:eastAsia="Cambria" w:hAnsi="Times New Roman" w:cs="Times New Roman"/>
          <w:sz w:val="16"/>
        </w:rPr>
        <w:t>, silencing, and so forth. Thus</w:t>
      </w:r>
      <w:r w:rsidRPr="00BA3BEB">
        <w:rPr>
          <w:rFonts w:ascii="Times New Roman" w:eastAsia="Cambria" w:hAnsi="Times New Roman" w:cs="Times New Roman"/>
          <w:b/>
          <w:u w:val="single"/>
        </w:rPr>
        <w:t>,</w:t>
      </w:r>
      <w:r w:rsidRPr="00BA3BEB">
        <w:rPr>
          <w:rFonts w:ascii="Times New Roman" w:eastAsia="Cambria" w:hAnsi="Times New Roman" w:cs="Times New Roman"/>
          <w:u w:val="single"/>
        </w:rPr>
        <w:t xml:space="preserve"> </w:t>
      </w:r>
      <w:r w:rsidRPr="00BA3BEB">
        <w:rPr>
          <w:rFonts w:ascii="Times New Roman" w:eastAsia="Cambria" w:hAnsi="Times New Roman" w:cs="Times New Roman"/>
          <w:b/>
          <w:highlight w:val="green"/>
          <w:u w:val="single"/>
        </w:rPr>
        <w:t>paying attention to</w:t>
      </w:r>
      <w:r w:rsidRPr="00BA3BEB">
        <w:rPr>
          <w:rFonts w:ascii="Times New Roman" w:eastAsia="Cambria" w:hAnsi="Times New Roman" w:cs="Times New Roman"/>
          <w:b/>
          <w:u w:val="single"/>
        </w:rPr>
        <w:t xml:space="preserve"> </w:t>
      </w:r>
      <w:r w:rsidRPr="00BA3BEB">
        <w:rPr>
          <w:rFonts w:ascii="Times New Roman" w:hAnsi="Times New Roman" w:cs="Times New Roman"/>
          <w:sz w:val="16"/>
        </w:rPr>
        <w:t>how</w:t>
      </w:r>
      <w:r w:rsidRPr="00BA3BEB">
        <w:rPr>
          <w:rFonts w:ascii="Times New Roman" w:eastAsia="Cambria" w:hAnsi="Times New Roman" w:cs="Times New Roman"/>
          <w:b/>
          <w:u w:val="single"/>
        </w:rPr>
        <w:t xml:space="preserve"> </w:t>
      </w:r>
      <w:r w:rsidRPr="00BA3BEB">
        <w:rPr>
          <w:rFonts w:ascii="Times New Roman" w:eastAsia="Cambria" w:hAnsi="Times New Roman" w:cs="Times New Roman"/>
          <w:b/>
          <w:highlight w:val="green"/>
          <w:u w:val="single"/>
        </w:rPr>
        <w:t>power</w:t>
      </w:r>
      <w:r w:rsidRPr="00BA3BEB">
        <w:rPr>
          <w:rFonts w:ascii="Times New Roman" w:eastAsia="Cambria" w:hAnsi="Times New Roman" w:cs="Times New Roman"/>
          <w:b/>
          <w:u w:val="single"/>
        </w:rPr>
        <w:t xml:space="preserve"> </w:t>
      </w:r>
      <w:r w:rsidRPr="00BA3BEB">
        <w:rPr>
          <w:rFonts w:ascii="Times New Roman" w:hAnsi="Times New Roman" w:cs="Times New Roman"/>
          <w:sz w:val="16"/>
        </w:rPr>
        <w:t>operates</w:t>
      </w:r>
      <w:r w:rsidRPr="00BA3BEB">
        <w:rPr>
          <w:rFonts w:ascii="Times New Roman" w:eastAsia="Cambria" w:hAnsi="Times New Roman" w:cs="Times New Roman"/>
          <w:b/>
          <w:u w:val="single"/>
        </w:rPr>
        <w:t xml:space="preserve"> </w:t>
      </w:r>
      <w:r w:rsidRPr="00BA3BEB">
        <w:rPr>
          <w:rFonts w:ascii="Times New Roman" w:eastAsia="Cambria" w:hAnsi="Times New Roman" w:cs="Times New Roman"/>
          <w:sz w:val="16"/>
        </w:rPr>
        <w:t xml:space="preserve">along axes of gender, race, class, and ability (that is, recognizing that social differences are not given, but are accomplished in and through educational settings) </w:t>
      </w:r>
      <w:r w:rsidRPr="00BA3BEB">
        <w:rPr>
          <w:rFonts w:ascii="Times New Roman" w:eastAsia="Cambria" w:hAnsi="Times New Roman" w:cs="Times New Roman"/>
          <w:b/>
          <w:highlight w:val="green"/>
          <w:u w:val="single"/>
        </w:rPr>
        <w:t>is a step toward educational equity</w:t>
      </w:r>
      <w:r w:rsidRPr="00BA3BEB">
        <w:rPr>
          <w:rFonts w:ascii="Times New Roman" w:eastAsia="Cambria" w:hAnsi="Times New Roman" w:cs="Times New Roman"/>
          <w:sz w:val="16"/>
        </w:rPr>
        <w:t xml:space="preserve">. What does the above discussion mean in the educational context? It means that in the interactions of teachers with students in the classroom, or in other contexts, </w:t>
      </w:r>
      <w:r w:rsidRPr="00BA3BEB">
        <w:rPr>
          <w:rFonts w:ascii="Times New Roman" w:eastAsia="Cambria" w:hAnsi="Times New Roman" w:cs="Times New Roman"/>
          <w:b/>
          <w:u w:val="single"/>
        </w:rPr>
        <w:t xml:space="preserve">attention needs to be directed toward how </w:t>
      </w:r>
      <w:r w:rsidRPr="00BA3BEB">
        <w:rPr>
          <w:rFonts w:ascii="Times New Roman" w:eastAsia="Cambria" w:hAnsi="Times New Roman" w:cs="Times New Roman"/>
          <w:b/>
          <w:highlight w:val="green"/>
          <w:u w:val="single"/>
        </w:rPr>
        <w:t>dominant</w:t>
      </w:r>
      <w:r w:rsidRPr="00BA3BEB">
        <w:rPr>
          <w:rFonts w:ascii="Times New Roman" w:eastAsia="Cambria" w:hAnsi="Times New Roman" w:cs="Times New Roman"/>
          <w:b/>
          <w:u w:val="single"/>
        </w:rPr>
        <w:t xml:space="preserve"> </w:t>
      </w:r>
      <w:r w:rsidRPr="00BA3BEB">
        <w:rPr>
          <w:rFonts w:ascii="Times New Roman" w:hAnsi="Times New Roman" w:cs="Times New Roman"/>
          <w:sz w:val="16"/>
        </w:rPr>
        <w:t>and</w:t>
      </w:r>
      <w:r w:rsidRPr="00BA3BEB">
        <w:rPr>
          <w:rFonts w:ascii="Times New Roman" w:eastAsia="Cambria" w:hAnsi="Times New Roman" w:cs="Times New Roman"/>
          <w:b/>
          <w:u w:val="single"/>
        </w:rPr>
        <w:t xml:space="preserve"> </w:t>
      </w:r>
      <w:r w:rsidRPr="00BA3BEB">
        <w:rPr>
          <w:rFonts w:ascii="Times New Roman" w:eastAsia="Cambria" w:hAnsi="Times New Roman" w:cs="Times New Roman"/>
          <w:sz w:val="16"/>
        </w:rPr>
        <w:t>subordinate</w:t>
      </w:r>
      <w:r w:rsidRPr="00BA3BEB">
        <w:rPr>
          <w:rFonts w:ascii="Times New Roman" w:eastAsia="Cambria" w:hAnsi="Times New Roman" w:cs="Times New Roman"/>
          <w:b/>
          <w:u w:val="single"/>
        </w:rPr>
        <w:t xml:space="preserve"> </w:t>
      </w:r>
      <w:r w:rsidRPr="00BA3BEB">
        <w:rPr>
          <w:rFonts w:ascii="Times New Roman" w:eastAsia="Cambria" w:hAnsi="Times New Roman" w:cs="Times New Roman"/>
          <w:b/>
          <w:highlight w:val="green"/>
          <w:u w:val="single"/>
        </w:rPr>
        <w:t>relations</w:t>
      </w:r>
      <w:r w:rsidRPr="00BA3BEB">
        <w:rPr>
          <w:rFonts w:ascii="Times New Roman" w:eastAsia="Cambria" w:hAnsi="Times New Roman" w:cs="Times New Roman"/>
          <w:sz w:val="16"/>
        </w:rPr>
        <w:t xml:space="preserve"> (be they based on race, gender, class, or ability) </w:t>
      </w:r>
      <w:r w:rsidRPr="00BA3BEB">
        <w:rPr>
          <w:rFonts w:ascii="Times New Roman" w:eastAsia="Cambria" w:hAnsi="Times New Roman" w:cs="Times New Roman"/>
          <w:b/>
          <w:u w:val="single"/>
        </w:rPr>
        <w:t>permeate these contexts and</w:t>
      </w:r>
      <w:r w:rsidRPr="00BA3BEB">
        <w:rPr>
          <w:rFonts w:ascii="Times New Roman" w:eastAsia="Cambria" w:hAnsi="Times New Roman" w:cs="Times New Roman"/>
          <w:sz w:val="16"/>
        </w:rPr>
        <w:t xml:space="preserve"> intersect in complicated ways to </w:t>
      </w:r>
      <w:r w:rsidRPr="00BA3BEB">
        <w:rPr>
          <w:rFonts w:ascii="Times New Roman" w:eastAsia="Cambria" w:hAnsi="Times New Roman" w:cs="Times New Roman"/>
          <w:b/>
          <w:highlight w:val="green"/>
          <w:u w:val="single"/>
        </w:rPr>
        <w:t>produce inequality</w:t>
      </w:r>
      <w:r w:rsidRPr="00BA3BEB">
        <w:rPr>
          <w:rFonts w:ascii="Times New Roman" w:eastAsia="Cambria" w:hAnsi="Times New Roman" w:cs="Times New Roman"/>
          <w:sz w:val="16"/>
        </w:rPr>
        <w:t xml:space="preserve"> and marginalization. </w:t>
      </w:r>
      <w:r w:rsidRPr="00BA3BEB">
        <w:rPr>
          <w:rFonts w:ascii="Times New Roman" w:hAnsi="Times New Roman" w:cs="Times New Roman"/>
          <w:sz w:val="16"/>
        </w:rPr>
        <w:t>The frequently used and well-meaning phrase, “I treat everyone the same, ” often used by teachers and administrators to indicate their lack of bias in a diverse educational setting, in fact masks unequal power relations</w:t>
      </w:r>
      <w:r w:rsidRPr="00BA3BEB">
        <w:rPr>
          <w:rFonts w:ascii="Times New Roman" w:eastAsia="Cambria" w:hAnsi="Times New Roman" w:cs="Times New Roman"/>
          <w:sz w:val="16"/>
        </w:rPr>
        <w:t xml:space="preserve">. Similarly, </w:t>
      </w:r>
      <w:r w:rsidRPr="00BA3BEB">
        <w:rPr>
          <w:rStyle w:val="StyleBoldUnderline"/>
          <w:rFonts w:ascii="Times New Roman" w:hAnsi="Times New Roman" w:cs="Times New Roman"/>
          <w:highlight w:val="green"/>
        </w:rPr>
        <w:t>educational policies that assume that people are</w:t>
      </w:r>
      <w:r w:rsidRPr="00BA3BEB">
        <w:rPr>
          <w:rStyle w:val="StyleBoldUnderline"/>
          <w:rFonts w:ascii="Times New Roman" w:hAnsi="Times New Roman" w:cs="Times New Roman"/>
        </w:rPr>
        <w:t xml:space="preserve"> </w:t>
      </w:r>
      <w:r w:rsidRPr="00BA3BEB">
        <w:rPr>
          <w:rFonts w:ascii="Times New Roman" w:hAnsi="Times New Roman" w:cs="Times New Roman"/>
          <w:sz w:val="16"/>
        </w:rPr>
        <w:t>the same or</w:t>
      </w:r>
      <w:r w:rsidRPr="00BA3BEB">
        <w:rPr>
          <w:rStyle w:val="StyleBoldUnderline"/>
          <w:rFonts w:ascii="Times New Roman" w:hAnsi="Times New Roman" w:cs="Times New Roman"/>
        </w:rPr>
        <w:t xml:space="preserve"> </w:t>
      </w:r>
      <w:r w:rsidRPr="00BA3BEB">
        <w:rPr>
          <w:rStyle w:val="StyleBoldUnderline"/>
          <w:rFonts w:ascii="Times New Roman" w:hAnsi="Times New Roman" w:cs="Times New Roman"/>
          <w:highlight w:val="green"/>
        </w:rPr>
        <w:t>equal</w:t>
      </w:r>
      <w:r w:rsidRPr="00BA3BEB">
        <w:rPr>
          <w:rStyle w:val="StyleBoldUnderline"/>
          <w:rFonts w:ascii="Times New Roman" w:hAnsi="Times New Roman" w:cs="Times New Roman"/>
        </w:rPr>
        <w:t xml:space="preserve"> </w:t>
      </w:r>
      <w:r w:rsidRPr="00BA3BEB">
        <w:rPr>
          <w:rFonts w:ascii="Times New Roman" w:hAnsi="Times New Roman" w:cs="Times New Roman"/>
          <w:sz w:val="16"/>
        </w:rPr>
        <w:t xml:space="preserve">may serve to </w:t>
      </w:r>
      <w:r w:rsidRPr="00BA3BEB">
        <w:rPr>
          <w:rStyle w:val="StyleBoldUnderline"/>
          <w:rFonts w:ascii="Times New Roman" w:hAnsi="Times New Roman" w:cs="Times New Roman"/>
          <w:highlight w:val="green"/>
        </w:rPr>
        <w:t>entrench existing inequality</w:t>
      </w:r>
      <w:r w:rsidRPr="00BA3BEB">
        <w:rPr>
          <w:rStyle w:val="StyleBoldUnderline"/>
          <w:rFonts w:ascii="Times New Roman" w:hAnsi="Times New Roman" w:cs="Times New Roman"/>
        </w:rPr>
        <w:t xml:space="preserve"> precisely because </w:t>
      </w:r>
      <w:r w:rsidRPr="00BA3BEB">
        <w:rPr>
          <w:rStyle w:val="StyleBoldUnderline"/>
          <w:rFonts w:ascii="Times New Roman" w:hAnsi="Times New Roman" w:cs="Times New Roman"/>
          <w:highlight w:val="green"/>
        </w:rPr>
        <w:t>people enter into the educational process with different</w:t>
      </w:r>
      <w:r w:rsidRPr="00BA3BEB">
        <w:rPr>
          <w:rStyle w:val="StyleBoldUnderline"/>
          <w:rFonts w:ascii="Times New Roman" w:hAnsi="Times New Roman" w:cs="Times New Roman"/>
        </w:rPr>
        <w:t xml:space="preserve"> and unequal </w:t>
      </w:r>
      <w:r w:rsidRPr="00BA3BEB">
        <w:rPr>
          <w:rStyle w:val="StyleBoldUnderline"/>
          <w:rFonts w:ascii="Times New Roman" w:hAnsi="Times New Roman" w:cs="Times New Roman"/>
          <w:highlight w:val="green"/>
        </w:rPr>
        <w:t>experiences</w:t>
      </w:r>
      <w:r w:rsidRPr="00BA3BEB">
        <w:rPr>
          <w:rStyle w:val="StyleBoldUnderline"/>
          <w:rFonts w:ascii="Times New Roman" w:hAnsi="Times New Roman" w:cs="Times New Roman"/>
        </w:rPr>
        <w:t xml:space="preserve">. </w:t>
      </w:r>
      <w:r w:rsidRPr="00BA3BEB">
        <w:rPr>
          <w:rFonts w:ascii="Times New Roman" w:eastAsia="Cambria" w:hAnsi="Times New Roman" w:cs="Times New Roman"/>
          <w:sz w:val="16"/>
        </w:rPr>
        <w:t xml:space="preserve">These attempts, well meaning though they may be, tend to render inequality invisible, and thus work against equity in education. In her exploration of white privilege in higher education in the United States, Frances Rains (1998), an aboriginal-Japanese American woman, states emphatically that these benign acts are disempowering for the minority person because they erase his or her racial identity. </w:t>
      </w:r>
      <w:r w:rsidRPr="00BA3BEB">
        <w:rPr>
          <w:rFonts w:ascii="Times New Roman" w:hAnsi="Times New Roman" w:cs="Times New Roman"/>
          <w:sz w:val="16"/>
        </w:rPr>
        <w:t>The denial of racism in this case is in fact a form of racism.</w:t>
      </w:r>
      <w:r w:rsidRPr="00BA3BEB">
        <w:rPr>
          <w:rFonts w:ascii="Times New Roman" w:eastAsia="Cambria" w:hAnsi="Times New Roman" w:cs="Times New Roman"/>
          <w:u w:val="single"/>
        </w:rPr>
        <w:t xml:space="preserve"> </w:t>
      </w:r>
      <w:r w:rsidRPr="00BA3BEB">
        <w:rPr>
          <w:rFonts w:ascii="Times New Roman" w:eastAsia="Cambria" w:hAnsi="Times New Roman" w:cs="Times New Roman"/>
          <w:b/>
          <w:u w:val="single"/>
        </w:rPr>
        <w:t xml:space="preserve">Thus, in moving toward equity in education that allows us to address multiple and intersecting axes of difference and inequality, I recommend that </w:t>
      </w:r>
      <w:r w:rsidRPr="00BA3BEB">
        <w:rPr>
          <w:rFonts w:ascii="Times New Roman" w:eastAsia="Cambria" w:hAnsi="Times New Roman" w:cs="Times New Roman"/>
          <w:b/>
          <w:highlight w:val="green"/>
          <w:u w:val="single"/>
        </w:rPr>
        <w:t>we try to</w:t>
      </w:r>
      <w:r w:rsidRPr="00BA3BEB">
        <w:rPr>
          <w:rFonts w:ascii="Times New Roman" w:eastAsia="Cambria" w:hAnsi="Times New Roman" w:cs="Times New Roman"/>
          <w:b/>
          <w:u w:val="single"/>
        </w:rPr>
        <w:t xml:space="preserve"> think and </w:t>
      </w:r>
      <w:r w:rsidRPr="00BA3BEB">
        <w:rPr>
          <w:rFonts w:ascii="Times New Roman" w:eastAsia="Cambria" w:hAnsi="Times New Roman" w:cs="Times New Roman"/>
          <w:b/>
          <w:highlight w:val="green"/>
          <w:u w:val="single"/>
        </w:rPr>
        <w:t>act “against the grain” in</w:t>
      </w:r>
      <w:r w:rsidRPr="00BA3BEB">
        <w:rPr>
          <w:rFonts w:ascii="Times New Roman" w:eastAsia="Cambria" w:hAnsi="Times New Roman" w:cs="Times New Roman"/>
          <w:b/>
          <w:u w:val="single"/>
        </w:rPr>
        <w:t xml:space="preserve"> developing </w:t>
      </w:r>
      <w:r w:rsidRPr="00BA3BEB">
        <w:rPr>
          <w:rFonts w:ascii="Times New Roman" w:eastAsia="Cambria" w:hAnsi="Times New Roman" w:cs="Times New Roman"/>
          <w:b/>
          <w:highlight w:val="green"/>
          <w:u w:val="single"/>
        </w:rPr>
        <w:t>education</w:t>
      </w:r>
      <w:r w:rsidRPr="00BA3BEB">
        <w:rPr>
          <w:rFonts w:ascii="Times New Roman" w:eastAsia="Cambria" w:hAnsi="Times New Roman" w:cs="Times New Roman"/>
          <w:b/>
          <w:u w:val="single"/>
        </w:rPr>
        <w:t>al policies and handling various kinds of pedagogical situations. 5 To work against the grain is to recognize that education is not neutral; it is contested</w:t>
      </w:r>
      <w:r w:rsidRPr="00BA3BEB">
        <w:rPr>
          <w:rFonts w:ascii="Times New Roman" w:eastAsia="Cambria" w:hAnsi="Times New Roman" w:cs="Times New Roman"/>
          <w:u w:val="single"/>
        </w:rPr>
        <w:t>.</w:t>
      </w:r>
      <w:r w:rsidRPr="00BA3BEB">
        <w:rPr>
          <w:rFonts w:ascii="Times New Roman" w:eastAsia="Cambria" w:hAnsi="Times New Roman" w:cs="Times New Roman"/>
          <w:sz w:val="16"/>
        </w:rPr>
        <w:t xml:space="preserve"> Mohanty puts it as such: … [E]ducation represents both a struggle for meaning and a struggle over power relations. [It is] a central terrain where power and politics operate out of the lived culture of individuals and groups situated in asymmetrical social and political positions. (Mohanty 1990:184) We need to develop a critical awareness of the power dynamics operative in institutional relations-and of the fact that people participate in institutions as unequal subjects. </w:t>
      </w:r>
      <w:r w:rsidRPr="00BA3BEB">
        <w:rPr>
          <w:rFonts w:ascii="Times New Roman" w:eastAsia="Cambria" w:hAnsi="Times New Roman" w:cs="Times New Roman"/>
          <w:b/>
          <w:u w:val="single"/>
        </w:rPr>
        <w:t xml:space="preserve">Working against the grain is to take a proactive approach to understanding and acting upon institutional relations, whether in the classroom, in other interactions with students, or in policy development. </w:t>
      </w:r>
      <w:r w:rsidRPr="00BA3BEB">
        <w:rPr>
          <w:rFonts w:ascii="Times New Roman" w:eastAsia="Cambria" w:hAnsi="Times New Roman" w:cs="Times New Roman"/>
          <w:b/>
          <w:highlight w:val="green"/>
          <w:u w:val="single"/>
        </w:rPr>
        <w:t>Rather than overlooking</w:t>
      </w:r>
      <w:r w:rsidRPr="00BA3BEB">
        <w:rPr>
          <w:rFonts w:ascii="Times New Roman" w:eastAsia="Cambria" w:hAnsi="Times New Roman" w:cs="Times New Roman"/>
          <w:b/>
          <w:u w:val="single"/>
        </w:rPr>
        <w:t xml:space="preserve"> the embeddedness of gender, race, class, ability, and other </w:t>
      </w:r>
      <w:r w:rsidRPr="00BA3BEB">
        <w:rPr>
          <w:rFonts w:ascii="Times New Roman" w:eastAsia="Cambria" w:hAnsi="Times New Roman" w:cs="Times New Roman"/>
          <w:b/>
          <w:highlight w:val="green"/>
          <w:u w:val="single"/>
        </w:rPr>
        <w:t>forms of inequality</w:t>
      </w:r>
      <w:r w:rsidRPr="00BA3BEB">
        <w:rPr>
          <w:rFonts w:ascii="Times New Roman" w:eastAsia="Cambria" w:hAnsi="Times New Roman" w:cs="Times New Roman"/>
          <w:b/>
          <w:u w:val="single"/>
        </w:rPr>
        <w:t xml:space="preserve"> that shape our interactions, </w:t>
      </w:r>
      <w:r w:rsidRPr="00BA3BEB">
        <w:rPr>
          <w:rFonts w:ascii="Times New Roman" w:eastAsia="Cambria" w:hAnsi="Times New Roman" w:cs="Times New Roman"/>
          <w:b/>
          <w:highlight w:val="green"/>
          <w:u w:val="single"/>
        </w:rPr>
        <w:t xml:space="preserve">working against the grain </w:t>
      </w:r>
      <w:r w:rsidRPr="00BA3BEB">
        <w:rPr>
          <w:rStyle w:val="StyleBoldUnderline"/>
          <w:rFonts w:ascii="Times New Roman" w:hAnsi="Times New Roman" w:cs="Times New Roman"/>
          <w:highlight w:val="green"/>
        </w:rPr>
        <w:t>makes explicit</w:t>
      </w:r>
      <w:r w:rsidRPr="00BA3BEB">
        <w:rPr>
          <w:rStyle w:val="StyleBoldUnderline"/>
          <w:rFonts w:ascii="Times New Roman" w:hAnsi="Times New Roman" w:cs="Times New Roman"/>
        </w:rPr>
        <w:t xml:space="preserve"> the political nature of education and </w:t>
      </w:r>
      <w:r w:rsidRPr="00BA3BEB">
        <w:rPr>
          <w:rStyle w:val="StyleBoldUnderline"/>
          <w:rFonts w:ascii="Times New Roman" w:hAnsi="Times New Roman" w:cs="Times New Roman"/>
          <w:highlight w:val="green"/>
        </w:rPr>
        <w:t>how power operates to</w:t>
      </w:r>
      <w:r w:rsidRPr="00BA3BEB">
        <w:rPr>
          <w:rStyle w:val="StyleBoldUnderline"/>
          <w:rFonts w:ascii="Times New Roman" w:hAnsi="Times New Roman" w:cs="Times New Roman"/>
        </w:rPr>
        <w:t xml:space="preserve"> </w:t>
      </w:r>
      <w:r w:rsidRPr="00BA3BEB">
        <w:rPr>
          <w:rFonts w:ascii="Times New Roman" w:hAnsi="Times New Roman" w:cs="Times New Roman"/>
          <w:b/>
          <w:u w:val="single"/>
        </w:rPr>
        <w:t>privilege, silence, and</w:t>
      </w:r>
      <w:r w:rsidRPr="00BA3BEB">
        <w:rPr>
          <w:rStyle w:val="StyleBoldUnderline"/>
          <w:rFonts w:ascii="Times New Roman" w:hAnsi="Times New Roman" w:cs="Times New Roman"/>
        </w:rPr>
        <w:t xml:space="preserve"> </w:t>
      </w:r>
      <w:r w:rsidRPr="00BA3BEB">
        <w:rPr>
          <w:rStyle w:val="StyleBoldUnderline"/>
          <w:rFonts w:ascii="Times New Roman" w:hAnsi="Times New Roman" w:cs="Times New Roman"/>
          <w:highlight w:val="green"/>
        </w:rPr>
        <w:t>marginalize individuals</w:t>
      </w:r>
      <w:r w:rsidRPr="00BA3BEB">
        <w:rPr>
          <w:rStyle w:val="StyleBoldUnderline"/>
          <w:rFonts w:ascii="Times New Roman" w:hAnsi="Times New Roman" w:cs="Times New Roman"/>
        </w:rPr>
        <w:t xml:space="preserve"> who are differently located</w:t>
      </w:r>
      <w:r w:rsidRPr="00BA3BEB">
        <w:rPr>
          <w:rFonts w:ascii="Times New Roman" w:eastAsia="Cambria" w:hAnsi="Times New Roman" w:cs="Times New Roman"/>
          <w:sz w:val="16"/>
        </w:rPr>
        <w:t xml:space="preserve"> in the educational process. </w:t>
      </w:r>
    </w:p>
    <w:p w:rsidR="00FB55B3" w:rsidRPr="00BA3BEB" w:rsidRDefault="00FB55B3" w:rsidP="009C1F3C">
      <w:pPr>
        <w:spacing w:after="60" w:line="360" w:lineRule="auto"/>
        <w:jc w:val="both"/>
        <w:rPr>
          <w:rFonts w:ascii="Times New Roman" w:hAnsi="Times New Roman" w:cs="Times New Roman"/>
          <w:sz w:val="24"/>
          <w:szCs w:val="24"/>
        </w:rPr>
      </w:pPr>
      <w:r w:rsidRPr="00BA3BEB">
        <w:rPr>
          <w:rFonts w:ascii="Times New Roman" w:hAnsi="Times New Roman" w:cs="Times New Roman"/>
          <w:b/>
          <w:sz w:val="24"/>
          <w:szCs w:val="24"/>
        </w:rPr>
        <w:t>Critical pedagogy</w:t>
      </w:r>
      <w:r w:rsidRPr="00BA3BEB">
        <w:rPr>
          <w:rFonts w:ascii="Times New Roman" w:hAnsi="Times New Roman" w:cs="Times New Roman"/>
          <w:sz w:val="24"/>
          <w:szCs w:val="24"/>
        </w:rPr>
        <w:t xml:space="preserve"> necessitates focus on strategies to solve oppression – the res</w:t>
      </w:r>
      <w:r w:rsidR="00A57EA3" w:rsidRPr="00BA3BEB">
        <w:rPr>
          <w:rFonts w:ascii="Times New Roman" w:hAnsi="Times New Roman" w:cs="Times New Roman"/>
          <w:sz w:val="24"/>
          <w:szCs w:val="24"/>
        </w:rPr>
        <w:t>olution</w:t>
      </w:r>
      <w:r w:rsidRPr="00BA3BEB">
        <w:rPr>
          <w:rFonts w:ascii="Times New Roman" w:hAnsi="Times New Roman" w:cs="Times New Roman"/>
          <w:sz w:val="24"/>
          <w:szCs w:val="24"/>
        </w:rPr>
        <w:t xml:space="preserve"> is a starting point for </w:t>
      </w:r>
      <w:r w:rsidR="00374948" w:rsidRPr="00BA3BEB">
        <w:rPr>
          <w:rFonts w:ascii="Times New Roman" w:hAnsi="Times New Roman" w:cs="Times New Roman"/>
          <w:sz w:val="24"/>
          <w:szCs w:val="24"/>
        </w:rPr>
        <w:t>demanding solutions for oppression and reordering power structures</w:t>
      </w:r>
      <w:r w:rsidRPr="00BA3BEB">
        <w:rPr>
          <w:rFonts w:ascii="Times New Roman" w:hAnsi="Times New Roman" w:cs="Times New Roman"/>
          <w:sz w:val="24"/>
          <w:szCs w:val="24"/>
        </w:rPr>
        <w:t xml:space="preserve">. </w:t>
      </w:r>
      <w:r w:rsidRPr="00BA3BEB">
        <w:rPr>
          <w:rFonts w:ascii="Times New Roman" w:hAnsi="Times New Roman" w:cs="Times New Roman"/>
          <w:b/>
          <w:sz w:val="24"/>
          <w:szCs w:val="24"/>
        </w:rPr>
        <w:t>Giroux</w:t>
      </w:r>
      <w:r w:rsidRPr="00BA3BEB">
        <w:rPr>
          <w:rStyle w:val="FootnoteReference"/>
          <w:rFonts w:ascii="Times New Roman" w:hAnsi="Times New Roman"/>
          <w:b/>
          <w:sz w:val="24"/>
          <w:szCs w:val="24"/>
        </w:rPr>
        <w:footnoteReference w:id="3"/>
      </w:r>
    </w:p>
    <w:p w:rsidR="00FB55B3" w:rsidRPr="00BA3BEB" w:rsidRDefault="00FB55B3" w:rsidP="009C1F3C">
      <w:pPr>
        <w:spacing w:after="60" w:line="360" w:lineRule="auto"/>
        <w:jc w:val="both"/>
        <w:rPr>
          <w:rFonts w:ascii="Times New Roman" w:hAnsi="Times New Roman" w:cs="Times New Roman"/>
          <w:b/>
          <w:u w:val="single"/>
        </w:rPr>
      </w:pPr>
      <w:r w:rsidRPr="00BA3BEB">
        <w:rPr>
          <w:rFonts w:ascii="Times New Roman" w:hAnsi="Times New Roman" w:cs="Times New Roman"/>
          <w:sz w:val="12"/>
          <w:szCs w:val="12"/>
        </w:rPr>
        <w:t>“Higher</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education must be understood as a democratic</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public</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sphere</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 a space in</w:t>
      </w:r>
      <w:r w:rsidRPr="00BA3BEB">
        <w:rPr>
          <w:rFonts w:ascii="Times New Roman" w:hAnsi="Times New Roman" w:cs="Times New Roman"/>
          <w:b/>
          <w:sz w:val="24"/>
          <w:szCs w:val="24"/>
          <w:u w:val="single"/>
        </w:rPr>
        <w:t xml:space="preserve"> which </w:t>
      </w:r>
      <w:r w:rsidRPr="00BA3BEB">
        <w:rPr>
          <w:rFonts w:ascii="Times New Roman" w:hAnsi="Times New Roman" w:cs="Times New Roman"/>
          <w:sz w:val="12"/>
          <w:szCs w:val="12"/>
        </w:rPr>
        <w:t xml:space="preserve">education </w:t>
      </w:r>
      <w:r w:rsidRPr="00BA3BEB">
        <w:rPr>
          <w:rFonts w:ascii="Times New Roman" w:hAnsi="Times New Roman" w:cs="Times New Roman"/>
          <w:b/>
          <w:sz w:val="24"/>
          <w:szCs w:val="24"/>
          <w:u w:val="single"/>
        </w:rPr>
        <w:t>enables students to</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develop a keen sense of prophetic justice</w:t>
      </w:r>
      <w:r w:rsidRPr="00BA3BEB">
        <w:rPr>
          <w:rFonts w:ascii="Times New Roman" w:hAnsi="Times New Roman" w:cs="Times New Roman"/>
          <w:sz w:val="16"/>
          <w:szCs w:val="16"/>
        </w:rPr>
        <w:t>,</w:t>
      </w:r>
      <w:r w:rsidRPr="00BA3BEB">
        <w:rPr>
          <w:rFonts w:ascii="Times New Roman" w:hAnsi="Times New Roman" w:cs="Times New Roman"/>
          <w:b/>
          <w:sz w:val="24"/>
          <w:szCs w:val="24"/>
          <w:u w:val="single"/>
        </w:rPr>
        <w:t xml:space="preserve"> claim their</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moral and political</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agency</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utilize critical analytical skills</w:t>
      </w:r>
      <w:r w:rsidRPr="00BA3BEB">
        <w:rPr>
          <w:rFonts w:ascii="Times New Roman" w:hAnsi="Times New Roman" w:cs="Times New Roman"/>
          <w:sz w:val="16"/>
          <w:szCs w:val="16"/>
        </w:rPr>
        <w:t xml:space="preserve">, </w:t>
      </w:r>
      <w:r w:rsidRPr="00BA3BEB">
        <w:rPr>
          <w:rFonts w:ascii="Times New Roman" w:hAnsi="Times New Roman" w:cs="Times New Roman"/>
          <w:b/>
          <w:sz w:val="24"/>
          <w:szCs w:val="24"/>
          <w:u w:val="single"/>
        </w:rPr>
        <w:t>and cultivate an ethical sensibility through which they learn to respect the rights of others.</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Higher</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education has a responsibility</w:t>
      </w:r>
      <w:r w:rsidRPr="00BA3BEB">
        <w:rPr>
          <w:rFonts w:ascii="Times New Roman" w:hAnsi="Times New Roman" w:cs="Times New Roman"/>
          <w:sz w:val="16"/>
          <w:szCs w:val="16"/>
        </w:rPr>
        <w:t xml:space="preserve"> </w:t>
      </w:r>
      <w:r w:rsidRPr="00BA3BEB">
        <w:rPr>
          <w:rFonts w:ascii="Times New Roman" w:hAnsi="Times New Roman" w:cs="Times New Roman"/>
          <w:sz w:val="12"/>
          <w:szCs w:val="12"/>
        </w:rPr>
        <w:t>not only to search for the truth regardless of where it may lead, but also</w:t>
      </w:r>
      <w:r w:rsidRPr="00BA3BEB">
        <w:rPr>
          <w:rFonts w:ascii="Times New Roman" w:hAnsi="Times New Roman" w:cs="Times New Roman"/>
          <w:sz w:val="16"/>
          <w:szCs w:val="16"/>
        </w:rPr>
        <w:t xml:space="preserve"> </w:t>
      </w:r>
      <w:r w:rsidRPr="00BA3BEB">
        <w:rPr>
          <w:rFonts w:ascii="Times New Roman" w:hAnsi="Times New Roman" w:cs="Times New Roman"/>
          <w:b/>
          <w:sz w:val="24"/>
          <w:szCs w:val="24"/>
          <w:u w:val="single"/>
        </w:rPr>
        <w:t>to educate students to make authority and power</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politically and morally</w:t>
      </w:r>
      <w:r w:rsidRPr="00BA3BEB">
        <w:rPr>
          <w:rFonts w:ascii="Times New Roman" w:hAnsi="Times New Roman" w:cs="Times New Roman"/>
          <w:b/>
          <w:sz w:val="12"/>
          <w:szCs w:val="12"/>
          <w:u w:val="single"/>
        </w:rPr>
        <w:t xml:space="preserve"> </w:t>
      </w:r>
      <w:r w:rsidRPr="00BA3BEB">
        <w:rPr>
          <w:rFonts w:ascii="Times New Roman" w:hAnsi="Times New Roman" w:cs="Times New Roman"/>
          <w:b/>
          <w:sz w:val="24"/>
          <w:szCs w:val="24"/>
          <w:u w:val="single"/>
        </w:rPr>
        <w:t>accountable</w:t>
      </w:r>
      <w:r w:rsidRPr="00BA3BEB">
        <w:rPr>
          <w:rFonts w:ascii="Times New Roman" w:hAnsi="Times New Roman" w:cs="Times New Roman"/>
          <w:sz w:val="16"/>
          <w:szCs w:val="16"/>
        </w:rPr>
        <w:t xml:space="preserve"> </w:t>
      </w:r>
      <w:r w:rsidRPr="00BA3BEB">
        <w:rPr>
          <w:rFonts w:ascii="Times New Roman" w:hAnsi="Times New Roman" w:cs="Times New Roman"/>
          <w:sz w:val="12"/>
          <w:szCs w:val="12"/>
        </w:rPr>
        <w:t>while at the same time sustaining a democratic, formative public culture. Higher education may be one of the few public spheres left where knowledge, values and learning offer a glimpse of the promise of education for nurturing public values, critical hope and a substantive democracy.</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Democracy places civic demands upon its citizens, and such demands point to the necessity of an education that is</w:t>
      </w:r>
      <w:r w:rsidRPr="00BA3BEB">
        <w:rPr>
          <w:rFonts w:ascii="Times New Roman" w:hAnsi="Times New Roman" w:cs="Times New Roman"/>
          <w:b/>
          <w:sz w:val="12"/>
          <w:szCs w:val="12"/>
          <w:u w:val="single"/>
        </w:rPr>
        <w:t xml:space="preserve"> </w:t>
      </w:r>
      <w:r w:rsidRPr="00BA3BEB">
        <w:rPr>
          <w:rFonts w:ascii="Times New Roman" w:hAnsi="Times New Roman" w:cs="Times New Roman"/>
          <w:sz w:val="12"/>
          <w:szCs w:val="12"/>
        </w:rPr>
        <w:t>broad-based,</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critical,</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and supportive of meaningful civic values, participation in self-governance, and democratic leadership. Only through such a formative and critical educational culture can</w:t>
      </w:r>
      <w:r w:rsidRPr="00BA3BEB">
        <w:rPr>
          <w:rFonts w:ascii="Times New Roman" w:hAnsi="Times New Roman" w:cs="Times New Roman"/>
          <w:sz w:val="16"/>
          <w:szCs w:val="16"/>
        </w:rPr>
        <w:t xml:space="preserve"> </w:t>
      </w:r>
      <w:r w:rsidRPr="00BA3BEB">
        <w:rPr>
          <w:rFonts w:ascii="Times New Roman" w:hAnsi="Times New Roman" w:cs="Times New Roman"/>
          <w:b/>
          <w:sz w:val="24"/>
          <w:szCs w:val="24"/>
          <w:u w:val="single"/>
        </w:rPr>
        <w:t>students</w:t>
      </w:r>
      <w:r w:rsidRPr="00BA3BEB">
        <w:rPr>
          <w:rFonts w:ascii="Times New Roman" w:hAnsi="Times New Roman" w:cs="Times New Roman"/>
          <w:sz w:val="16"/>
          <w:szCs w:val="16"/>
        </w:rPr>
        <w:t xml:space="preserve"> </w:t>
      </w:r>
      <w:r w:rsidRPr="00BA3BEB">
        <w:rPr>
          <w:rFonts w:ascii="Times New Roman" w:hAnsi="Times New Roman" w:cs="Times New Roman"/>
          <w:sz w:val="12"/>
          <w:szCs w:val="12"/>
        </w:rPr>
        <w:t>learn how to become individual and social agents,</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rather than</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merely</w:t>
      </w:r>
      <w:r w:rsidRPr="00BA3BEB">
        <w:rPr>
          <w:rFonts w:ascii="Times New Roman" w:hAnsi="Times New Roman" w:cs="Times New Roman"/>
          <w:sz w:val="16"/>
          <w:szCs w:val="16"/>
        </w:rPr>
        <w:t xml:space="preserve"> </w:t>
      </w:r>
      <w:r w:rsidRPr="00BA3BEB">
        <w:rPr>
          <w:rFonts w:ascii="Times New Roman" w:hAnsi="Times New Roman" w:cs="Times New Roman"/>
          <w:b/>
          <w:sz w:val="24"/>
          <w:szCs w:val="24"/>
          <w:u w:val="single"/>
        </w:rPr>
        <w:t>disengaged spectators, [must be] able</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both</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to</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think otherwise and to act upon civic commitments that</w:t>
      </w:r>
      <w:r w:rsidRPr="00BA3BEB">
        <w:rPr>
          <w:rFonts w:ascii="Times New Roman" w:hAnsi="Times New Roman" w:cs="Times New Roman"/>
          <w:sz w:val="16"/>
          <w:szCs w:val="16"/>
        </w:rPr>
        <w:t xml:space="preserve"> </w:t>
      </w:r>
      <w:r w:rsidRPr="00BA3BEB">
        <w:rPr>
          <w:rFonts w:ascii="Times New Roman" w:hAnsi="Times New Roman" w:cs="Times New Roman"/>
          <w:b/>
          <w:sz w:val="24"/>
          <w:szCs w:val="24"/>
          <w:u w:val="single"/>
        </w:rPr>
        <w:t xml:space="preserve">demand a reordering of </w:t>
      </w:r>
      <w:r w:rsidRPr="00BA3BEB">
        <w:rPr>
          <w:rFonts w:ascii="Times New Roman" w:hAnsi="Times New Roman" w:cs="Times New Roman"/>
          <w:sz w:val="12"/>
          <w:szCs w:val="12"/>
        </w:rPr>
        <w:t>basic</w:t>
      </w:r>
      <w:r w:rsidRPr="00BA3BEB">
        <w:rPr>
          <w:rFonts w:ascii="Times New Roman" w:hAnsi="Times New Roman" w:cs="Times New Roman"/>
          <w:b/>
          <w:szCs w:val="24"/>
          <w:u w:val="single"/>
        </w:rPr>
        <w:t xml:space="preserve"> </w:t>
      </w:r>
      <w:r w:rsidRPr="00BA3BEB">
        <w:rPr>
          <w:rFonts w:ascii="Times New Roman" w:hAnsi="Times New Roman" w:cs="Times New Roman"/>
          <w:b/>
          <w:sz w:val="24"/>
          <w:szCs w:val="24"/>
          <w:u w:val="single"/>
        </w:rPr>
        <w:t>power arrangements</w:t>
      </w:r>
      <w:r w:rsidRPr="00BA3BEB">
        <w:rPr>
          <w:rFonts w:ascii="Times New Roman" w:hAnsi="Times New Roman" w:cs="Times New Roman"/>
          <w:b/>
          <w:szCs w:val="24"/>
          <w:u w:val="single"/>
        </w:rPr>
        <w:t xml:space="preserve"> </w:t>
      </w:r>
      <w:r w:rsidRPr="00BA3BEB">
        <w:rPr>
          <w:rFonts w:ascii="Times New Roman" w:hAnsi="Times New Roman" w:cs="Times New Roman"/>
          <w:sz w:val="12"/>
          <w:szCs w:val="12"/>
        </w:rPr>
        <w:t>fundamental to promoting the common good and producing a meaningful democracy.</w:t>
      </w:r>
      <w:r w:rsidRPr="00BA3BEB">
        <w:rPr>
          <w:rFonts w:ascii="Times New Roman" w:hAnsi="Times New Roman" w:cs="Times New Roman"/>
          <w:b/>
          <w:u w:val="single"/>
        </w:rPr>
        <w:t xml:space="preserve"> </w:t>
      </w:r>
    </w:p>
    <w:p w:rsidR="00FB55B3" w:rsidRPr="00BA3BEB" w:rsidRDefault="00FB55B3" w:rsidP="009C1F3C">
      <w:pPr>
        <w:spacing w:after="60" w:line="360" w:lineRule="auto"/>
        <w:rPr>
          <w:rFonts w:ascii="Times New Roman" w:hAnsi="Times New Roman" w:cs="Times New Roman"/>
          <w:sz w:val="24"/>
          <w:szCs w:val="24"/>
        </w:rPr>
      </w:pPr>
      <w:r w:rsidRPr="00BA3BEB">
        <w:rPr>
          <w:rFonts w:ascii="Times New Roman" w:hAnsi="Times New Roman" w:cs="Times New Roman"/>
          <w:sz w:val="24"/>
          <w:szCs w:val="24"/>
        </w:rPr>
        <w:t>We must at least attempt to break these chains of oppression otherwise we will inevitably allow for a morally bankrupt education system</w:t>
      </w:r>
      <w:r w:rsidRPr="00BA3BEB">
        <w:rPr>
          <w:rFonts w:ascii="Times New Roman" w:hAnsi="Times New Roman" w:cs="Times New Roman"/>
          <w:b/>
          <w:sz w:val="24"/>
          <w:szCs w:val="24"/>
        </w:rPr>
        <w:t xml:space="preserve">. </w:t>
      </w:r>
      <w:r w:rsidRPr="00BA3BEB">
        <w:rPr>
          <w:rFonts w:ascii="Times New Roman" w:hAnsi="Times New Roman" w:cs="Times New Roman"/>
          <w:sz w:val="24"/>
          <w:szCs w:val="24"/>
        </w:rPr>
        <w:t>Debate needs to engage with solutions to material problems. Focus on ideal worlds or general theory is an abstraction that’s just intellectual gymnastics used by the privileged to escape hard conversations, perpetuating oppression; judges need to take responsibility. Smith:</w:t>
      </w:r>
    </w:p>
    <w:p w:rsidR="00FB55B3" w:rsidRPr="00BA3BEB" w:rsidRDefault="00FB55B3" w:rsidP="009C1F3C">
      <w:pPr>
        <w:spacing w:after="60" w:line="360" w:lineRule="auto"/>
        <w:rPr>
          <w:rStyle w:val="Carded"/>
          <w:rFonts w:ascii="Times New Roman" w:hAnsi="Times New Roman"/>
          <w:b w:val="0"/>
          <w:color w:val="auto"/>
          <w:sz w:val="12"/>
          <w:szCs w:val="12"/>
        </w:rPr>
      </w:pPr>
      <w:r w:rsidRPr="00BA3BEB">
        <w:rPr>
          <w:rStyle w:val="Carded"/>
          <w:rFonts w:ascii="Times New Roman" w:hAnsi="Times New Roman"/>
          <w:color w:val="auto"/>
          <w:sz w:val="12"/>
          <w:szCs w:val="12"/>
        </w:rPr>
        <w:t>http://victorybriefs.com/vbd/2013/9/a-conversation-in-ruins-race-and-black-participation-in-lincoln-douglas-debate</w:t>
      </w:r>
    </w:p>
    <w:p w:rsidR="00FB55B3" w:rsidRPr="00BA3BEB" w:rsidRDefault="00FB55B3" w:rsidP="009C1F3C">
      <w:pPr>
        <w:spacing w:before="100" w:beforeAutospacing="1" w:after="60" w:line="360" w:lineRule="auto"/>
        <w:rPr>
          <w:rFonts w:ascii="Times New Roman" w:eastAsia="Times New Roman" w:hAnsi="Times New Roman" w:cs="Times New Roman"/>
          <w:b/>
          <w:sz w:val="24"/>
          <w:szCs w:val="24"/>
          <w:u w:val="single"/>
        </w:rPr>
      </w:pPr>
      <w:r w:rsidRPr="00BA3BEB">
        <w:rPr>
          <w:rFonts w:ascii="Times New Roman" w:eastAsia="Times New Roman" w:hAnsi="Times New Roman" w:cs="Times New Roman"/>
          <w:sz w:val="12"/>
          <w:szCs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BA3BEB">
        <w:rPr>
          <w:rFonts w:ascii="Times New Roman" w:eastAsia="Times New Roman" w:hAnsi="Times New Roman" w:cs="Times New Roman"/>
          <w:b/>
          <w:sz w:val="24"/>
          <w:szCs w:val="24"/>
          <w:u w:val="single"/>
        </w:rPr>
        <w:t xml:space="preserve">the reality of racism in debate is constituted by </w:t>
      </w:r>
      <w:r w:rsidRPr="00BA3BEB">
        <w:rPr>
          <w:rFonts w:ascii="Times New Roman" w:eastAsia="Times New Roman" w:hAnsi="Times New Roman" w:cs="Times New Roman"/>
          <w:sz w:val="12"/>
          <w:szCs w:val="12"/>
        </w:rPr>
        <w:t>the singular</w:t>
      </w:r>
      <w:r w:rsidRPr="00BA3BEB">
        <w:rPr>
          <w:rFonts w:ascii="Times New Roman" w:eastAsia="Times New Roman" w:hAnsi="Times New Roman" w:cs="Times New Roman"/>
          <w:b/>
          <w:sz w:val="24"/>
          <w:szCs w:val="24"/>
          <w:u w:val="single"/>
        </w:rPr>
        <w:t xml:space="preserve"> choices that institutions, coaches, and students make </w:t>
      </w:r>
      <w:r w:rsidRPr="00BA3BEB">
        <w:rPr>
          <w:rFonts w:ascii="Times New Roman" w:eastAsia="Times New Roman" w:hAnsi="Times New Roman" w:cs="Times New Roman"/>
          <w:sz w:val="12"/>
          <w:szCs w:val="12"/>
        </w:rPr>
        <w:t>on a weekly basis. I have watched countless rounds where</w:t>
      </w:r>
      <w:r w:rsidRPr="00BA3BEB">
        <w:rPr>
          <w:rFonts w:ascii="Times New Roman" w:eastAsia="Times New Roman" w:hAnsi="Times New Roman" w:cs="Times New Roman"/>
          <w:b/>
          <w:sz w:val="24"/>
          <w:szCs w:val="24"/>
          <w:u w:val="single"/>
        </w:rPr>
        <w:t xml:space="preserve"> competitors attempt to win by rushing to abstractions to distance the conversation from the material reality </w:t>
      </w:r>
      <w:r w:rsidRPr="00BA3BEB">
        <w:rPr>
          <w:rFonts w:ascii="Times New Roman" w:eastAsia="Times New Roman" w:hAnsi="Times New Roman" w:cs="Times New Roman"/>
          <w:sz w:val="12"/>
          <w:szCs w:val="12"/>
        </w:rPr>
        <w:t>that</w:t>
      </w:r>
      <w:r w:rsidRPr="00BA3BEB">
        <w:rPr>
          <w:rFonts w:ascii="Times New Roman" w:eastAsia="Times New Roman" w:hAnsi="Times New Roman" w:cs="Times New Roman"/>
          <w:b/>
          <w:sz w:val="24"/>
          <w:szCs w:val="24"/>
          <w:u w:val="single"/>
        </w:rPr>
        <w:t xml:space="preserve"> black debaters are forced to deal with </w:t>
      </w:r>
      <w:r w:rsidRPr="00BA3BEB">
        <w:rPr>
          <w:rFonts w:ascii="Times New Roman" w:eastAsia="Times New Roman" w:hAnsi="Times New Roman" w:cs="Times New Roman"/>
          <w:sz w:val="12"/>
          <w:szCs w:val="12"/>
        </w:rPr>
        <w:t>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BA3BEB">
        <w:rPr>
          <w:rFonts w:ascii="Times New Roman" w:eastAsia="Times New Roman" w:hAnsi="Times New Roman" w:cs="Times New Roman"/>
          <w:b/>
          <w:sz w:val="24"/>
          <w:szCs w:val="24"/>
          <w:u w:val="single"/>
        </w:rPr>
        <w:t xml:space="preserve"> Community norms </w:t>
      </w:r>
      <w:r w:rsidRPr="00BA3BEB">
        <w:rPr>
          <w:rFonts w:ascii="Times New Roman" w:eastAsia="Times New Roman" w:hAnsi="Times New Roman" w:cs="Times New Roman"/>
          <w:sz w:val="12"/>
          <w:szCs w:val="12"/>
        </w:rPr>
        <w:t>would</w:t>
      </w:r>
      <w:r w:rsidRPr="00BA3BEB">
        <w:rPr>
          <w:rFonts w:ascii="Times New Roman" w:eastAsia="Times New Roman" w:hAnsi="Times New Roman" w:cs="Times New Roman"/>
          <w:b/>
          <w:sz w:val="24"/>
          <w:szCs w:val="24"/>
          <w:u w:val="single"/>
        </w:rPr>
        <w:t xml:space="preserve"> have competitors do intellectual gymnastics </w:t>
      </w:r>
      <w:r w:rsidRPr="00BA3BEB">
        <w:rPr>
          <w:rFonts w:ascii="Times New Roman" w:eastAsia="Times New Roman" w:hAnsi="Times New Roman" w:cs="Times New Roman"/>
          <w:sz w:val="12"/>
          <w:szCs w:val="12"/>
        </w:rPr>
        <w:t xml:space="preserve">or make up rules to accuse black debaters of breaking </w:t>
      </w:r>
      <w:r w:rsidRPr="00BA3BEB">
        <w:rPr>
          <w:rFonts w:ascii="Times New Roman" w:eastAsia="Times New Roman" w:hAnsi="Times New Roman" w:cs="Times New Roman"/>
          <w:b/>
          <w:sz w:val="24"/>
          <w:szCs w:val="24"/>
          <w:u w:val="single"/>
        </w:rPr>
        <w:t xml:space="preserve">to escape hard conversations </w:t>
      </w:r>
      <w:r w:rsidRPr="00BA3BEB">
        <w:rPr>
          <w:rFonts w:ascii="Times New Roman" w:eastAsia="Times New Roman" w:hAnsi="Times New Roman" w:cs="Times New Roman"/>
          <w:sz w:val="12"/>
          <w:szCs w:val="12"/>
        </w:rPr>
        <w:t>but as someone who understands that experience,</w:t>
      </w:r>
      <w:r w:rsidRPr="00BA3BEB">
        <w:rPr>
          <w:rFonts w:ascii="Times New Roman" w:eastAsia="Times New Roman" w:hAnsi="Times New Roman" w:cs="Times New Roman"/>
          <w:b/>
          <w:sz w:val="24"/>
          <w:szCs w:val="24"/>
          <w:u w:val="single"/>
        </w:rPr>
        <w:t xml:space="preserve"> the only constructive strategy is to acknowledge the reality of the oppressed</w:t>
      </w:r>
      <w:r w:rsidRPr="00BA3BEB">
        <w:rPr>
          <w:rFonts w:ascii="Times New Roman" w:eastAsia="Times New Roman" w:hAnsi="Times New Roman" w:cs="Times New Roman"/>
          <w:sz w:val="12"/>
          <w:szCs w:val="12"/>
        </w:rPr>
        <w:t>,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w:t>
      </w:r>
      <w:r w:rsidRPr="00BA3BEB">
        <w:rPr>
          <w:rFonts w:ascii="Times New Roman" w:eastAsia="Times New Roman" w:hAnsi="Times New Roman" w:cs="Times New Roman"/>
          <w:b/>
          <w:sz w:val="24"/>
          <w:szCs w:val="24"/>
          <w:u w:val="single"/>
        </w:rPr>
        <w:t xml:space="preserve"> A student should not</w:t>
      </w:r>
      <w:r w:rsidRPr="00BA3BEB">
        <w:rPr>
          <w:rFonts w:ascii="Times New Roman" w:eastAsia="Times New Roman" w:hAnsi="Times New Roman" w:cs="Times New Roman"/>
          <w:sz w:val="12"/>
          <w:szCs w:val="12"/>
        </w:rPr>
        <w:t>, when presenting an advocacy that aligns them with the oppressed,</w:t>
      </w:r>
      <w:r w:rsidRPr="00BA3BEB">
        <w:rPr>
          <w:rFonts w:ascii="Times New Roman" w:eastAsia="Times New Roman" w:hAnsi="Times New Roman" w:cs="Times New Roman"/>
          <w:b/>
          <w:sz w:val="24"/>
          <w:szCs w:val="24"/>
          <w:u w:val="single"/>
        </w:rPr>
        <w:t xml:space="preserve"> have to justify why oppression is bad. </w:t>
      </w:r>
      <w:r w:rsidRPr="00BA3BEB">
        <w:rPr>
          <w:rFonts w:ascii="Times New Roman" w:eastAsia="Times New Roman" w:hAnsi="Times New Roman" w:cs="Times New Roman"/>
          <w:sz w:val="12"/>
          <w:szCs w:val="12"/>
        </w:rPr>
        <w:t>Debate is not just a game, but a learning environment with liberatory potential. Even if the form debate gives to a conversation is not the same you would use to discuss race in general conversation with Bayard Rustin or Fannie Lou Hamer, that is not a reason we have to strip that conversation of its connection to a reality that black students cannot escape. Current coaches and competitors alike</w:t>
      </w:r>
      <w:r w:rsidRPr="00BA3BEB">
        <w:rPr>
          <w:rFonts w:ascii="Times New Roman" w:eastAsia="Times New Roman" w:hAnsi="Times New Roman" w:cs="Times New Roman"/>
          <w:b/>
          <w:sz w:val="24"/>
          <w:szCs w:val="24"/>
          <w:u w:val="single"/>
        </w:rPr>
        <w:t xml:space="preserve"> dismiss[ing] concerns of </w:t>
      </w:r>
      <w:r w:rsidRPr="00BA3BEB">
        <w:rPr>
          <w:rFonts w:ascii="Times New Roman" w:eastAsia="Times New Roman" w:hAnsi="Times New Roman" w:cs="Times New Roman"/>
          <w:sz w:val="12"/>
          <w:szCs w:val="12"/>
        </w:rPr>
        <w:t>racism and</w:t>
      </w:r>
      <w:r w:rsidRPr="00BA3BEB">
        <w:rPr>
          <w:rFonts w:ascii="Times New Roman" w:eastAsia="Times New Roman" w:hAnsi="Times New Roman" w:cs="Times New Roman"/>
          <w:b/>
          <w:sz w:val="24"/>
          <w:szCs w:val="24"/>
          <w:u w:val="single"/>
        </w:rPr>
        <w:t xml:space="preserve"> exclusion, won’t teach </w:t>
      </w:r>
      <w:r w:rsidRPr="00BA3BEB">
        <w:rPr>
          <w:rFonts w:ascii="Times New Roman" w:eastAsia="Times New Roman" w:hAnsi="Times New Roman" w:cs="Times New Roman"/>
          <w:sz w:val="12"/>
          <w:szCs w:val="12"/>
        </w:rPr>
        <w:t>other</w:t>
      </w:r>
      <w:r w:rsidRPr="00BA3BEB">
        <w:rPr>
          <w:rFonts w:ascii="Times New Roman" w:eastAsia="Times New Roman" w:hAnsi="Times New Roman" w:cs="Times New Roman"/>
          <w:b/>
          <w:sz w:val="24"/>
          <w:szCs w:val="24"/>
          <w:u w:val="single"/>
        </w:rPr>
        <w:t xml:space="preserve"> students anything </w:t>
      </w:r>
      <w:r w:rsidRPr="00BA3BEB">
        <w:rPr>
          <w:rFonts w:ascii="Times New Roman" w:eastAsia="Times New Roman" w:hAnsi="Times New Roman" w:cs="Times New Roman"/>
          <w:sz w:val="12"/>
          <w:szCs w:val="12"/>
        </w:rPr>
        <w:t>about identity in debate</w:t>
      </w:r>
      <w:r w:rsidRPr="00BA3BEB">
        <w:rPr>
          <w:rFonts w:ascii="Times New Roman" w:eastAsia="Times New Roman" w:hAnsi="Times New Roman" w:cs="Times New Roman"/>
          <w:b/>
          <w:sz w:val="24"/>
          <w:szCs w:val="24"/>
          <w:u w:val="single"/>
        </w:rPr>
        <w:t xml:space="preserve"> other than how to </w:t>
      </w:r>
      <w:r w:rsidRPr="00BA3BEB">
        <w:rPr>
          <w:rFonts w:ascii="Times New Roman" w:eastAsia="Times New Roman" w:hAnsi="Times New Roman" w:cs="Times New Roman"/>
          <w:sz w:val="12"/>
          <w:szCs w:val="12"/>
        </w:rPr>
        <w:t>shut down competitors who engage in alternative styles and discourses, and</w:t>
      </w:r>
      <w:r w:rsidRPr="00BA3BEB">
        <w:rPr>
          <w:rFonts w:ascii="Times New Roman" w:eastAsia="Times New Roman" w:hAnsi="Times New Roman" w:cs="Times New Roman"/>
          <w:b/>
          <w:sz w:val="24"/>
          <w:szCs w:val="24"/>
          <w:u w:val="single"/>
        </w:rPr>
        <w:t xml:space="preserve"> refuse to engage in those discussions even outside of a tournament setting. </w:t>
      </w:r>
    </w:p>
    <w:p w:rsidR="00FB55B3" w:rsidRPr="00BA3BEB" w:rsidRDefault="00FB55B3" w:rsidP="009C1F3C">
      <w:pPr>
        <w:spacing w:after="60" w:line="360" w:lineRule="auto"/>
        <w:rPr>
          <w:rFonts w:ascii="Times New Roman" w:eastAsia="Times New Roman" w:hAnsi="Times New Roman" w:cs="Times New Roman"/>
          <w:b/>
          <w:sz w:val="24"/>
          <w:szCs w:val="24"/>
          <w:u w:val="single"/>
        </w:rPr>
      </w:pPr>
    </w:p>
    <w:p w:rsidR="0064137F" w:rsidRDefault="0064137F" w:rsidP="009C1F3C">
      <w:pPr>
        <w:spacing w:after="60" w:line="360" w:lineRule="auto"/>
        <w:rPr>
          <w:rFonts w:ascii="Times New Roman" w:eastAsia="Times New Roman" w:hAnsi="Times New Roman" w:cs="Times New Roman"/>
          <w:b/>
          <w:sz w:val="24"/>
          <w:szCs w:val="24"/>
          <w:u w:val="single"/>
        </w:rPr>
      </w:pPr>
    </w:p>
    <w:p w:rsidR="00BA3BEB" w:rsidRDefault="00BA3BEB" w:rsidP="009C1F3C">
      <w:pPr>
        <w:spacing w:after="60" w:line="360" w:lineRule="auto"/>
        <w:rPr>
          <w:rFonts w:ascii="Times New Roman" w:eastAsia="Times New Roman" w:hAnsi="Times New Roman" w:cs="Times New Roman"/>
          <w:b/>
          <w:sz w:val="24"/>
          <w:szCs w:val="24"/>
          <w:u w:val="single"/>
        </w:rPr>
      </w:pPr>
    </w:p>
    <w:p w:rsidR="00BA3BEB" w:rsidRDefault="00BA3BEB" w:rsidP="009C1F3C">
      <w:pPr>
        <w:spacing w:after="60" w:line="360" w:lineRule="auto"/>
        <w:rPr>
          <w:rFonts w:ascii="Times New Roman" w:eastAsia="Times New Roman" w:hAnsi="Times New Roman" w:cs="Times New Roman"/>
          <w:b/>
          <w:sz w:val="24"/>
          <w:szCs w:val="24"/>
          <w:u w:val="single"/>
        </w:rPr>
      </w:pPr>
    </w:p>
    <w:p w:rsidR="00BA3BEB" w:rsidRDefault="00BA3BEB" w:rsidP="009C1F3C">
      <w:pPr>
        <w:spacing w:after="60" w:line="360" w:lineRule="auto"/>
        <w:rPr>
          <w:rFonts w:ascii="Times New Roman" w:eastAsia="Times New Roman" w:hAnsi="Times New Roman" w:cs="Times New Roman"/>
          <w:b/>
          <w:sz w:val="24"/>
          <w:szCs w:val="24"/>
          <w:u w:val="single"/>
        </w:rPr>
      </w:pPr>
    </w:p>
    <w:p w:rsidR="00BA3BEB" w:rsidRDefault="00BA3BEB" w:rsidP="009C1F3C">
      <w:pPr>
        <w:spacing w:after="60" w:line="360" w:lineRule="auto"/>
        <w:rPr>
          <w:rFonts w:ascii="Times New Roman" w:eastAsia="Times New Roman" w:hAnsi="Times New Roman" w:cs="Times New Roman"/>
          <w:b/>
          <w:sz w:val="24"/>
          <w:szCs w:val="24"/>
          <w:u w:val="single"/>
        </w:rPr>
      </w:pPr>
    </w:p>
    <w:p w:rsidR="00BA3BEB" w:rsidRPr="00BA3BEB" w:rsidRDefault="00BA3BEB" w:rsidP="009C1F3C">
      <w:pPr>
        <w:spacing w:after="60" w:line="360" w:lineRule="auto"/>
        <w:rPr>
          <w:rFonts w:ascii="Times New Roman" w:eastAsia="Times New Roman" w:hAnsi="Times New Roman" w:cs="Times New Roman"/>
          <w:b/>
          <w:sz w:val="24"/>
          <w:szCs w:val="24"/>
          <w:u w:val="single"/>
        </w:rPr>
      </w:pPr>
    </w:p>
    <w:p w:rsidR="00ED2741" w:rsidRPr="00BA3BEB" w:rsidRDefault="00ED2741" w:rsidP="009C1F3C">
      <w:pPr>
        <w:pStyle w:val="Heading2"/>
        <w:spacing w:after="60" w:line="360" w:lineRule="auto"/>
        <w:jc w:val="center"/>
        <w:rPr>
          <w:rFonts w:ascii="Times New Roman" w:hAnsi="Times New Roman" w:cs="Times New Roman"/>
          <w:color w:val="auto"/>
          <w:sz w:val="24"/>
          <w:szCs w:val="24"/>
        </w:rPr>
      </w:pPr>
      <w:r w:rsidRPr="00BA3BEB">
        <w:rPr>
          <w:rFonts w:ascii="Times New Roman" w:hAnsi="Times New Roman" w:cs="Times New Roman"/>
          <w:color w:val="auto"/>
          <w:sz w:val="24"/>
          <w:szCs w:val="24"/>
        </w:rPr>
        <w:t>Extensions</w:t>
      </w:r>
    </w:p>
    <w:p w:rsidR="009C1F3C" w:rsidRPr="00BA3BEB" w:rsidRDefault="009C1F3C" w:rsidP="009C1F3C">
      <w:pPr>
        <w:pStyle w:val="Heading3"/>
        <w:spacing w:after="60" w:line="360" w:lineRule="auto"/>
        <w:rPr>
          <w:rFonts w:ascii="Times New Roman" w:hAnsi="Times New Roman" w:cs="Times New Roman"/>
          <w:color w:val="auto"/>
          <w:sz w:val="24"/>
          <w:szCs w:val="24"/>
        </w:rPr>
      </w:pPr>
      <w:r w:rsidRPr="00BA3BEB">
        <w:rPr>
          <w:rFonts w:ascii="Times New Roman" w:hAnsi="Times New Roman" w:cs="Times New Roman"/>
          <w:color w:val="auto"/>
          <w:sz w:val="24"/>
          <w:szCs w:val="24"/>
        </w:rPr>
        <w:t>Go to the top of the aff –</w:t>
      </w:r>
    </w:p>
    <w:p w:rsidR="009C1F3C" w:rsidRPr="00BA3BEB" w:rsidRDefault="009C1F3C" w:rsidP="009C1F3C">
      <w:pPr>
        <w:rPr>
          <w:rFonts w:ascii="Times New Roman" w:hAnsi="Times New Roman" w:cs="Times New Roman"/>
          <w:sz w:val="24"/>
          <w:szCs w:val="24"/>
        </w:rPr>
      </w:pPr>
      <w:r w:rsidRPr="00BA3BEB">
        <w:rPr>
          <w:rFonts w:ascii="Times New Roman" w:hAnsi="Times New Roman" w:cs="Times New Roman"/>
          <w:sz w:val="24"/>
          <w:szCs w:val="24"/>
        </w:rPr>
        <w:t xml:space="preserve">Extend Dudley; a million teenage women face pregnancy each year and quite often, having an abortion is the best decision for their futures. </w:t>
      </w:r>
    </w:p>
    <w:p w:rsidR="00183C17" w:rsidRPr="00BA3BEB" w:rsidRDefault="009C1F3C" w:rsidP="009C1F3C">
      <w:pPr>
        <w:rPr>
          <w:rFonts w:ascii="Times New Roman" w:hAnsi="Times New Roman" w:cs="Times New Roman"/>
          <w:sz w:val="24"/>
          <w:szCs w:val="24"/>
        </w:rPr>
      </w:pPr>
      <w:r w:rsidRPr="00BA3BEB">
        <w:rPr>
          <w:rFonts w:ascii="Times New Roman" w:hAnsi="Times New Roman" w:cs="Times New Roman"/>
          <w:sz w:val="24"/>
          <w:szCs w:val="24"/>
        </w:rPr>
        <w:t xml:space="preserve">Extend Dudley 2, in the status quo, laws requiring parental consent and notification have no positive effect and only serve to harm women who </w:t>
      </w:r>
      <w:r w:rsidR="00183C17" w:rsidRPr="00BA3BEB">
        <w:rPr>
          <w:rFonts w:ascii="Times New Roman" w:hAnsi="Times New Roman" w:cs="Times New Roman"/>
          <w:sz w:val="24"/>
          <w:szCs w:val="24"/>
        </w:rPr>
        <w:t xml:space="preserve">have abusive, unsafe, or dysfunctional home situations. These laws lead to physical and emotional abuse, or even illegal, dangerous abortion attempts that teens try on their own. These effects are empirically verified – that’s Hayes. </w:t>
      </w:r>
    </w:p>
    <w:p w:rsidR="00183C17" w:rsidRPr="00BA3BEB" w:rsidRDefault="00183C17" w:rsidP="009C1F3C">
      <w:pPr>
        <w:rPr>
          <w:rFonts w:ascii="Times New Roman" w:hAnsi="Times New Roman" w:cs="Times New Roman"/>
          <w:sz w:val="24"/>
          <w:szCs w:val="24"/>
        </w:rPr>
      </w:pPr>
      <w:r w:rsidRPr="00BA3BEB">
        <w:rPr>
          <w:rFonts w:ascii="Times New Roman" w:hAnsi="Times New Roman" w:cs="Times New Roman"/>
          <w:sz w:val="24"/>
          <w:szCs w:val="24"/>
        </w:rPr>
        <w:t>Extend Hayes 2 – the U.S. ought to ban parental consent and notification requirements, giving teenagers autonomy over their own bodies is how we must solve for the violence against female teens. And, Dudley 3 explains why the plan leads to a broader societal mindset shift more open towards abortions, which benefits all women struggling to overcome societal or familial stigmas.</w:t>
      </w:r>
    </w:p>
    <w:p w:rsidR="00183C17" w:rsidRPr="00BA3BEB" w:rsidRDefault="00183C17" w:rsidP="009C1F3C">
      <w:pPr>
        <w:rPr>
          <w:rFonts w:ascii="Times New Roman" w:hAnsi="Times New Roman" w:cs="Times New Roman"/>
          <w:sz w:val="24"/>
          <w:szCs w:val="24"/>
        </w:rPr>
      </w:pPr>
      <w:r w:rsidRPr="00BA3BEB">
        <w:rPr>
          <w:rFonts w:ascii="Times New Roman" w:hAnsi="Times New Roman" w:cs="Times New Roman"/>
          <w:sz w:val="24"/>
          <w:szCs w:val="24"/>
        </w:rPr>
        <w:tab/>
        <w:t xml:space="preserve">(_) Extend Hartman – adolescents </w:t>
      </w:r>
    </w:p>
    <w:p w:rsidR="00ED2741" w:rsidRPr="00BA3BEB" w:rsidRDefault="00ED2741" w:rsidP="009C1F3C">
      <w:pPr>
        <w:pStyle w:val="Heading3"/>
        <w:spacing w:after="60" w:line="360" w:lineRule="auto"/>
        <w:rPr>
          <w:rFonts w:ascii="Times New Roman" w:hAnsi="Times New Roman" w:cs="Times New Roman"/>
          <w:color w:val="auto"/>
          <w:sz w:val="24"/>
          <w:szCs w:val="24"/>
        </w:rPr>
      </w:pPr>
      <w:r w:rsidRPr="00BA3BEB">
        <w:rPr>
          <w:rFonts w:ascii="Times New Roman" w:hAnsi="Times New Roman" w:cs="Times New Roman"/>
          <w:color w:val="auto"/>
          <w:sz w:val="24"/>
          <w:szCs w:val="24"/>
        </w:rPr>
        <w:t xml:space="preserve">On framework – </w:t>
      </w:r>
    </w:p>
    <w:p w:rsidR="00ED2741" w:rsidRPr="00BA3BEB" w:rsidRDefault="00ED2741" w:rsidP="009C1F3C">
      <w:pPr>
        <w:spacing w:after="60" w:line="360" w:lineRule="auto"/>
        <w:rPr>
          <w:rStyle w:val="LinedDown"/>
          <w:rFonts w:ascii="Times New Roman" w:hAnsi="Times New Roman"/>
        </w:rPr>
      </w:pPr>
      <w:r w:rsidRPr="00BA3BEB">
        <w:rPr>
          <w:rFonts w:ascii="Times New Roman" w:hAnsi="Times New Roman" w:cs="Times New Roman"/>
          <w:sz w:val="24"/>
          <w:szCs w:val="24"/>
        </w:rPr>
        <w:t xml:space="preserve">Ethical theorizing can only occur if we meaningfully include marginalized voices. Extend Medina – limiting oppression is a key prerequisite to ethical considerations. </w:t>
      </w:r>
    </w:p>
    <w:p w:rsidR="00ED2741" w:rsidRPr="00BA3BEB" w:rsidRDefault="00ED2741" w:rsidP="009C1F3C">
      <w:pPr>
        <w:spacing w:after="60" w:line="360" w:lineRule="auto"/>
        <w:ind w:firstLine="720"/>
        <w:rPr>
          <w:rFonts w:ascii="Times New Roman" w:hAnsi="Times New Roman" w:cs="Times New Roman"/>
          <w:sz w:val="24"/>
          <w:szCs w:val="24"/>
        </w:rPr>
      </w:pPr>
      <w:r w:rsidRPr="00BA3BEB">
        <w:rPr>
          <w:rFonts w:ascii="Times New Roman" w:hAnsi="Times New Roman" w:cs="Times New Roman"/>
          <w:sz w:val="24"/>
          <w:szCs w:val="24"/>
        </w:rPr>
        <w:t>(_) Extend that pragmatic policies come prior to kritiks of the system – different methodological options are limited to those that are recognized by particular epistemologies. Before we can figure out the best option to resist or replace a dominant institution, we must take concrete steps to give people the chance to participate in theorizing to begin with.</w:t>
      </w:r>
    </w:p>
    <w:p w:rsidR="00ED2741" w:rsidRPr="00BA3BEB" w:rsidRDefault="00ED2741" w:rsidP="009C1F3C">
      <w:pPr>
        <w:spacing w:after="60" w:line="360" w:lineRule="auto"/>
        <w:rPr>
          <w:rFonts w:ascii="Times New Roman" w:hAnsi="Times New Roman" w:cs="Times New Roman"/>
          <w:sz w:val="24"/>
          <w:szCs w:val="24"/>
        </w:rPr>
      </w:pPr>
      <w:r w:rsidRPr="00BA3BEB">
        <w:rPr>
          <w:rFonts w:ascii="Times New Roman" w:eastAsia="Times New Roman" w:hAnsi="Times New Roman" w:cs="Times New Roman"/>
          <w:sz w:val="24"/>
          <w:szCs w:val="24"/>
          <w:highlight w:val="white"/>
        </w:rPr>
        <w:t xml:space="preserve">Extend Hall 85; we must acknowledge feminist epistemology to ensure that our mind isn’t </w:t>
      </w:r>
      <w:r w:rsidRPr="00BA3BEB">
        <w:rPr>
          <w:rFonts w:ascii="Times New Roman" w:eastAsia="Times New Roman" w:hAnsi="Times New Roman" w:cs="Times New Roman"/>
          <w:sz w:val="24"/>
          <w:szCs w:val="24"/>
        </w:rPr>
        <w:t xml:space="preserve">influenced by patriarchal forces that oppress womens’ ability to think. </w:t>
      </w:r>
    </w:p>
    <w:p w:rsidR="00ED2741" w:rsidRPr="00BA3BEB" w:rsidRDefault="00ED2741" w:rsidP="009C1F3C">
      <w:pPr>
        <w:spacing w:after="60" w:line="360" w:lineRule="auto"/>
        <w:ind w:firstLine="720"/>
        <w:rPr>
          <w:rFonts w:ascii="Times New Roman" w:eastAsia="Times New Roman" w:hAnsi="Times New Roman" w:cs="Times New Roman"/>
          <w:sz w:val="24"/>
        </w:rPr>
      </w:pPr>
      <w:r w:rsidRPr="00BA3BEB">
        <w:rPr>
          <w:rFonts w:ascii="Times New Roman" w:eastAsia="Times New Roman" w:hAnsi="Times New Roman" w:cs="Times New Roman"/>
          <w:sz w:val="24"/>
          <w:szCs w:val="24"/>
          <w:highlight w:val="white"/>
        </w:rPr>
        <w:t>(_) Extend that this comes before theory</w:t>
      </w:r>
      <w:r w:rsidRPr="00BA3BEB">
        <w:rPr>
          <w:rFonts w:ascii="Times New Roman" w:eastAsia="Times New Roman" w:hAnsi="Times New Roman" w:cs="Times New Roman"/>
          <w:sz w:val="24"/>
          <w:highlight w:val="white"/>
        </w:rPr>
        <w:t xml:space="preserve"> because accepting status quo systems excludes female debaters and judges from participating at the same level as their male counterparts</w:t>
      </w:r>
      <w:r w:rsidRPr="00BA3BEB">
        <w:rPr>
          <w:rFonts w:ascii="Times New Roman" w:eastAsia="Times New Roman" w:hAnsi="Times New Roman" w:cs="Times New Roman"/>
          <w:sz w:val="24"/>
        </w:rPr>
        <w:t>, which is worse than any fairness skew on scope and severity and precludes education. So the ROB precludes his [X]</w:t>
      </w:r>
    </w:p>
    <w:p w:rsidR="00ED2741" w:rsidRPr="00BA3BEB" w:rsidRDefault="00ED2741" w:rsidP="009C1F3C">
      <w:pPr>
        <w:spacing w:after="60" w:line="360" w:lineRule="auto"/>
        <w:rPr>
          <w:rStyle w:val="null"/>
          <w:rFonts w:ascii="Times New Roman" w:hAnsi="Times New Roman" w:cs="Times New Roman"/>
          <w:b/>
          <w:sz w:val="24"/>
          <w:szCs w:val="24"/>
          <w:u w:val="single"/>
        </w:rPr>
      </w:pPr>
      <w:r w:rsidRPr="00BA3BEB">
        <w:rPr>
          <w:rFonts w:ascii="Times New Roman" w:eastAsia="Times New Roman" w:hAnsi="Times New Roman" w:cs="Times New Roman"/>
          <w:sz w:val="24"/>
        </w:rPr>
        <w:t>Extend Hooks – Oppression to women is the root cause of other oppression and outweighs on scope. We encounter it most often in our daily lives and it shapes our familial relationships which normalize oppression right from when we’re born.</w:t>
      </w:r>
      <w:r w:rsidRPr="00BA3BEB">
        <w:rPr>
          <w:rStyle w:val="null"/>
          <w:rFonts w:ascii="Times New Roman" w:hAnsi="Times New Roman" w:cs="Times New Roman"/>
          <w:b/>
          <w:sz w:val="24"/>
          <w:szCs w:val="24"/>
          <w:u w:val="single"/>
        </w:rPr>
        <w:t xml:space="preserve"> </w:t>
      </w:r>
    </w:p>
    <w:p w:rsidR="00ED2741" w:rsidRPr="00BA3BEB" w:rsidRDefault="00ED2741" w:rsidP="009C1F3C">
      <w:pPr>
        <w:spacing w:after="60" w:line="360" w:lineRule="auto"/>
        <w:jc w:val="both"/>
        <w:rPr>
          <w:rStyle w:val="null"/>
          <w:rFonts w:ascii="Times New Roman" w:hAnsi="Times New Roman" w:cs="Times New Roman"/>
          <w:b/>
          <w:sz w:val="24"/>
          <w:szCs w:val="24"/>
        </w:rPr>
      </w:pPr>
      <w:r w:rsidRPr="00BA3BEB">
        <w:rPr>
          <w:rFonts w:ascii="Times New Roman" w:hAnsi="Times New Roman" w:cs="Times New Roman"/>
          <w:sz w:val="24"/>
          <w:szCs w:val="24"/>
        </w:rPr>
        <w:t xml:space="preserve">Extend Trifonas. Educational spaces cannot be neutral, there must be unique focuson preventing the imposition of dominant ideologies that exclude debaters – that’s the role of the ballot. </w:t>
      </w:r>
    </w:p>
    <w:p w:rsidR="00ED2741" w:rsidRPr="00BA3BEB" w:rsidRDefault="00ED2741" w:rsidP="009C1F3C">
      <w:pPr>
        <w:spacing w:after="60" w:line="360" w:lineRule="auto"/>
        <w:jc w:val="both"/>
        <w:rPr>
          <w:rFonts w:ascii="Times New Roman" w:hAnsi="Times New Roman" w:cs="Times New Roman"/>
          <w:sz w:val="24"/>
          <w:szCs w:val="24"/>
        </w:rPr>
      </w:pPr>
      <w:r w:rsidRPr="00BA3BEB">
        <w:rPr>
          <w:rFonts w:ascii="Times New Roman" w:hAnsi="Times New Roman" w:cs="Times New Roman"/>
          <w:b/>
          <w:sz w:val="24"/>
          <w:szCs w:val="24"/>
        </w:rPr>
        <w:t>Critical pedagogy</w:t>
      </w:r>
      <w:r w:rsidRPr="00BA3BEB">
        <w:rPr>
          <w:rFonts w:ascii="Times New Roman" w:hAnsi="Times New Roman" w:cs="Times New Roman"/>
          <w:sz w:val="24"/>
          <w:szCs w:val="24"/>
        </w:rPr>
        <w:t xml:space="preserve"> necessitates focus on strategies to solve for oppression. Extend Giroux –</w:t>
      </w:r>
      <w:r w:rsidRPr="00BA3BEB">
        <w:rPr>
          <w:rFonts w:ascii="Times New Roman" w:hAnsi="Times New Roman" w:cs="Times New Roman"/>
          <w:b/>
          <w:sz w:val="24"/>
          <w:szCs w:val="24"/>
        </w:rPr>
        <w:tab/>
      </w:r>
      <w:r w:rsidRPr="00BA3BEB">
        <w:rPr>
          <w:rFonts w:ascii="Times New Roman" w:hAnsi="Times New Roman" w:cs="Times New Roman"/>
          <w:sz w:val="24"/>
          <w:szCs w:val="24"/>
        </w:rPr>
        <w:t>(_) Ivory tower theorizing and discussion of ideal worlds or theories divorces us from educational discussion about tangible real world oppression that prepares us to be good citizens and challenge dominant institutions of power. He fails to meet my role of the ballot – he just goes for [X].</w:t>
      </w:r>
    </w:p>
    <w:p w:rsidR="00ED2741" w:rsidRPr="00BA3BEB" w:rsidRDefault="00ED2741" w:rsidP="009C1F3C">
      <w:pPr>
        <w:spacing w:after="60" w:line="360" w:lineRule="auto"/>
        <w:jc w:val="both"/>
        <w:rPr>
          <w:rFonts w:ascii="Times New Roman" w:hAnsi="Times New Roman" w:cs="Times New Roman"/>
          <w:u w:val="single"/>
        </w:rPr>
      </w:pPr>
      <w:r w:rsidRPr="00BA3BEB">
        <w:rPr>
          <w:rFonts w:ascii="Times New Roman" w:hAnsi="Times New Roman" w:cs="Times New Roman"/>
          <w:sz w:val="24"/>
          <w:szCs w:val="24"/>
        </w:rPr>
        <w:tab/>
        <w:t>(_) The resolution must be the starting point – we use topical debate to focus in on real world oppression we can discuss the impacts of and solutions to.</w:t>
      </w:r>
    </w:p>
    <w:p w:rsidR="00ED2741" w:rsidRPr="00BA3BEB" w:rsidRDefault="00ED2741" w:rsidP="009C1F3C">
      <w:pPr>
        <w:spacing w:after="60" w:line="360" w:lineRule="auto"/>
        <w:jc w:val="both"/>
        <w:rPr>
          <w:rFonts w:ascii="Times New Roman" w:hAnsi="Times New Roman" w:cs="Times New Roman"/>
        </w:rPr>
      </w:pPr>
      <w:r w:rsidRPr="00BA3BEB">
        <w:rPr>
          <w:rFonts w:ascii="Times New Roman" w:hAnsi="Times New Roman" w:cs="Times New Roman"/>
          <w:b/>
          <w:sz w:val="24"/>
          <w:szCs w:val="24"/>
        </w:rPr>
        <w:t xml:space="preserve">Extend Smith – </w:t>
      </w:r>
      <w:r w:rsidRPr="00BA3BEB">
        <w:rPr>
          <w:rFonts w:ascii="Times New Roman" w:hAnsi="Times New Roman" w:cs="Times New Roman"/>
          <w:sz w:val="24"/>
          <w:szCs w:val="24"/>
        </w:rPr>
        <w:t>Abstraction away from oppression excludes minority debaters by prioritizing esoteric philosophical principles over their everyday experiences. Theory and framework arguments are an attempt by white debaters to distance themselves from hard conversations – Smith says you need to hold such debaters accountable for their discourse and step up appropriately, punishing them with the ballot. His [X] is obviously just trying to move the round away from the oppression the AC tries to address – this is a voting issue.</w:t>
      </w:r>
    </w:p>
    <w:p w:rsidR="00ED2741" w:rsidRPr="00BA3BEB" w:rsidRDefault="00ED2741" w:rsidP="009C1F3C">
      <w:pPr>
        <w:spacing w:after="60" w:line="360" w:lineRule="auto"/>
        <w:rPr>
          <w:rFonts w:ascii="Times New Roman" w:hAnsi="Times New Roman" w:cs="Times New Roman"/>
          <w:sz w:val="24"/>
          <w:szCs w:val="24"/>
        </w:rPr>
      </w:pPr>
    </w:p>
    <w:p w:rsidR="00ED2741" w:rsidRPr="00BA3BEB" w:rsidRDefault="00ED2741" w:rsidP="009C1F3C">
      <w:pPr>
        <w:spacing w:after="60" w:line="360" w:lineRule="auto"/>
        <w:rPr>
          <w:rFonts w:ascii="Times New Roman" w:hAnsi="Times New Roman" w:cs="Times New Roman"/>
          <w:b/>
          <w:sz w:val="12"/>
          <w:szCs w:val="12"/>
          <w:u w:val="single"/>
        </w:rPr>
      </w:pPr>
    </w:p>
    <w:p w:rsidR="00D030B2" w:rsidRPr="00BA3BEB" w:rsidRDefault="00D030B2" w:rsidP="009C1F3C">
      <w:pPr>
        <w:spacing w:after="60" w:line="360" w:lineRule="auto"/>
        <w:rPr>
          <w:rFonts w:ascii="Times New Roman" w:hAnsi="Times New Roman" w:cs="Times New Roman"/>
        </w:rPr>
      </w:pPr>
    </w:p>
    <w:p w:rsidR="00D030B2" w:rsidRPr="00BA3BEB" w:rsidRDefault="00D030B2" w:rsidP="009C1F3C">
      <w:pPr>
        <w:spacing w:after="60" w:line="360" w:lineRule="auto"/>
        <w:rPr>
          <w:rFonts w:ascii="Times New Roman" w:hAnsi="Times New Roman" w:cs="Times New Roman"/>
        </w:rPr>
      </w:pPr>
    </w:p>
    <w:p w:rsidR="00B445F4" w:rsidRPr="00BA3BEB" w:rsidRDefault="00B445F4" w:rsidP="009C1F3C">
      <w:pPr>
        <w:spacing w:after="60" w:line="360" w:lineRule="auto"/>
        <w:rPr>
          <w:rFonts w:ascii="Times New Roman" w:hAnsi="Times New Roman" w:cs="Times New Roman"/>
        </w:rPr>
      </w:pPr>
    </w:p>
    <w:p w:rsidR="00D030B2" w:rsidRPr="00BA3BEB" w:rsidRDefault="00D030B2" w:rsidP="009C1F3C">
      <w:pPr>
        <w:spacing w:after="60" w:line="360" w:lineRule="auto"/>
        <w:rPr>
          <w:rFonts w:ascii="Times New Roman" w:hAnsi="Times New Roman" w:cs="Times New Roman"/>
        </w:rPr>
      </w:pPr>
    </w:p>
    <w:p w:rsidR="00DA5BE6" w:rsidRPr="00BA3BEB" w:rsidRDefault="00DA5BE6" w:rsidP="009C1F3C">
      <w:pPr>
        <w:pStyle w:val="Heading2"/>
        <w:spacing w:after="60" w:line="360" w:lineRule="auto"/>
        <w:rPr>
          <w:rFonts w:ascii="Times New Roman" w:hAnsi="Times New Roman" w:cs="Times New Roman"/>
        </w:rPr>
      </w:pPr>
      <w:r w:rsidRPr="00BA3BEB">
        <w:rPr>
          <w:rFonts w:ascii="Times New Roman" w:hAnsi="Times New Roman" w:cs="Times New Roman"/>
        </w:rPr>
        <w:t>Frontlines</w:t>
      </w:r>
    </w:p>
    <w:p w:rsidR="00234B37" w:rsidRPr="00BA3BEB" w:rsidRDefault="00234B37" w:rsidP="009C1F3C">
      <w:pPr>
        <w:pStyle w:val="Heading3"/>
        <w:spacing w:after="60" w:line="360" w:lineRule="auto"/>
        <w:rPr>
          <w:rFonts w:ascii="Times New Roman" w:hAnsi="Times New Roman" w:cs="Times New Roman"/>
        </w:rPr>
      </w:pPr>
      <w:r w:rsidRPr="00BA3BEB">
        <w:rPr>
          <w:rFonts w:ascii="Times New Roman" w:hAnsi="Times New Roman" w:cs="Times New Roman"/>
        </w:rPr>
        <w:t>A/T Judicial bypass solves</w:t>
      </w:r>
    </w:p>
    <w:p w:rsidR="00234B37" w:rsidRPr="00BA3BEB" w:rsidRDefault="00E719C7" w:rsidP="009C1F3C">
      <w:pPr>
        <w:autoSpaceDE w:val="0"/>
        <w:autoSpaceDN w:val="0"/>
        <w:adjustRightInd w:val="0"/>
        <w:spacing w:after="60" w:line="360" w:lineRule="auto"/>
        <w:rPr>
          <w:rFonts w:ascii="Times New Roman" w:hAnsi="Times New Roman" w:cs="Times New Roman"/>
          <w:b/>
          <w:bCs/>
          <w:sz w:val="24"/>
          <w:szCs w:val="24"/>
        </w:rPr>
      </w:pPr>
      <w:r w:rsidRPr="00BA3BEB">
        <w:rPr>
          <w:rFonts w:ascii="Times New Roman" w:hAnsi="Times New Roman" w:cs="Times New Roman"/>
          <w:bCs/>
          <w:sz w:val="24"/>
          <w:szCs w:val="24"/>
        </w:rPr>
        <w:t>1. Judicial bypass is far too difficult for a teen alone while hiding attempts from her parents. It often even leads to more traumatizing experiences,</w:t>
      </w:r>
      <w:r w:rsidR="00234B37" w:rsidRPr="00BA3BEB">
        <w:rPr>
          <w:rFonts w:ascii="Times New Roman" w:hAnsi="Times New Roman" w:cs="Times New Roman"/>
          <w:bCs/>
          <w:sz w:val="24"/>
          <w:szCs w:val="24"/>
        </w:rPr>
        <w:t xml:space="preserve"> </w:t>
      </w:r>
      <w:r w:rsidR="00234B37" w:rsidRPr="00BA3BEB">
        <w:rPr>
          <w:rFonts w:ascii="Times New Roman" w:hAnsi="Times New Roman" w:cs="Times New Roman"/>
          <w:b/>
          <w:bCs/>
          <w:sz w:val="24"/>
          <w:szCs w:val="24"/>
        </w:rPr>
        <w:t>Dudley:</w:t>
      </w:r>
    </w:p>
    <w:p w:rsidR="00234B37" w:rsidRPr="00BA3BEB" w:rsidRDefault="00234B37" w:rsidP="009C1F3C">
      <w:pPr>
        <w:autoSpaceDE w:val="0"/>
        <w:autoSpaceDN w:val="0"/>
        <w:adjustRightInd w:val="0"/>
        <w:spacing w:after="60" w:line="360" w:lineRule="auto"/>
        <w:rPr>
          <w:rFonts w:ascii="Times New Roman" w:hAnsi="Times New Roman" w:cs="Times New Roman"/>
          <w:bCs/>
          <w:sz w:val="12"/>
          <w:szCs w:val="12"/>
        </w:rPr>
      </w:pPr>
      <w:r w:rsidRPr="00BA3BEB">
        <w:rPr>
          <w:rFonts w:ascii="Times New Roman" w:hAnsi="Times New Roman" w:cs="Times New Roman"/>
          <w:bCs/>
          <w:sz w:val="12"/>
          <w:szCs w:val="12"/>
        </w:rPr>
        <w:t xml:space="preserve">Fact: </w:t>
      </w:r>
      <w:r w:rsidRPr="00BA3BEB">
        <w:rPr>
          <w:rFonts w:ascii="Times New Roman" w:hAnsi="Times New Roman" w:cs="Times New Roman"/>
          <w:b/>
          <w:bCs/>
          <w:sz w:val="24"/>
          <w:szCs w:val="24"/>
          <w:u w:val="single"/>
        </w:rPr>
        <w:t xml:space="preserve">Judicial bypass presents a formidable obstacle to those </w:t>
      </w:r>
      <w:r w:rsidR="00E719C7" w:rsidRPr="00BA3BEB">
        <w:rPr>
          <w:rFonts w:ascii="Times New Roman" w:hAnsi="Times New Roman" w:cs="Times New Roman"/>
          <w:b/>
          <w:bCs/>
          <w:sz w:val="24"/>
          <w:szCs w:val="24"/>
          <w:u w:val="single"/>
        </w:rPr>
        <w:t xml:space="preserve">who need it most. </w:t>
      </w:r>
      <w:r w:rsidRPr="00BA3BEB">
        <w:rPr>
          <w:rFonts w:ascii="Times New Roman" w:hAnsi="Times New Roman" w:cs="Times New Roman"/>
          <w:sz w:val="12"/>
          <w:szCs w:val="12"/>
        </w:rPr>
        <w:t>Going to</w:t>
      </w:r>
      <w:r w:rsidRPr="00BA3BEB">
        <w:rPr>
          <w:rFonts w:ascii="Times New Roman" w:hAnsi="Times New Roman" w:cs="Times New Roman"/>
          <w:b/>
          <w:sz w:val="24"/>
          <w:szCs w:val="24"/>
          <w:u w:val="single"/>
        </w:rPr>
        <w:t xml:space="preserve"> court is </w:t>
      </w:r>
      <w:r w:rsidRPr="00BA3BEB">
        <w:rPr>
          <w:rFonts w:ascii="Times New Roman" w:hAnsi="Times New Roman" w:cs="Times New Roman"/>
          <w:sz w:val="12"/>
          <w:szCs w:val="12"/>
        </w:rPr>
        <w:t>usually</w:t>
      </w:r>
      <w:r w:rsidRPr="00BA3BEB">
        <w:rPr>
          <w:rFonts w:ascii="Times New Roman" w:hAnsi="Times New Roman" w:cs="Times New Roman"/>
          <w:b/>
          <w:sz w:val="24"/>
          <w:szCs w:val="24"/>
          <w:u w:val="single"/>
        </w:rPr>
        <w:t xml:space="preserve"> intimidating to even </w:t>
      </w:r>
      <w:r w:rsidRPr="00BA3BEB">
        <w:rPr>
          <w:rFonts w:ascii="Times New Roman" w:hAnsi="Times New Roman" w:cs="Times New Roman"/>
          <w:sz w:val="12"/>
          <w:szCs w:val="12"/>
        </w:rPr>
        <w:t>the most sophisticated</w:t>
      </w:r>
      <w:r w:rsidRPr="00BA3BEB">
        <w:rPr>
          <w:rFonts w:ascii="Times New Roman" w:hAnsi="Times New Roman" w:cs="Times New Roman"/>
          <w:b/>
          <w:sz w:val="24"/>
          <w:szCs w:val="24"/>
          <w:u w:val="single"/>
        </w:rPr>
        <w:t xml:space="preserve"> adults, who generally have an attorney</w:t>
      </w:r>
      <w:r w:rsidRPr="00BA3BEB">
        <w:rPr>
          <w:rFonts w:ascii="Times New Roman" w:hAnsi="Times New Roman" w:cs="Times New Roman"/>
          <w:sz w:val="12"/>
          <w:szCs w:val="12"/>
        </w:rPr>
        <w:t xml:space="preserve"> to represent them. </w:t>
      </w:r>
      <w:r w:rsidRPr="00BA3BEB">
        <w:rPr>
          <w:rFonts w:ascii="Times New Roman" w:hAnsi="Times New Roman" w:cs="Times New Roman"/>
          <w:b/>
          <w:sz w:val="24"/>
          <w:szCs w:val="24"/>
          <w:u w:val="single"/>
        </w:rPr>
        <w:t xml:space="preserve">For a pregnant teen to use judicial bypass, she must </w:t>
      </w:r>
      <w:r w:rsidRPr="00BA3BEB">
        <w:rPr>
          <w:rFonts w:ascii="Times New Roman" w:hAnsi="Times New Roman" w:cs="Times New Roman"/>
          <w:sz w:val="12"/>
          <w:szCs w:val="12"/>
        </w:rPr>
        <w:t>not only</w:t>
      </w:r>
      <w:r w:rsidRPr="00BA3BEB">
        <w:rPr>
          <w:rFonts w:ascii="Times New Roman" w:hAnsi="Times New Roman" w:cs="Times New Roman"/>
          <w:b/>
          <w:sz w:val="24"/>
          <w:szCs w:val="24"/>
          <w:u w:val="single"/>
        </w:rPr>
        <w:t xml:space="preserve"> find a judge,</w:t>
      </w:r>
      <w:r w:rsidRPr="00BA3BEB">
        <w:rPr>
          <w:rFonts w:ascii="Times New Roman" w:hAnsi="Times New Roman" w:cs="Times New Roman"/>
          <w:sz w:val="12"/>
          <w:szCs w:val="12"/>
        </w:rPr>
        <w:t xml:space="preserve"> she must </w:t>
      </w:r>
      <w:r w:rsidRPr="00BA3BEB">
        <w:rPr>
          <w:rFonts w:ascii="Times New Roman" w:hAnsi="Times New Roman" w:cs="Times New Roman"/>
          <w:b/>
          <w:sz w:val="24"/>
          <w:szCs w:val="24"/>
          <w:u w:val="single"/>
        </w:rPr>
        <w:t>work her way through a confusing legal system and face intense</w:t>
      </w:r>
      <w:r w:rsidRPr="00BA3BEB">
        <w:rPr>
          <w:rFonts w:ascii="Times New Roman" w:hAnsi="Times New Roman" w:cs="Times New Roman"/>
          <w:sz w:val="12"/>
          <w:szCs w:val="12"/>
        </w:rPr>
        <w:t>, sometimes</w:t>
      </w:r>
      <w:r w:rsidRPr="00BA3BEB">
        <w:rPr>
          <w:rFonts w:ascii="Times New Roman" w:hAnsi="Times New Roman" w:cs="Times New Roman"/>
          <w:b/>
          <w:sz w:val="24"/>
          <w:szCs w:val="24"/>
          <w:u w:val="single"/>
        </w:rPr>
        <w:t xml:space="preserve"> judgmental</w:t>
      </w:r>
      <w:r w:rsidRPr="00BA3BEB">
        <w:rPr>
          <w:rFonts w:ascii="Times New Roman" w:hAnsi="Times New Roman" w:cs="Times New Roman"/>
          <w:sz w:val="12"/>
          <w:szCs w:val="12"/>
        </w:rPr>
        <w:t>, and</w:t>
      </w:r>
      <w:r w:rsidRPr="00BA3BEB">
        <w:rPr>
          <w:rFonts w:ascii="Times New Roman" w:hAnsi="Times New Roman" w:cs="Times New Roman"/>
          <w:b/>
          <w:sz w:val="24"/>
          <w:szCs w:val="24"/>
          <w:u w:val="single"/>
        </w:rPr>
        <w:t xml:space="preserve"> often traumatic questioning by strangers. </w:t>
      </w:r>
      <w:r w:rsidRPr="00BA3BEB">
        <w:rPr>
          <w:rFonts w:ascii="Times New Roman" w:hAnsi="Times New Roman" w:cs="Times New Roman"/>
          <w:sz w:val="12"/>
          <w:szCs w:val="12"/>
        </w:rPr>
        <w:t>Indeed,</w:t>
      </w:r>
      <w:r w:rsidRPr="00BA3BEB">
        <w:rPr>
          <w:rFonts w:ascii="Times New Roman" w:hAnsi="Times New Roman" w:cs="Times New Roman"/>
          <w:b/>
          <w:sz w:val="24"/>
          <w:szCs w:val="24"/>
          <w:u w:val="single"/>
        </w:rPr>
        <w:t xml:space="preserve"> the poorest, youngest, least experienced teenagers are least able to use judicial bypass</w:t>
      </w:r>
      <w:r w:rsidRPr="00BA3BEB">
        <w:rPr>
          <w:rFonts w:ascii="Times New Roman" w:hAnsi="Times New Roman" w:cs="Times New Roman"/>
          <w:sz w:val="12"/>
          <w:szCs w:val="12"/>
        </w:rPr>
        <w:t xml:space="preserve">, and thereby become the most likely to end up becoming teen parents or victims of black-market abortion. </w:t>
      </w:r>
    </w:p>
    <w:p w:rsidR="00234B37" w:rsidRPr="00BA3BEB" w:rsidRDefault="00E719C7" w:rsidP="009C1F3C">
      <w:pPr>
        <w:autoSpaceDE w:val="0"/>
        <w:autoSpaceDN w:val="0"/>
        <w:adjustRightInd w:val="0"/>
        <w:spacing w:after="60" w:line="360" w:lineRule="auto"/>
        <w:rPr>
          <w:rFonts w:ascii="Times New Roman" w:hAnsi="Times New Roman" w:cs="Times New Roman"/>
          <w:b/>
          <w:sz w:val="24"/>
          <w:szCs w:val="24"/>
        </w:rPr>
      </w:pPr>
      <w:r w:rsidRPr="00BA3BEB">
        <w:rPr>
          <w:rFonts w:ascii="Times New Roman" w:hAnsi="Times New Roman" w:cs="Times New Roman"/>
          <w:sz w:val="24"/>
          <w:szCs w:val="24"/>
        </w:rPr>
        <w:t xml:space="preserve">2. Judicial bypass doesn’t solve the problem – it just shifts the problem of gaining permission from the parents to the judge. </w:t>
      </w:r>
      <w:r w:rsidRPr="00BA3BEB">
        <w:rPr>
          <w:rFonts w:ascii="Times New Roman" w:hAnsi="Times New Roman" w:cs="Times New Roman"/>
          <w:b/>
          <w:sz w:val="24"/>
          <w:szCs w:val="24"/>
        </w:rPr>
        <w:t>Dudley:</w:t>
      </w:r>
    </w:p>
    <w:p w:rsidR="00234B37" w:rsidRPr="00BA3BEB" w:rsidRDefault="00234B37" w:rsidP="009C1F3C">
      <w:pPr>
        <w:autoSpaceDE w:val="0"/>
        <w:autoSpaceDN w:val="0"/>
        <w:adjustRightInd w:val="0"/>
        <w:spacing w:after="60" w:line="360" w:lineRule="auto"/>
        <w:rPr>
          <w:rFonts w:ascii="Times New Roman" w:hAnsi="Times New Roman" w:cs="Times New Roman"/>
          <w:sz w:val="12"/>
          <w:szCs w:val="12"/>
        </w:rPr>
      </w:pPr>
      <w:r w:rsidRPr="00BA3BEB">
        <w:rPr>
          <w:rFonts w:ascii="Times New Roman" w:hAnsi="Times New Roman" w:cs="Times New Roman"/>
          <w:bCs/>
          <w:sz w:val="12"/>
          <w:szCs w:val="12"/>
        </w:rPr>
        <w:t>Fact:</w:t>
      </w:r>
      <w:r w:rsidRPr="00BA3BEB">
        <w:rPr>
          <w:rFonts w:ascii="Times New Roman" w:hAnsi="Times New Roman" w:cs="Times New Roman"/>
          <w:b/>
          <w:bCs/>
          <w:sz w:val="24"/>
          <w:szCs w:val="24"/>
          <w:u w:val="single"/>
        </w:rPr>
        <w:t xml:space="preserve"> Judicial bypass substitutes the judge's values for the</w:t>
      </w:r>
      <w:r w:rsidRPr="00BA3BEB">
        <w:rPr>
          <w:rFonts w:ascii="Times New Roman" w:hAnsi="Times New Roman" w:cs="Times New Roman"/>
          <w:b/>
          <w:sz w:val="24"/>
          <w:szCs w:val="24"/>
          <w:u w:val="single"/>
        </w:rPr>
        <w:t xml:space="preserve"> </w:t>
      </w:r>
      <w:r w:rsidRPr="00BA3BEB">
        <w:rPr>
          <w:rFonts w:ascii="Times New Roman" w:hAnsi="Times New Roman" w:cs="Times New Roman"/>
          <w:b/>
          <w:bCs/>
          <w:sz w:val="24"/>
          <w:szCs w:val="24"/>
          <w:u w:val="single"/>
        </w:rPr>
        <w:t>family's.</w:t>
      </w:r>
      <w:r w:rsidRPr="00BA3BEB">
        <w:rPr>
          <w:rFonts w:ascii="Times New Roman" w:hAnsi="Times New Roman" w:cs="Times New Roman"/>
          <w:b/>
          <w:sz w:val="24"/>
          <w:szCs w:val="24"/>
          <w:u w:val="single"/>
        </w:rPr>
        <w:t xml:space="preserve"> According to judicial bypass laws, a judge should decide whether the young woman is mature enough to make the decision to have an abortion, or </w:t>
      </w:r>
      <w:r w:rsidRPr="00BA3BEB">
        <w:rPr>
          <w:rFonts w:ascii="Times New Roman" w:hAnsi="Times New Roman" w:cs="Times New Roman"/>
          <w:sz w:val="12"/>
          <w:szCs w:val="12"/>
        </w:rPr>
        <w:t>whether it is in her best interests not to</w:t>
      </w:r>
      <w:r w:rsidRPr="00BA3BEB">
        <w:rPr>
          <w:rFonts w:ascii="Times New Roman" w:hAnsi="Times New Roman" w:cs="Times New Roman"/>
          <w:b/>
          <w:sz w:val="24"/>
          <w:szCs w:val="24"/>
          <w:u w:val="single"/>
        </w:rPr>
        <w:t xml:space="preserve"> involve </w:t>
      </w:r>
      <w:r w:rsidRPr="00BA3BEB">
        <w:rPr>
          <w:rFonts w:ascii="Times New Roman" w:hAnsi="Times New Roman" w:cs="Times New Roman"/>
          <w:sz w:val="12"/>
          <w:szCs w:val="12"/>
        </w:rPr>
        <w:t>her</w:t>
      </w:r>
      <w:r w:rsidRPr="00BA3BEB">
        <w:rPr>
          <w:rFonts w:ascii="Times New Roman" w:hAnsi="Times New Roman" w:cs="Times New Roman"/>
          <w:b/>
          <w:sz w:val="24"/>
          <w:szCs w:val="24"/>
          <w:u w:val="single"/>
        </w:rPr>
        <w:t xml:space="preserve"> parents. </w:t>
      </w:r>
      <w:r w:rsidRPr="00BA3BEB">
        <w:rPr>
          <w:rFonts w:ascii="Times New Roman" w:hAnsi="Times New Roman" w:cs="Times New Roman"/>
          <w:sz w:val="12"/>
          <w:szCs w:val="12"/>
        </w:rPr>
        <w:t>They do not address how this young woman will be able to make parental decisions for a child of her own if she is legally barred from making them for herself. Restrictive laws give judges the power to say no to a teen's private decision to have an abortion. In response,</w:t>
      </w:r>
      <w:r w:rsidRPr="00BA3BEB">
        <w:rPr>
          <w:rFonts w:ascii="Times New Roman" w:hAnsi="Times New Roman" w:cs="Times New Roman"/>
          <w:b/>
          <w:sz w:val="24"/>
          <w:szCs w:val="24"/>
          <w:u w:val="single"/>
        </w:rPr>
        <w:t xml:space="preserve"> she may feel forced to have a baby against her wishes</w:t>
      </w:r>
      <w:r w:rsidRPr="00BA3BEB">
        <w:rPr>
          <w:rFonts w:ascii="Times New Roman" w:hAnsi="Times New Roman" w:cs="Times New Roman"/>
          <w:sz w:val="12"/>
          <w:szCs w:val="12"/>
        </w:rPr>
        <w:t>; her parents may turn their backs on her or force her out of their home; or she might run away from home to face her pregnancy</w:t>
      </w:r>
      <w:r w:rsidR="00E719C7" w:rsidRPr="00BA3BEB">
        <w:rPr>
          <w:rFonts w:ascii="Times New Roman" w:hAnsi="Times New Roman" w:cs="Times New Roman"/>
          <w:sz w:val="12"/>
          <w:szCs w:val="12"/>
        </w:rPr>
        <w:t xml:space="preserve"> </w:t>
      </w:r>
      <w:r w:rsidRPr="00BA3BEB">
        <w:rPr>
          <w:rFonts w:ascii="Times New Roman" w:hAnsi="Times New Roman" w:cs="Times New Roman"/>
          <w:sz w:val="12"/>
          <w:szCs w:val="12"/>
        </w:rPr>
        <w:t xml:space="preserve">alone. Some teens may resort to a secret, unsafe, illegal, or self-induced abortion if her way to a confidential, legal abortion is blocked. Any additional state laws restricting abortion (such as mandatory waiting periods between abortion counseling and abortion procedures) are doubly burdensome for teenage women who have fewer resources, less privacy, and less ability to meet all the requirements. All such restrictions to a woman's access to safe and legal abortion rob her of her ability to take control of her life. </w:t>
      </w:r>
    </w:p>
    <w:p w:rsidR="00234B37" w:rsidRPr="00BA3BEB" w:rsidRDefault="00E719C7" w:rsidP="009C1F3C">
      <w:pPr>
        <w:spacing w:after="60" w:line="360" w:lineRule="auto"/>
        <w:rPr>
          <w:rFonts w:ascii="Times New Roman" w:hAnsi="Times New Roman" w:cs="Times New Roman"/>
          <w:b/>
          <w:sz w:val="24"/>
          <w:szCs w:val="24"/>
        </w:rPr>
      </w:pPr>
      <w:r w:rsidRPr="00BA3BEB">
        <w:rPr>
          <w:rFonts w:ascii="Times New Roman" w:hAnsi="Times New Roman" w:cs="Times New Roman"/>
          <w:sz w:val="24"/>
          <w:szCs w:val="24"/>
        </w:rPr>
        <w:t xml:space="preserve">3. Those in charge of judicial bypass don’t even know it exists. </w:t>
      </w:r>
      <w:r w:rsidRPr="00BA3BEB">
        <w:rPr>
          <w:rFonts w:ascii="Times New Roman" w:hAnsi="Times New Roman" w:cs="Times New Roman"/>
          <w:b/>
          <w:sz w:val="24"/>
          <w:szCs w:val="24"/>
        </w:rPr>
        <w:t>Redden:</w:t>
      </w:r>
    </w:p>
    <w:p w:rsidR="00E719C7" w:rsidRPr="00BA3BEB" w:rsidRDefault="00E719C7" w:rsidP="009C1F3C">
      <w:pPr>
        <w:spacing w:after="60" w:line="360" w:lineRule="auto"/>
        <w:rPr>
          <w:rFonts w:ascii="Times New Roman" w:hAnsi="Times New Roman" w:cs="Times New Roman"/>
          <w:sz w:val="12"/>
          <w:szCs w:val="12"/>
        </w:rPr>
      </w:pPr>
      <w:r w:rsidRPr="00BA3BEB">
        <w:rPr>
          <w:rFonts w:ascii="Times New Roman" w:hAnsi="Times New Roman" w:cs="Times New Roman"/>
          <w:sz w:val="12"/>
          <w:szCs w:val="12"/>
        </w:rPr>
        <w:t>Molly Redden “This is how Judges Humiliate Pregnant Teens who Want Abortions” Sept/Oct 2014 http://www.motherjones.com/politics/2014/07/teen-abortion-judicial-bypass-parental-notification</w:t>
      </w:r>
    </w:p>
    <w:p w:rsidR="00E719C7" w:rsidRPr="00BA3BEB" w:rsidRDefault="00E719C7" w:rsidP="009C1F3C">
      <w:pPr>
        <w:spacing w:after="60" w:line="360" w:lineRule="auto"/>
        <w:rPr>
          <w:rFonts w:ascii="Times New Roman" w:hAnsi="Times New Roman" w:cs="Times New Roman"/>
          <w:sz w:val="24"/>
          <w:szCs w:val="24"/>
        </w:rPr>
      </w:pPr>
      <w:r w:rsidRPr="00BA3BEB">
        <w:rPr>
          <w:rFonts w:ascii="Times New Roman" w:hAnsi="Times New Roman" w:cs="Times New Roman"/>
        </w:rPr>
        <w:t xml:space="preserve">But for many girls, the biggest obstacles are the court employees who act as the gatekeepers of the bypass system. For her 2007 book </w:t>
      </w:r>
      <w:hyperlink r:id="rId16" w:tgtFrame="_blank" w:history="1">
        <w:r w:rsidRPr="00BA3BEB">
          <w:rPr>
            <w:rStyle w:val="Emphasis"/>
            <w:rFonts w:ascii="Times New Roman" w:hAnsi="Times New Roman" w:cs="Times New Roman"/>
            <w:color w:val="0000FF"/>
            <w:u w:val="single"/>
          </w:rPr>
          <w:t>Girls on the Stand: How Courts Fail Pregnant Minors</w:t>
        </w:r>
      </w:hyperlink>
      <w:r w:rsidRPr="00BA3BEB">
        <w:rPr>
          <w:rFonts w:ascii="Times New Roman" w:hAnsi="Times New Roman" w:cs="Times New Roman"/>
        </w:rPr>
        <w:t>, Lafayette College law professor Helena Silverstein and a research team called court employees across three states. They found more than half of the courts "proved absolutely or materially ignorant of their responsibilities" under bypass laws. Many court employees, and one judge, told the researchers judicial bypass didn't exist. Some court staff lectured callers about abortion or referred them to anti-abortion crisis pregnancy centers. Others warned that their judge had a blanket policy of denying petitions.</w:t>
      </w:r>
    </w:p>
    <w:p w:rsidR="00C371AE" w:rsidRPr="00BA3BEB" w:rsidRDefault="00C371AE">
      <w:pPr>
        <w:pStyle w:val="Heading3"/>
        <w:rPr>
          <w:rFonts w:ascii="Times New Roman" w:hAnsi="Times New Roman" w:cs="Times New Roman"/>
        </w:rPr>
      </w:pPr>
      <w:r w:rsidRPr="00BA3BEB">
        <w:rPr>
          <w:rFonts w:ascii="Times New Roman" w:hAnsi="Times New Roman" w:cs="Times New Roman"/>
        </w:rPr>
        <w:t>A/T Policy bad</w:t>
      </w:r>
    </w:p>
    <w:p w:rsidR="00C371AE" w:rsidRPr="00BA3BEB" w:rsidRDefault="00C371AE" w:rsidP="00C371AE">
      <w:pPr>
        <w:widowControl w:val="0"/>
        <w:spacing w:after="0"/>
        <w:jc w:val="both"/>
        <w:rPr>
          <w:rFonts w:ascii="Times New Roman" w:eastAsia="MS Mincho" w:hAnsi="Times New Roman" w:cs="Times New Roman"/>
          <w:sz w:val="24"/>
          <w:szCs w:val="24"/>
        </w:rPr>
      </w:pPr>
      <w:r w:rsidRPr="00BA3BEB">
        <w:rPr>
          <w:rFonts w:ascii="Times New Roman" w:eastAsia="MS Mincho" w:hAnsi="Times New Roman" w:cs="Times New Roman"/>
          <w:sz w:val="24"/>
          <w:szCs w:val="24"/>
        </w:rPr>
        <w:t xml:space="preserve">Policy education and practices like fiat are key to social change: state institutions aren’t ignorable, and simply pointing out problems isn’t enough. </w:t>
      </w:r>
      <w:r w:rsidRPr="00BA3BEB">
        <w:rPr>
          <w:rFonts w:ascii="Times New Roman" w:eastAsia="MS Mincho" w:hAnsi="Times New Roman" w:cs="Times New Roman"/>
          <w:b/>
          <w:sz w:val="24"/>
          <w:szCs w:val="24"/>
        </w:rPr>
        <w:t>Themba-Nixon 2k</w:t>
      </w:r>
      <w:r w:rsidRPr="00BA3BEB">
        <w:rPr>
          <w:rFonts w:ascii="Times New Roman" w:eastAsia="MS Mincho" w:hAnsi="Times New Roman" w:cs="Times New Roman"/>
          <w:sz w:val="20"/>
          <w:szCs w:val="20"/>
          <w:vertAlign w:val="superscript"/>
        </w:rPr>
        <w:footnoteReference w:id="4"/>
      </w:r>
    </w:p>
    <w:p w:rsidR="00C371AE" w:rsidRPr="00BA3BEB" w:rsidRDefault="00C371AE" w:rsidP="00C371AE">
      <w:pPr>
        <w:widowControl w:val="0"/>
        <w:spacing w:after="0"/>
        <w:jc w:val="both"/>
        <w:rPr>
          <w:rFonts w:ascii="Times New Roman" w:eastAsia="MS Mincho" w:hAnsi="Times New Roman" w:cs="Times New Roman"/>
          <w:sz w:val="24"/>
          <w:szCs w:val="24"/>
        </w:rPr>
      </w:pPr>
    </w:p>
    <w:p w:rsidR="00C371AE" w:rsidRPr="00BA3BEB" w:rsidRDefault="00C371AE" w:rsidP="00C371AE">
      <w:pPr>
        <w:widowControl w:val="0"/>
        <w:spacing w:after="0"/>
        <w:jc w:val="both"/>
        <w:rPr>
          <w:rFonts w:ascii="Times New Roman" w:eastAsia="MS Mincho" w:hAnsi="Times New Roman" w:cs="Times New Roman"/>
          <w:color w:val="000000"/>
          <w:sz w:val="12"/>
          <w:szCs w:val="12"/>
        </w:rPr>
      </w:pPr>
      <w:r w:rsidRPr="00BA3BEB">
        <w:rPr>
          <w:rFonts w:ascii="Times New Roman" w:eastAsia="MS Mincho" w:hAnsi="Times New Roman" w:cs="Times New Roman"/>
          <w:color w:val="000000"/>
          <w:sz w:val="12"/>
          <w:szCs w:val="12"/>
        </w:rPr>
        <w:t xml:space="preserve"> Getting It in Writing Much of the work of framing what we stand for takes place in the shaping of demands. </w:t>
      </w:r>
      <w:r w:rsidRPr="00BA3BEB">
        <w:rPr>
          <w:rFonts w:ascii="Times New Roman" w:eastAsia="MS Mincho" w:hAnsi="Times New Roman" w:cs="Times New Roman"/>
          <w:b/>
          <w:bCs/>
          <w:color w:val="000000"/>
          <w:sz w:val="24"/>
          <w:szCs w:val="24"/>
          <w:u w:val="single"/>
        </w:rPr>
        <w:t>By getting into the policy arena in a proactive manner,</w:t>
      </w:r>
      <w:r w:rsidRPr="00BA3BEB">
        <w:rPr>
          <w:rFonts w:ascii="Times New Roman" w:eastAsia="MS Mincho" w:hAnsi="Times New Roman" w:cs="Times New Roman"/>
          <w:color w:val="000000"/>
          <w:sz w:val="12"/>
          <w:szCs w:val="12"/>
        </w:rPr>
        <w:t xml:space="preserve"> we can take our demands to the next level. </w:t>
      </w:r>
      <w:r w:rsidRPr="00BA3BEB">
        <w:rPr>
          <w:rFonts w:ascii="Times New Roman" w:eastAsia="MS Mincho" w:hAnsi="Times New Roman" w:cs="Times New Roman"/>
          <w:b/>
          <w:bCs/>
          <w:color w:val="000000"/>
          <w:sz w:val="24"/>
          <w:szCs w:val="24"/>
          <w:u w:val="single"/>
        </w:rPr>
        <w:t>Our demands can become law, with real consequences if the agreement is broken.</w:t>
      </w:r>
      <w:r w:rsidRPr="00BA3BEB">
        <w:rPr>
          <w:rFonts w:ascii="Times New Roman" w:eastAsia="MS Mincho" w:hAnsi="Times New Roman" w:cs="Times New Roman"/>
          <w:color w:val="000000"/>
          <w:sz w:val="12"/>
          <w:szCs w:val="12"/>
        </w:rPr>
        <w:t xml:space="preserve"> After all the organizing, press work, and effort, a group should leave a decisionmaker with more than a handshake and his or her word. Of course, </w:t>
      </w:r>
      <w:r w:rsidRPr="00BA3BEB">
        <w:rPr>
          <w:rFonts w:ascii="Times New Roman" w:eastAsia="MS Mincho" w:hAnsi="Times New Roman" w:cs="Times New Roman"/>
          <w:b/>
          <w:bCs/>
          <w:color w:val="000000"/>
          <w:sz w:val="24"/>
          <w:szCs w:val="24"/>
          <w:u w:val="single"/>
        </w:rPr>
        <w:t>this work requires</w:t>
      </w:r>
      <w:r w:rsidRPr="00BA3BEB">
        <w:rPr>
          <w:rFonts w:ascii="Times New Roman" w:eastAsia="MS Mincho" w:hAnsi="Times New Roman" w:cs="Times New Roman"/>
          <w:color w:val="000000"/>
          <w:sz w:val="12"/>
          <w:szCs w:val="12"/>
        </w:rPr>
        <w:t xml:space="preserve"> a certain amount of </w:t>
      </w:r>
      <w:r w:rsidRPr="00BA3BEB">
        <w:rPr>
          <w:rFonts w:ascii="Times New Roman" w:eastAsia="MS Mincho" w:hAnsi="Times New Roman" w:cs="Times New Roman"/>
          <w:b/>
          <w:bCs/>
          <w:color w:val="000000"/>
          <w:sz w:val="24"/>
          <w:szCs w:val="24"/>
          <w:u w:val="single"/>
        </w:rPr>
        <w:t>interaction with "the suits,"</w:t>
      </w:r>
      <w:r w:rsidRPr="00BA3BEB">
        <w:rPr>
          <w:rFonts w:ascii="Times New Roman" w:eastAsia="MS Mincho" w:hAnsi="Times New Roman" w:cs="Times New Roman"/>
          <w:color w:val="000000"/>
          <w:sz w:val="12"/>
          <w:szCs w:val="12"/>
        </w:rPr>
        <w:t xml:space="preserve"> as well as </w:t>
      </w:r>
      <w:r w:rsidRPr="00BA3BEB">
        <w:rPr>
          <w:rFonts w:ascii="Times New Roman" w:eastAsia="MS Mincho" w:hAnsi="Times New Roman" w:cs="Times New Roman"/>
          <w:b/>
          <w:bCs/>
          <w:color w:val="000000"/>
          <w:sz w:val="24"/>
          <w:szCs w:val="24"/>
          <w:u w:val="single"/>
        </w:rPr>
        <w:t>struggles with</w:t>
      </w:r>
      <w:r w:rsidRPr="00BA3BEB">
        <w:rPr>
          <w:rFonts w:ascii="Times New Roman" w:eastAsia="MS Mincho" w:hAnsi="Times New Roman" w:cs="Times New Roman"/>
          <w:color w:val="000000"/>
          <w:sz w:val="12"/>
          <w:szCs w:val="12"/>
        </w:rPr>
        <w:t xml:space="preserve"> the </w:t>
      </w:r>
      <w:r w:rsidRPr="00BA3BEB">
        <w:rPr>
          <w:rFonts w:ascii="Times New Roman" w:eastAsia="MS Mincho" w:hAnsi="Times New Roman" w:cs="Times New Roman"/>
          <w:b/>
          <w:bCs/>
          <w:color w:val="000000"/>
          <w:sz w:val="24"/>
          <w:szCs w:val="24"/>
          <w:u w:val="single"/>
        </w:rPr>
        <w:t>bureaucracy,</w:t>
      </w:r>
      <w:r w:rsidRPr="00BA3BEB">
        <w:rPr>
          <w:rFonts w:ascii="Times New Roman" w:eastAsia="MS Mincho" w:hAnsi="Times New Roman" w:cs="Times New Roman"/>
          <w:color w:val="000000"/>
          <w:sz w:val="12"/>
          <w:szCs w:val="12"/>
        </w:rPr>
        <w:t xml:space="preserve"> the </w:t>
      </w:r>
      <w:r w:rsidRPr="00BA3BEB">
        <w:rPr>
          <w:rFonts w:ascii="Times New Roman" w:eastAsia="MS Mincho" w:hAnsi="Times New Roman" w:cs="Times New Roman"/>
          <w:b/>
          <w:bCs/>
          <w:color w:val="000000"/>
          <w:sz w:val="24"/>
          <w:szCs w:val="24"/>
          <w:u w:val="single"/>
        </w:rPr>
        <w:t>technical language, and</w:t>
      </w:r>
      <w:r w:rsidRPr="00BA3BEB">
        <w:rPr>
          <w:rFonts w:ascii="Times New Roman" w:eastAsia="MS Mincho" w:hAnsi="Times New Roman" w:cs="Times New Roman"/>
          <w:color w:val="000000"/>
          <w:sz w:val="12"/>
          <w:szCs w:val="12"/>
        </w:rPr>
        <w:t xml:space="preserve"> the all-too-common </w:t>
      </w:r>
      <w:r w:rsidRPr="00BA3BEB">
        <w:rPr>
          <w:rFonts w:ascii="Times New Roman" w:eastAsia="MS Mincho" w:hAnsi="Times New Roman" w:cs="Times New Roman"/>
          <w:b/>
          <w:bCs/>
          <w:color w:val="000000"/>
          <w:sz w:val="24"/>
          <w:szCs w:val="24"/>
          <w:u w:val="single"/>
        </w:rPr>
        <w:t>resistance by decisionmakers</w:t>
      </w:r>
      <w:r w:rsidRPr="00BA3BEB">
        <w:rPr>
          <w:rFonts w:ascii="Times New Roman" w:eastAsia="MS Mincho" w:hAnsi="Times New Roman" w:cs="Times New Roman"/>
          <w:color w:val="000000"/>
          <w:sz w:val="12"/>
          <w:szCs w:val="12"/>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BA3BEB">
        <w:rPr>
          <w:rFonts w:ascii="Times New Roman" w:eastAsia="MS Mincho" w:hAnsi="Times New Roman" w:cs="Times New Roman"/>
          <w:b/>
          <w:bCs/>
          <w:color w:val="000000"/>
          <w:sz w:val="24"/>
          <w:szCs w:val="24"/>
          <w:u w:val="single"/>
        </w:rPr>
        <w:t>policy work is just one tool</w:t>
      </w:r>
      <w:r w:rsidRPr="00BA3BEB">
        <w:rPr>
          <w:rFonts w:ascii="Times New Roman" w:eastAsia="MS Mincho" w:hAnsi="Times New Roman" w:cs="Times New Roman"/>
          <w:color w:val="000000"/>
          <w:sz w:val="12"/>
          <w:szCs w:val="12"/>
        </w:rPr>
        <w:t xml:space="preserve"> in our organizing arsenal, </w:t>
      </w:r>
      <w:r w:rsidRPr="00BA3BEB">
        <w:rPr>
          <w:rFonts w:ascii="Times New Roman" w:eastAsia="MS Mincho" w:hAnsi="Times New Roman" w:cs="Times New Roman"/>
          <w:b/>
          <w:bCs/>
          <w:color w:val="000000"/>
          <w:sz w:val="24"/>
          <w:szCs w:val="24"/>
          <w:u w:val="single"/>
        </w:rPr>
        <w:t>but it is a tool we</w:t>
      </w:r>
      <w:r w:rsidRPr="00BA3BEB">
        <w:rPr>
          <w:rFonts w:ascii="Times New Roman" w:eastAsia="MS Mincho" w:hAnsi="Times New Roman" w:cs="Times New Roman"/>
          <w:color w:val="000000"/>
          <w:sz w:val="12"/>
          <w:szCs w:val="12"/>
        </w:rPr>
        <w:t xml:space="preserve"> simply </w:t>
      </w:r>
      <w:r w:rsidRPr="00BA3BEB">
        <w:rPr>
          <w:rFonts w:ascii="Times New Roman" w:eastAsia="MS Mincho" w:hAnsi="Times New Roman" w:cs="Times New Roman"/>
          <w:b/>
          <w:bCs/>
          <w:color w:val="000000"/>
          <w:sz w:val="24"/>
          <w:szCs w:val="24"/>
          <w:u w:val="single"/>
        </w:rPr>
        <w:t>can't afford to ignore. </w:t>
      </w:r>
      <w:r w:rsidRPr="00BA3BEB">
        <w:rPr>
          <w:rFonts w:ascii="Times New Roman" w:eastAsia="MS Mincho" w:hAnsi="Times New Roman" w:cs="Times New Roman"/>
          <w:color w:val="000000"/>
          <w:sz w:val="12"/>
          <w:szCs w:val="12"/>
        </w:rPr>
        <w:t xml:space="preserve">Making policy work an integral part of organizing will require a certain amount of retrofitting. </w:t>
      </w:r>
      <w:r w:rsidRPr="00BA3BEB">
        <w:rPr>
          <w:rFonts w:ascii="Times New Roman" w:eastAsia="MS Mincho" w:hAnsi="Times New Roman" w:cs="Times New Roman"/>
          <w:b/>
          <w:bCs/>
          <w:color w:val="000000"/>
          <w:sz w:val="24"/>
          <w:szCs w:val="24"/>
          <w:u w:val="single"/>
        </w:rPr>
        <w:t>We</w:t>
      </w:r>
      <w:r w:rsidRPr="00BA3BEB">
        <w:rPr>
          <w:rFonts w:ascii="Times New Roman" w:eastAsia="MS Mincho" w:hAnsi="Times New Roman" w:cs="Times New Roman"/>
          <w:color w:val="000000"/>
          <w:sz w:val="12"/>
          <w:szCs w:val="12"/>
        </w:rPr>
        <w:t xml:space="preserve"> will </w:t>
      </w:r>
      <w:r w:rsidRPr="00BA3BEB">
        <w:rPr>
          <w:rFonts w:ascii="Times New Roman" w:eastAsia="MS Mincho" w:hAnsi="Times New Roman" w:cs="Times New Roman"/>
          <w:b/>
          <w:bCs/>
          <w:color w:val="000000"/>
          <w:sz w:val="24"/>
          <w:szCs w:val="24"/>
          <w:u w:val="single"/>
        </w:rPr>
        <w:t>need to develop the capacity to translate our information</w:t>
      </w:r>
      <w:r w:rsidRPr="00BA3BEB">
        <w:rPr>
          <w:rFonts w:ascii="Times New Roman" w:eastAsia="MS Mincho" w:hAnsi="Times New Roman" w:cs="Times New Roman"/>
          <w:color w:val="000000"/>
          <w:sz w:val="12"/>
          <w:szCs w:val="12"/>
        </w:rPr>
        <w:t xml:space="preserve">, data, </w:t>
      </w:r>
      <w:r w:rsidRPr="00BA3BEB">
        <w:rPr>
          <w:rFonts w:ascii="Times New Roman" w:eastAsia="MS Mincho" w:hAnsi="Times New Roman" w:cs="Times New Roman"/>
          <w:b/>
          <w:bCs/>
          <w:color w:val="000000"/>
          <w:sz w:val="24"/>
          <w:szCs w:val="24"/>
          <w:u w:val="single"/>
        </w:rPr>
        <w:t>and experience</w:t>
      </w:r>
      <w:r w:rsidRPr="00BA3BEB">
        <w:rPr>
          <w:rFonts w:ascii="Times New Roman" w:eastAsia="MS Mincho" w:hAnsi="Times New Roman" w:cs="Times New Roman"/>
          <w:color w:val="000000"/>
          <w:sz w:val="12"/>
          <w:szCs w:val="12"/>
        </w:rPr>
        <w:t xml:space="preserve"> in</w:t>
      </w:r>
      <w:r w:rsidRPr="00BA3BEB">
        <w:rPr>
          <w:rFonts w:ascii="Times New Roman" w:eastAsia="MS Mincho" w:hAnsi="Times New Roman" w:cs="Times New Roman"/>
          <w:b/>
          <w:bCs/>
          <w:color w:val="000000"/>
          <w:sz w:val="24"/>
          <w:szCs w:val="24"/>
          <w:u w:val="single"/>
        </w:rPr>
        <w:t>to</w:t>
      </w:r>
      <w:r w:rsidRPr="00BA3BEB">
        <w:rPr>
          <w:rFonts w:ascii="Times New Roman" w:eastAsia="MS Mincho" w:hAnsi="Times New Roman" w:cs="Times New Roman"/>
          <w:color w:val="000000"/>
          <w:sz w:val="12"/>
          <w:szCs w:val="12"/>
        </w:rPr>
        <w:t xml:space="preserve"> stories that are designed to </w:t>
      </w:r>
      <w:r w:rsidRPr="00BA3BEB">
        <w:rPr>
          <w:rFonts w:ascii="Times New Roman" w:eastAsia="MS Mincho" w:hAnsi="Times New Roman" w:cs="Times New Roman"/>
          <w:b/>
          <w:bCs/>
          <w:color w:val="000000"/>
          <w:sz w:val="24"/>
          <w:szCs w:val="24"/>
          <w:u w:val="single"/>
        </w:rPr>
        <w:t>affect the public conversation [and]</w:t>
      </w:r>
      <w:r w:rsidRPr="00BA3BEB">
        <w:rPr>
          <w:rFonts w:ascii="Times New Roman" w:eastAsia="MS Mincho" w:hAnsi="Times New Roman" w:cs="Times New Roman"/>
          <w:color w:val="000000"/>
          <w:sz w:val="12"/>
          <w:szCs w:val="12"/>
        </w:rPr>
        <w:t xml:space="preserve">. Perhaps most important, we will need to </w:t>
      </w:r>
      <w:r w:rsidRPr="00BA3BEB">
        <w:rPr>
          <w:rFonts w:ascii="Times New Roman" w:eastAsia="MS Mincho" w:hAnsi="Times New Roman" w:cs="Times New Roman"/>
          <w:b/>
          <w:bCs/>
          <w:color w:val="000000"/>
          <w:sz w:val="24"/>
          <w:szCs w:val="24"/>
          <w:u w:val="single"/>
        </w:rPr>
        <w:t>move beyond fighting problems</w:t>
      </w:r>
      <w:r w:rsidRPr="00BA3BEB">
        <w:rPr>
          <w:rFonts w:ascii="Times New Roman" w:eastAsia="MS Mincho" w:hAnsi="Times New Roman" w:cs="Times New Roman"/>
          <w:color w:val="000000"/>
          <w:sz w:val="12"/>
          <w:szCs w:val="12"/>
        </w:rPr>
        <w:t xml:space="preserve"> and </w:t>
      </w:r>
      <w:r w:rsidRPr="00BA3BEB">
        <w:rPr>
          <w:rFonts w:ascii="Times New Roman" w:eastAsia="MS Mincho" w:hAnsi="Times New Roman" w:cs="Times New Roman"/>
          <w:b/>
          <w:bCs/>
          <w:color w:val="000000"/>
          <w:sz w:val="24"/>
          <w:szCs w:val="24"/>
          <w:u w:val="single"/>
        </w:rPr>
        <w:t>on to framing solutions that bring us closer to our vision of how things should be</w:t>
      </w:r>
      <w:r w:rsidRPr="00BA3BEB">
        <w:rPr>
          <w:rFonts w:ascii="Times New Roman" w:eastAsia="MS Mincho" w:hAnsi="Times New Roman" w:cs="Times New Roman"/>
          <w:color w:val="000000"/>
          <w:sz w:val="12"/>
          <w:szCs w:val="12"/>
        </w:rPr>
        <w:t xml:space="preserve">. And </w:t>
      </w:r>
      <w:r w:rsidRPr="00BA3BEB">
        <w:rPr>
          <w:rFonts w:ascii="Times New Roman" w:eastAsia="MS Mincho" w:hAnsi="Times New Roman" w:cs="Times New Roman"/>
          <w:b/>
          <w:bCs/>
          <w:color w:val="000000"/>
          <w:sz w:val="24"/>
          <w:szCs w:val="24"/>
          <w:u w:val="single"/>
        </w:rPr>
        <w:t>then</w:t>
      </w:r>
      <w:r w:rsidRPr="00BA3BEB">
        <w:rPr>
          <w:rFonts w:ascii="Times New Roman" w:eastAsia="MS Mincho" w:hAnsi="Times New Roman" w:cs="Times New Roman"/>
          <w:color w:val="000000"/>
          <w:sz w:val="12"/>
          <w:szCs w:val="12"/>
        </w:rPr>
        <w:t xml:space="preserve"> we must be committed to </w:t>
      </w:r>
      <w:r w:rsidRPr="00BA3BEB">
        <w:rPr>
          <w:rFonts w:ascii="Times New Roman" w:eastAsia="MS Mincho" w:hAnsi="Times New Roman" w:cs="Times New Roman"/>
          <w:b/>
          <w:bCs/>
          <w:color w:val="000000"/>
          <w:sz w:val="24"/>
          <w:szCs w:val="24"/>
          <w:u w:val="single"/>
        </w:rPr>
        <w:t>making it so. </w:t>
      </w:r>
    </w:p>
    <w:p w:rsidR="00C371AE" w:rsidRPr="00BA3BEB" w:rsidRDefault="00C371AE" w:rsidP="00C371AE">
      <w:pPr>
        <w:widowControl w:val="0"/>
        <w:spacing w:after="0"/>
        <w:jc w:val="both"/>
        <w:rPr>
          <w:rFonts w:ascii="Times New Roman" w:eastAsia="MS Mincho" w:hAnsi="Times New Roman" w:cs="Times New Roman"/>
          <w:sz w:val="24"/>
          <w:szCs w:val="24"/>
        </w:rPr>
      </w:pPr>
    </w:p>
    <w:p w:rsidR="00C371AE" w:rsidRPr="00BA3BEB" w:rsidRDefault="00C371AE" w:rsidP="00C371AE">
      <w:pPr>
        <w:widowControl w:val="0"/>
        <w:autoSpaceDE w:val="0"/>
        <w:autoSpaceDN w:val="0"/>
        <w:adjustRightInd w:val="0"/>
        <w:spacing w:after="0" w:line="240" w:lineRule="auto"/>
        <w:jc w:val="both"/>
        <w:rPr>
          <w:rFonts w:ascii="Times New Roman" w:eastAsia="MS Mincho" w:hAnsi="Times New Roman" w:cs="Times New Roman"/>
          <w:sz w:val="24"/>
          <w:szCs w:val="24"/>
        </w:rPr>
      </w:pPr>
      <w:r w:rsidRPr="00BA3BEB">
        <w:rPr>
          <w:rFonts w:ascii="Times New Roman" w:eastAsia="MS Mincho" w:hAnsi="Times New Roman" w:cs="Times New Roman"/>
          <w:sz w:val="24"/>
          <w:szCs w:val="24"/>
        </w:rPr>
        <w:t xml:space="preserve">Policy-making paradigm is the most educational – teaches us to become more effective real world activists and actually address the issues they discuss in the real world. </w:t>
      </w:r>
      <w:r w:rsidRPr="00BA3BEB">
        <w:rPr>
          <w:rFonts w:ascii="Times New Roman" w:eastAsia="MS Mincho" w:hAnsi="Times New Roman" w:cs="Times New Roman"/>
          <w:b/>
          <w:sz w:val="24"/>
          <w:szCs w:val="24"/>
        </w:rPr>
        <w:t>Keller</w:t>
      </w:r>
      <w:r w:rsidRPr="00BA3BEB">
        <w:rPr>
          <w:rFonts w:ascii="Times New Roman" w:eastAsia="MS Mincho" w:hAnsi="Times New Roman" w:cs="Times New Roman"/>
          <w:sz w:val="20"/>
          <w:szCs w:val="20"/>
          <w:vertAlign w:val="superscript"/>
        </w:rPr>
        <w:footnoteReference w:id="5"/>
      </w:r>
    </w:p>
    <w:p w:rsidR="00C371AE" w:rsidRPr="00BA3BEB" w:rsidRDefault="00C371AE" w:rsidP="00C371AE">
      <w:pPr>
        <w:widowControl w:val="0"/>
        <w:autoSpaceDE w:val="0"/>
        <w:autoSpaceDN w:val="0"/>
        <w:adjustRightInd w:val="0"/>
        <w:spacing w:after="0" w:line="240" w:lineRule="auto"/>
        <w:jc w:val="both"/>
        <w:rPr>
          <w:rFonts w:ascii="Times New Roman" w:eastAsia="MS Mincho" w:hAnsi="Times New Roman" w:cs="Times New Roman"/>
          <w:bCs/>
          <w:sz w:val="24"/>
          <w:szCs w:val="24"/>
          <w:u w:val="single"/>
        </w:rPr>
      </w:pPr>
    </w:p>
    <w:p w:rsidR="00C371AE" w:rsidRPr="00BA3BEB" w:rsidRDefault="00C371AE" w:rsidP="00C371AE">
      <w:pPr>
        <w:widowControl w:val="0"/>
        <w:spacing w:after="0" w:line="240" w:lineRule="auto"/>
        <w:contextualSpacing/>
        <w:jc w:val="both"/>
        <w:rPr>
          <w:rFonts w:ascii="Times New Roman" w:eastAsia="MS Mincho" w:hAnsi="Times New Roman" w:cs="Times New Roman"/>
          <w:b/>
          <w:bCs/>
          <w:color w:val="000000"/>
          <w:sz w:val="24"/>
          <w:szCs w:val="24"/>
          <w:u w:val="single"/>
        </w:rPr>
      </w:pPr>
      <w:r w:rsidRPr="00BA3BEB">
        <w:rPr>
          <w:rFonts w:ascii="Times New Roman" w:eastAsia="MS Mincho" w:hAnsi="Times New Roman" w:cs="Times New Roman"/>
          <w:b/>
          <w:bCs/>
          <w:color w:val="000000"/>
          <w:sz w:val="24"/>
          <w:szCs w:val="24"/>
          <w:highlight w:val="yellow"/>
          <w:u w:val="single"/>
        </w:rPr>
        <w:t>Policy practice encompasses</w:t>
      </w:r>
      <w:r w:rsidRPr="00BA3BEB">
        <w:rPr>
          <w:rFonts w:ascii="Times New Roman" w:eastAsia="MS Mincho" w:hAnsi="Times New Roman" w:cs="Times New Roman"/>
          <w:sz w:val="20"/>
          <w:szCs w:val="20"/>
        </w:rPr>
        <w:t xml:space="preserve"> </w:t>
      </w:r>
      <w:r w:rsidRPr="00BA3BEB">
        <w:rPr>
          <w:rFonts w:ascii="Times New Roman" w:eastAsia="MS Mincho" w:hAnsi="Times New Roman" w:cs="Times New Roman"/>
          <w:color w:val="000000"/>
          <w:sz w:val="12"/>
          <w:szCs w:val="12"/>
        </w:rPr>
        <w:t>social workers' "</w:t>
      </w:r>
      <w:r w:rsidRPr="00BA3BEB">
        <w:rPr>
          <w:rFonts w:ascii="Times New Roman" w:eastAsia="MS Mincho" w:hAnsi="Times New Roman" w:cs="Times New Roman"/>
          <w:b/>
          <w:bCs/>
          <w:color w:val="000000"/>
          <w:sz w:val="24"/>
          <w:szCs w:val="24"/>
          <w:highlight w:val="yellow"/>
          <w:u w:val="single"/>
        </w:rPr>
        <w:t>efforts to</w:t>
      </w:r>
      <w:r w:rsidRPr="00BA3BEB">
        <w:rPr>
          <w:rFonts w:ascii="Times New Roman" w:eastAsia="MS Mincho" w:hAnsi="Times New Roman" w:cs="Times New Roman"/>
          <w:color w:val="000000"/>
          <w:sz w:val="12"/>
          <w:szCs w:val="12"/>
        </w:rPr>
        <w:t xml:space="preserve"> influence the development, enactment, implementation, or </w:t>
      </w:r>
      <w:r w:rsidRPr="00BA3BEB">
        <w:rPr>
          <w:rFonts w:ascii="Times New Roman" w:eastAsia="MS Mincho" w:hAnsi="Times New Roman" w:cs="Times New Roman"/>
          <w:b/>
          <w:bCs/>
          <w:color w:val="000000"/>
          <w:sz w:val="24"/>
          <w:szCs w:val="24"/>
          <w:highlight w:val="yellow"/>
          <w:u w:val="single"/>
        </w:rPr>
        <w:t>assess</w:t>
      </w:r>
      <w:r w:rsidRPr="00BA3BEB">
        <w:rPr>
          <w:rFonts w:ascii="Times New Roman" w:eastAsia="MS Mincho" w:hAnsi="Times New Roman" w:cs="Times New Roman"/>
          <w:color w:val="000000"/>
          <w:sz w:val="12"/>
          <w:szCs w:val="12"/>
        </w:rPr>
        <w:t>ment of</w:t>
      </w:r>
      <w:r w:rsidRPr="00BA3BEB">
        <w:rPr>
          <w:rFonts w:ascii="Times New Roman" w:eastAsia="MS Mincho" w:hAnsi="Times New Roman" w:cs="Times New Roman"/>
          <w:b/>
          <w:bCs/>
          <w:color w:val="000000"/>
          <w:sz w:val="24"/>
          <w:szCs w:val="24"/>
          <w:u w:val="single"/>
        </w:rPr>
        <w:t xml:space="preserve"> </w:t>
      </w:r>
      <w:r w:rsidRPr="00BA3BEB">
        <w:rPr>
          <w:rFonts w:ascii="Times New Roman" w:eastAsia="MS Mincho" w:hAnsi="Times New Roman" w:cs="Times New Roman"/>
          <w:b/>
          <w:bCs/>
          <w:color w:val="000000"/>
          <w:sz w:val="24"/>
          <w:szCs w:val="24"/>
          <w:highlight w:val="yellow"/>
          <w:u w:val="single"/>
        </w:rPr>
        <w:t>social policies</w:t>
      </w:r>
      <w:r w:rsidRPr="00BA3BEB">
        <w:rPr>
          <w:rFonts w:ascii="Times New Roman" w:eastAsia="MS Mincho" w:hAnsi="Times New Roman" w:cs="Times New Roman"/>
          <w:sz w:val="20"/>
          <w:szCs w:val="20"/>
        </w:rPr>
        <w:t xml:space="preserve">" </w:t>
      </w:r>
      <w:r w:rsidRPr="00BA3BEB">
        <w:rPr>
          <w:rFonts w:ascii="Times New Roman" w:eastAsia="MS Mincho" w:hAnsi="Times New Roman" w:cs="Times New Roman"/>
          <w:color w:val="000000"/>
          <w:sz w:val="12"/>
          <w:szCs w:val="12"/>
        </w:rPr>
        <w:t xml:space="preserve">(Jansson, 1994, p. 8). </w:t>
      </w:r>
      <w:r w:rsidRPr="00BA3BEB">
        <w:rPr>
          <w:rFonts w:ascii="Times New Roman" w:eastAsia="MS Mincho" w:hAnsi="Times New Roman" w:cs="Times New Roman"/>
          <w:b/>
          <w:bCs/>
          <w:color w:val="000000"/>
          <w:sz w:val="24"/>
          <w:szCs w:val="24"/>
          <w:highlight w:val="yellow"/>
          <w:u w:val="single"/>
        </w:rPr>
        <w:t>Effective policy practice involves</w:t>
      </w:r>
      <w:r w:rsidRPr="00BA3BEB">
        <w:rPr>
          <w:rFonts w:ascii="Times New Roman" w:eastAsia="MS Mincho" w:hAnsi="Times New Roman" w:cs="Times New Roman"/>
          <w:b/>
          <w:bCs/>
          <w:color w:val="000000"/>
          <w:sz w:val="24"/>
          <w:szCs w:val="24"/>
          <w:u w:val="single"/>
        </w:rPr>
        <w:t xml:space="preserve"> </w:t>
      </w:r>
      <w:r w:rsidRPr="00BA3BEB">
        <w:rPr>
          <w:rFonts w:ascii="Times New Roman" w:eastAsia="MS Mincho" w:hAnsi="Times New Roman" w:cs="Times New Roman"/>
          <w:color w:val="000000"/>
          <w:sz w:val="12"/>
          <w:szCs w:val="12"/>
        </w:rPr>
        <w:t>analytic activities, such as</w:t>
      </w:r>
      <w:r w:rsidRPr="00BA3BEB">
        <w:rPr>
          <w:rFonts w:ascii="Times New Roman" w:eastAsia="MS Mincho" w:hAnsi="Times New Roman" w:cs="Times New Roman"/>
          <w:b/>
          <w:sz w:val="24"/>
          <w:szCs w:val="24"/>
        </w:rPr>
        <w:t xml:space="preserve"> </w:t>
      </w:r>
      <w:r w:rsidRPr="00BA3BEB">
        <w:rPr>
          <w:rFonts w:ascii="Times New Roman" w:eastAsia="MS Mincho" w:hAnsi="Times New Roman" w:cs="Times New Roman"/>
          <w:color w:val="000000"/>
          <w:sz w:val="12"/>
          <w:szCs w:val="12"/>
        </w:rPr>
        <w:t>defining issues, gathering data, conducting research,</w:t>
      </w:r>
      <w:r w:rsidRPr="00BA3BEB">
        <w:rPr>
          <w:rFonts w:ascii="Times New Roman" w:eastAsia="MS Mincho" w:hAnsi="Times New Roman" w:cs="Times New Roman"/>
          <w:b/>
          <w:sz w:val="24"/>
          <w:szCs w:val="24"/>
        </w:rPr>
        <w:t xml:space="preserve"> </w:t>
      </w:r>
      <w:r w:rsidRPr="00BA3BEB">
        <w:rPr>
          <w:rFonts w:ascii="Times New Roman" w:eastAsia="MS Mincho" w:hAnsi="Times New Roman" w:cs="Times New Roman"/>
          <w:color w:val="000000"/>
          <w:sz w:val="12"/>
          <w:szCs w:val="12"/>
        </w:rPr>
        <w:t>identifying and</w:t>
      </w:r>
      <w:r w:rsidRPr="00BA3BEB">
        <w:rPr>
          <w:rFonts w:ascii="Times New Roman" w:eastAsia="MS Mincho" w:hAnsi="Times New Roman" w:cs="Times New Roman"/>
          <w:b/>
          <w:bCs/>
          <w:color w:val="000000"/>
          <w:sz w:val="24"/>
          <w:szCs w:val="24"/>
          <w:u w:val="single"/>
        </w:rPr>
        <w:t xml:space="preserve"> </w:t>
      </w:r>
      <w:r w:rsidRPr="00BA3BEB">
        <w:rPr>
          <w:rFonts w:ascii="Times New Roman" w:eastAsia="MS Mincho" w:hAnsi="Times New Roman" w:cs="Times New Roman"/>
          <w:b/>
          <w:bCs/>
          <w:color w:val="000000"/>
          <w:sz w:val="24"/>
          <w:szCs w:val="24"/>
          <w:highlight w:val="yellow"/>
          <w:u w:val="single"/>
        </w:rPr>
        <w:t>prioritizing</w:t>
      </w:r>
      <w:r w:rsidRPr="00BA3BEB">
        <w:rPr>
          <w:rFonts w:ascii="Times New Roman" w:eastAsia="MS Mincho" w:hAnsi="Times New Roman" w:cs="Times New Roman"/>
          <w:b/>
          <w:bCs/>
          <w:color w:val="000000"/>
          <w:sz w:val="24"/>
          <w:szCs w:val="24"/>
          <w:u w:val="single"/>
        </w:rPr>
        <w:t xml:space="preserve"> </w:t>
      </w:r>
      <w:r w:rsidRPr="00BA3BEB">
        <w:rPr>
          <w:rFonts w:ascii="Times New Roman" w:eastAsia="MS Mincho" w:hAnsi="Times New Roman" w:cs="Times New Roman"/>
          <w:color w:val="000000"/>
          <w:sz w:val="12"/>
          <w:szCs w:val="12"/>
        </w:rPr>
        <w:t>policy</w:t>
      </w:r>
      <w:r w:rsidRPr="00BA3BEB">
        <w:rPr>
          <w:rFonts w:ascii="Times New Roman" w:eastAsia="MS Mincho" w:hAnsi="Times New Roman" w:cs="Times New Roman"/>
          <w:b/>
          <w:bCs/>
          <w:color w:val="000000"/>
          <w:sz w:val="24"/>
          <w:szCs w:val="24"/>
          <w:u w:val="single"/>
        </w:rPr>
        <w:t xml:space="preserve"> </w:t>
      </w:r>
      <w:r w:rsidRPr="00BA3BEB">
        <w:rPr>
          <w:rFonts w:ascii="Times New Roman" w:eastAsia="MS Mincho" w:hAnsi="Times New Roman" w:cs="Times New Roman"/>
          <w:b/>
          <w:bCs/>
          <w:color w:val="000000"/>
          <w:sz w:val="24"/>
          <w:szCs w:val="24"/>
          <w:highlight w:val="yellow"/>
          <w:u w:val="single"/>
        </w:rPr>
        <w:t>options, and creating policy proposals</w:t>
      </w:r>
      <w:r w:rsidRPr="00BA3BEB">
        <w:rPr>
          <w:rFonts w:ascii="Times New Roman" w:eastAsia="MS Mincho" w:hAnsi="Times New Roman" w:cs="Times New Roman"/>
          <w:color w:val="000000"/>
          <w:sz w:val="12"/>
          <w:szCs w:val="12"/>
        </w:rPr>
        <w:t xml:space="preserve"> (Jansson, 1994). It also involves persuasive activities intended to influence opinions and outcomes, such as discussing and debating issues, organizing coalitions and task forces, and providing testimony. According to Jansson (1984, pp. 57-58), social workers rely upon five fundamental skills when pursuing policy practice activities:</w:t>
      </w:r>
      <w:r w:rsidRPr="00BA3BEB">
        <w:rPr>
          <w:rFonts w:ascii="MS Mincho" w:eastAsia="MS Mincho" w:hAnsi="MS Mincho" w:cs="MS Mincho" w:hint="eastAsia"/>
          <w:color w:val="000000"/>
          <w:sz w:val="12"/>
          <w:szCs w:val="12"/>
        </w:rPr>
        <w:t> </w:t>
      </w:r>
      <w:r w:rsidRPr="00BA3BEB">
        <w:rPr>
          <w:rFonts w:ascii="Times New Roman" w:eastAsia="MS Mincho" w:hAnsi="Times New Roman" w:cs="Times New Roman"/>
          <w:color w:val="000000"/>
          <w:sz w:val="12"/>
          <w:szCs w:val="12"/>
        </w:rPr>
        <w:t>    * value-clarification skills for identifying and assessing the underlying values inherent in policy positions;</w:t>
      </w:r>
      <w:r w:rsidRPr="00BA3BEB">
        <w:rPr>
          <w:rFonts w:ascii="MS Mincho" w:eastAsia="MS Mincho" w:hAnsi="MS Mincho" w:cs="MS Mincho" w:hint="eastAsia"/>
          <w:color w:val="000000"/>
          <w:sz w:val="12"/>
          <w:szCs w:val="12"/>
        </w:rPr>
        <w:t> </w:t>
      </w:r>
      <w:r w:rsidRPr="00BA3BEB">
        <w:rPr>
          <w:rFonts w:ascii="Times New Roman" w:eastAsia="MS Mincho" w:hAnsi="Times New Roman" w:cs="Times New Roman"/>
          <w:color w:val="000000"/>
          <w:sz w:val="12"/>
          <w:szCs w:val="12"/>
        </w:rPr>
        <w:t>    * conceptual skills for identifying and evaluating the relative merits of different policy options;</w:t>
      </w:r>
      <w:r w:rsidRPr="00BA3BEB">
        <w:rPr>
          <w:rFonts w:ascii="MS Mincho" w:eastAsia="MS Mincho" w:hAnsi="MS Mincho" w:cs="MS Mincho" w:hint="eastAsia"/>
          <w:color w:val="000000"/>
          <w:sz w:val="12"/>
          <w:szCs w:val="12"/>
        </w:rPr>
        <w:t> </w:t>
      </w:r>
      <w:r w:rsidRPr="00BA3BEB">
        <w:rPr>
          <w:rFonts w:ascii="Times New Roman" w:eastAsia="MS Mincho" w:hAnsi="Times New Roman" w:cs="Times New Roman"/>
          <w:color w:val="000000"/>
          <w:sz w:val="12"/>
          <w:szCs w:val="12"/>
        </w:rPr>
        <w:t>    * interactional skills for interpreting the values and positions of others and conveying one's own point of view in a convincing manner;</w:t>
      </w:r>
      <w:r w:rsidRPr="00BA3BEB">
        <w:rPr>
          <w:rFonts w:ascii="MS Mincho" w:eastAsia="MS Mincho" w:hAnsi="MS Mincho" w:cs="MS Mincho" w:hint="eastAsia"/>
          <w:color w:val="000000"/>
          <w:sz w:val="12"/>
          <w:szCs w:val="12"/>
        </w:rPr>
        <w:t> </w:t>
      </w:r>
      <w:r w:rsidRPr="00BA3BEB">
        <w:rPr>
          <w:rFonts w:ascii="Times New Roman" w:eastAsia="MS Mincho" w:hAnsi="Times New Roman" w:cs="Times New Roman"/>
          <w:color w:val="000000"/>
          <w:sz w:val="12"/>
          <w:szCs w:val="12"/>
        </w:rPr>
        <w:t>    * political skills for developing coalitions and developing effective strategies; and</w:t>
      </w:r>
      <w:r w:rsidRPr="00BA3BEB">
        <w:rPr>
          <w:rFonts w:ascii="MS Mincho" w:eastAsia="MS Mincho" w:hAnsi="MS Mincho" w:cs="MS Mincho" w:hint="eastAsia"/>
          <w:color w:val="000000"/>
          <w:sz w:val="12"/>
          <w:szCs w:val="12"/>
        </w:rPr>
        <w:t> </w:t>
      </w:r>
      <w:r w:rsidRPr="00BA3BEB">
        <w:rPr>
          <w:rFonts w:ascii="Times New Roman" w:eastAsia="MS Mincho" w:hAnsi="Times New Roman" w:cs="Times New Roman"/>
          <w:color w:val="000000"/>
          <w:sz w:val="12"/>
          <w:szCs w:val="12"/>
        </w:rPr>
        <w:t xml:space="preserve">    * </w:t>
      </w:r>
      <w:r w:rsidRPr="00BA3BEB">
        <w:rPr>
          <w:rFonts w:ascii="Times New Roman" w:eastAsia="MS Mincho" w:hAnsi="Times New Roman" w:cs="Times New Roman"/>
          <w:b/>
          <w:bCs/>
          <w:color w:val="000000"/>
          <w:sz w:val="24"/>
          <w:szCs w:val="24"/>
          <w:highlight w:val="yellow"/>
          <w:u w:val="single"/>
        </w:rPr>
        <w:t>position-taking skills for</w:t>
      </w:r>
      <w:r w:rsidRPr="00BA3BEB">
        <w:rPr>
          <w:rFonts w:ascii="Times New Roman" w:eastAsia="MS Mincho" w:hAnsi="Times New Roman" w:cs="Times New Roman"/>
          <w:color w:val="000000"/>
          <w:sz w:val="12"/>
          <w:szCs w:val="12"/>
        </w:rPr>
        <w:t xml:space="preserve"> recommending, </w:t>
      </w:r>
      <w:r w:rsidRPr="00BA3BEB">
        <w:rPr>
          <w:rFonts w:ascii="Times New Roman" w:eastAsia="MS Mincho" w:hAnsi="Times New Roman" w:cs="Times New Roman"/>
          <w:b/>
          <w:bCs/>
          <w:color w:val="000000"/>
          <w:sz w:val="24"/>
          <w:szCs w:val="24"/>
          <w:highlight w:val="yellow"/>
          <w:u w:val="single"/>
        </w:rPr>
        <w:t>advocating</w:t>
      </w:r>
      <w:r w:rsidRPr="00BA3BEB">
        <w:rPr>
          <w:rFonts w:ascii="Times New Roman" w:eastAsia="MS Mincho" w:hAnsi="Times New Roman" w:cs="Times New Roman"/>
          <w:b/>
          <w:bCs/>
          <w:color w:val="000000"/>
          <w:sz w:val="24"/>
          <w:szCs w:val="24"/>
          <w:u w:val="single"/>
        </w:rPr>
        <w:t>,</w:t>
      </w:r>
      <w:r w:rsidRPr="00BA3BEB">
        <w:rPr>
          <w:rFonts w:ascii="Times New Roman" w:eastAsia="MS Mincho" w:hAnsi="Times New Roman" w:cs="Times New Roman"/>
          <w:color w:val="000000"/>
          <w:sz w:val="12"/>
          <w:szCs w:val="12"/>
        </w:rPr>
        <w:t xml:space="preserve"> and defending </w:t>
      </w:r>
      <w:r w:rsidRPr="00BA3BEB">
        <w:rPr>
          <w:rFonts w:ascii="Times New Roman" w:eastAsia="MS Mincho" w:hAnsi="Times New Roman" w:cs="Times New Roman"/>
          <w:b/>
          <w:bCs/>
          <w:color w:val="000000"/>
          <w:sz w:val="24"/>
          <w:szCs w:val="24"/>
          <w:highlight w:val="yellow"/>
          <w:u w:val="single"/>
        </w:rPr>
        <w:t>a particular policy</w:t>
      </w:r>
      <w:r w:rsidRPr="00BA3BEB">
        <w:rPr>
          <w:rFonts w:ascii="Times New Roman" w:eastAsia="MS Mincho" w:hAnsi="Times New Roman" w:cs="Times New Roman"/>
          <w:color w:val="000000"/>
          <w:sz w:val="12"/>
          <w:szCs w:val="12"/>
        </w:rPr>
        <w:t xml:space="preserve">. These policy practice skills </w:t>
      </w:r>
      <w:r w:rsidRPr="00BA3BEB">
        <w:rPr>
          <w:rFonts w:ascii="Times New Roman" w:eastAsia="MS Mincho" w:hAnsi="Times New Roman" w:cs="Times New Roman"/>
          <w:b/>
          <w:bCs/>
          <w:color w:val="000000"/>
          <w:sz w:val="24"/>
          <w:szCs w:val="24"/>
          <w:highlight w:val="yellow"/>
          <w:u w:val="single"/>
        </w:rPr>
        <w:t>reflect the hallmarks of critical thinking</w:t>
      </w:r>
      <w:r w:rsidRPr="00BA3BEB">
        <w:rPr>
          <w:rFonts w:ascii="Times New Roman" w:eastAsia="MS Mincho" w:hAnsi="Times New Roman" w:cs="Times New Roman"/>
          <w:sz w:val="20"/>
          <w:szCs w:val="20"/>
          <w:u w:val="single"/>
        </w:rPr>
        <w:t xml:space="preserve"> </w:t>
      </w:r>
      <w:r w:rsidRPr="00BA3BEB">
        <w:rPr>
          <w:rFonts w:ascii="Times New Roman" w:eastAsia="MS Mincho" w:hAnsi="Times New Roman" w:cs="Times New Roman"/>
          <w:color w:val="000000"/>
          <w:sz w:val="12"/>
          <w:szCs w:val="12"/>
        </w:rPr>
        <w:t xml:space="preserve">(see Brookfield, 1987; Gambrill, 1997). </w:t>
      </w:r>
      <w:r w:rsidRPr="00BA3BEB">
        <w:rPr>
          <w:rFonts w:ascii="Times New Roman" w:eastAsia="MS Mincho" w:hAnsi="Times New Roman" w:cs="Times New Roman"/>
          <w:b/>
          <w:bCs/>
          <w:color w:val="000000"/>
          <w:sz w:val="24"/>
          <w:szCs w:val="24"/>
          <w:highlight w:val="yellow"/>
          <w:u w:val="single"/>
        </w:rPr>
        <w:t>The central activities of critical thinking are identifying and challenging underlying assumptions, exploring alternative[s]</w:t>
      </w:r>
      <w:r w:rsidRPr="00BA3BEB">
        <w:rPr>
          <w:rFonts w:ascii="Times New Roman" w:eastAsia="MS Mincho" w:hAnsi="Times New Roman" w:cs="Times New Roman"/>
          <w:color w:val="000000"/>
          <w:sz w:val="12"/>
          <w:szCs w:val="12"/>
        </w:rPr>
        <w:t xml:space="preserve"> ways of thinking and acting, </w:t>
      </w:r>
      <w:r w:rsidRPr="00BA3BEB">
        <w:rPr>
          <w:rFonts w:ascii="Times New Roman" w:eastAsia="MS Mincho" w:hAnsi="Times New Roman" w:cs="Times New Roman"/>
          <w:b/>
          <w:bCs/>
          <w:color w:val="000000"/>
          <w:sz w:val="24"/>
          <w:szCs w:val="24"/>
          <w:highlight w:val="yellow"/>
          <w:u w:val="single"/>
        </w:rPr>
        <w:t>and arriving at commitments after a period of</w:t>
      </w:r>
      <w:r w:rsidRPr="00BA3BEB">
        <w:rPr>
          <w:rFonts w:ascii="Times New Roman" w:eastAsia="MS Mincho" w:hAnsi="Times New Roman" w:cs="Times New Roman"/>
          <w:b/>
          <w:bCs/>
          <w:color w:val="000000"/>
          <w:sz w:val="24"/>
          <w:szCs w:val="24"/>
          <w:u w:val="single"/>
        </w:rPr>
        <w:t xml:space="preserve"> </w:t>
      </w:r>
      <w:r w:rsidRPr="00BA3BEB">
        <w:rPr>
          <w:rFonts w:ascii="Times New Roman" w:eastAsia="MS Mincho" w:hAnsi="Times New Roman" w:cs="Times New Roman"/>
          <w:color w:val="000000"/>
          <w:sz w:val="12"/>
          <w:szCs w:val="12"/>
        </w:rPr>
        <w:t>questioning,</w:t>
      </w:r>
      <w:r w:rsidRPr="00BA3BEB">
        <w:rPr>
          <w:rFonts w:ascii="Times New Roman" w:eastAsia="MS Mincho" w:hAnsi="Times New Roman" w:cs="Times New Roman"/>
          <w:b/>
          <w:bCs/>
          <w:color w:val="000000"/>
          <w:sz w:val="24"/>
          <w:szCs w:val="24"/>
          <w:u w:val="single"/>
        </w:rPr>
        <w:t xml:space="preserve"> </w:t>
      </w:r>
      <w:r w:rsidRPr="00BA3BEB">
        <w:rPr>
          <w:rFonts w:ascii="Times New Roman" w:eastAsia="MS Mincho" w:hAnsi="Times New Roman" w:cs="Times New Roman"/>
          <w:b/>
          <w:bCs/>
          <w:color w:val="000000"/>
          <w:sz w:val="24"/>
          <w:szCs w:val="24"/>
          <w:highlight w:val="yellow"/>
          <w:u w:val="single"/>
        </w:rPr>
        <w:t>analysis</w:t>
      </w:r>
      <w:r w:rsidRPr="00BA3BEB">
        <w:rPr>
          <w:rFonts w:ascii="Times New Roman" w:eastAsia="MS Mincho" w:hAnsi="Times New Roman" w:cs="Times New Roman"/>
          <w:b/>
          <w:bCs/>
          <w:color w:val="000000"/>
          <w:sz w:val="24"/>
          <w:szCs w:val="24"/>
          <w:u w:val="single"/>
        </w:rPr>
        <w:t>,</w:t>
      </w:r>
      <w:r w:rsidRPr="00BA3BEB">
        <w:rPr>
          <w:rFonts w:ascii="Times New Roman" w:eastAsia="MS Mincho" w:hAnsi="Times New Roman" w:cs="Times New Roman"/>
          <w:color w:val="000000"/>
          <w:sz w:val="12"/>
          <w:szCs w:val="12"/>
        </w:rPr>
        <w:t xml:space="preserve"> and reflection (Brookfield, 1987). Significant parallels exist with the policy-making process--identifying the values underlying policy choices, recognizing and evaluating multiple alternatives, and taking a position and advocating for its adoption. </w:t>
      </w:r>
      <w:r w:rsidRPr="00BA3BEB">
        <w:rPr>
          <w:rFonts w:ascii="Times New Roman" w:eastAsia="MS Mincho" w:hAnsi="Times New Roman" w:cs="Times New Roman"/>
          <w:b/>
          <w:bCs/>
          <w:color w:val="000000"/>
          <w:sz w:val="24"/>
          <w:szCs w:val="24"/>
          <w:highlight w:val="yellow"/>
          <w:u w:val="single"/>
        </w:rPr>
        <w:t>Developing policy practice skills</w:t>
      </w:r>
      <w:r w:rsidRPr="00BA3BEB">
        <w:rPr>
          <w:rFonts w:ascii="Times New Roman" w:eastAsia="MS Mincho" w:hAnsi="Times New Roman" w:cs="Times New Roman"/>
          <w:color w:val="000000"/>
          <w:sz w:val="12"/>
          <w:szCs w:val="12"/>
        </w:rPr>
        <w:t xml:space="preserve"> seems to </w:t>
      </w:r>
      <w:r w:rsidRPr="00BA3BEB">
        <w:rPr>
          <w:rFonts w:ascii="Times New Roman" w:eastAsia="MS Mincho" w:hAnsi="Times New Roman" w:cs="Times New Roman"/>
          <w:b/>
          <w:bCs/>
          <w:color w:val="000000"/>
          <w:sz w:val="24"/>
          <w:szCs w:val="24"/>
          <w:highlight w:val="yellow"/>
          <w:u w:val="single"/>
        </w:rPr>
        <w:t>share[s] much in common with developing</w:t>
      </w:r>
      <w:r w:rsidRPr="00BA3BEB">
        <w:rPr>
          <w:rFonts w:ascii="Times New Roman" w:eastAsia="MS Mincho" w:hAnsi="Times New Roman" w:cs="Times New Roman"/>
          <w:color w:val="000000"/>
          <w:sz w:val="12"/>
          <w:szCs w:val="12"/>
        </w:rPr>
        <w:t xml:space="preserve"> capacities for </w:t>
      </w:r>
      <w:r w:rsidRPr="00BA3BEB">
        <w:rPr>
          <w:rFonts w:ascii="Times New Roman" w:eastAsia="MS Mincho" w:hAnsi="Times New Roman" w:cs="Times New Roman"/>
          <w:b/>
          <w:bCs/>
          <w:color w:val="000000"/>
          <w:sz w:val="24"/>
          <w:szCs w:val="24"/>
          <w:highlight w:val="yellow"/>
          <w:u w:val="single"/>
        </w:rPr>
        <w:t>critical thinking</w:t>
      </w:r>
      <w:r w:rsidRPr="00BA3BEB">
        <w:rPr>
          <w:rFonts w:ascii="Times New Roman" w:eastAsia="MS Mincho" w:hAnsi="Times New Roman" w:cs="Times New Roman"/>
          <w:b/>
          <w:bCs/>
          <w:color w:val="000000"/>
          <w:sz w:val="24"/>
          <w:szCs w:val="24"/>
          <w:u w:val="single"/>
        </w:rPr>
        <w:t>.</w:t>
      </w:r>
    </w:p>
    <w:p w:rsidR="00C371AE" w:rsidRPr="00BA3BEB" w:rsidRDefault="00C371AE" w:rsidP="00C371AE">
      <w:pPr>
        <w:widowControl w:val="0"/>
        <w:suppressAutoHyphens/>
        <w:spacing w:after="0" w:line="240" w:lineRule="auto"/>
        <w:jc w:val="both"/>
        <w:rPr>
          <w:rFonts w:ascii="Times New Roman" w:eastAsia="MS Mincho" w:hAnsi="Times New Roman" w:cs="Times New Roman"/>
          <w:kern w:val="1"/>
          <w:sz w:val="24"/>
          <w:szCs w:val="24"/>
          <w:lang w:bidi="hi-IN"/>
        </w:rPr>
      </w:pPr>
    </w:p>
    <w:p w:rsidR="00C371AE" w:rsidRPr="00BA3BEB" w:rsidRDefault="00C371AE" w:rsidP="00C371AE">
      <w:pPr>
        <w:widowControl w:val="0"/>
        <w:suppressAutoHyphens/>
        <w:spacing w:after="0" w:line="240" w:lineRule="auto"/>
        <w:jc w:val="both"/>
        <w:rPr>
          <w:rFonts w:ascii="Times New Roman" w:eastAsia="MS Mincho" w:hAnsi="Times New Roman" w:cs="Times New Roman"/>
          <w:b/>
          <w:kern w:val="1"/>
          <w:sz w:val="24"/>
          <w:szCs w:val="24"/>
          <w:lang w:bidi="hi-IN"/>
        </w:rPr>
      </w:pPr>
      <w:r w:rsidRPr="00BA3BEB">
        <w:rPr>
          <w:rFonts w:ascii="Times New Roman" w:eastAsia="MS Mincho" w:hAnsi="Times New Roman" w:cs="Times New Roman"/>
          <w:kern w:val="1"/>
          <w:sz w:val="24"/>
          <w:szCs w:val="24"/>
          <w:lang w:bidi="hi-IN"/>
        </w:rPr>
        <w:t>A focus on abstract theorizing instead of coming up with actual concrete proposals that engage the material world is infinitely regressive and ensures that nothing gets done.</w:t>
      </w:r>
      <w:r w:rsidRPr="00BA3BEB">
        <w:rPr>
          <w:rFonts w:ascii="Times New Roman" w:eastAsia="MS Mincho" w:hAnsi="Times New Roman" w:cs="Times New Roman"/>
          <w:b/>
          <w:kern w:val="1"/>
          <w:sz w:val="24"/>
          <w:szCs w:val="24"/>
          <w:lang w:bidi="hi-IN"/>
        </w:rPr>
        <w:t xml:space="preserve"> Bryant</w:t>
      </w:r>
      <w:r w:rsidRPr="00BA3BEB">
        <w:rPr>
          <w:rFonts w:ascii="Times New Roman" w:eastAsia="MS Mincho" w:hAnsi="Times New Roman" w:cs="Times New Roman"/>
          <w:b/>
          <w:kern w:val="1"/>
          <w:sz w:val="20"/>
          <w:szCs w:val="20"/>
          <w:vertAlign w:val="superscript"/>
          <w:lang w:bidi="hi-IN"/>
        </w:rPr>
        <w:footnoteReference w:id="6"/>
      </w:r>
      <w:r w:rsidRPr="00BA3BEB">
        <w:rPr>
          <w:rFonts w:ascii="Times New Roman" w:eastAsia="MS Mincho" w:hAnsi="Times New Roman" w:cs="Times New Roman"/>
          <w:b/>
          <w:kern w:val="1"/>
          <w:sz w:val="24"/>
          <w:szCs w:val="24"/>
          <w:lang w:bidi="hi-IN"/>
        </w:rPr>
        <w:t>:</w:t>
      </w:r>
    </w:p>
    <w:p w:rsidR="00C371AE" w:rsidRPr="00BA3BEB" w:rsidRDefault="00C371AE" w:rsidP="00C371AE">
      <w:pPr>
        <w:widowControl w:val="0"/>
        <w:suppressAutoHyphens/>
        <w:spacing w:after="0" w:line="240" w:lineRule="auto"/>
        <w:jc w:val="both"/>
        <w:rPr>
          <w:rFonts w:ascii="Times New Roman" w:eastAsia="MS Mincho" w:hAnsi="Times New Roman" w:cs="Times New Roman"/>
          <w:kern w:val="1"/>
          <w:sz w:val="24"/>
          <w:szCs w:val="24"/>
          <w:lang w:bidi="hi-IN"/>
        </w:rPr>
      </w:pPr>
    </w:p>
    <w:p w:rsidR="00C371AE" w:rsidRPr="00BA3BEB" w:rsidRDefault="00C371AE" w:rsidP="00C371AE">
      <w:pPr>
        <w:rPr>
          <w:rFonts w:ascii="Times New Roman" w:hAnsi="Times New Roman" w:cs="Times New Roman"/>
          <w:color w:val="000000"/>
          <w:sz w:val="12"/>
          <w:szCs w:val="12"/>
        </w:rPr>
      </w:pPr>
      <w:r w:rsidRPr="00BA3BEB">
        <w:rPr>
          <w:rStyle w:val="LinedDown"/>
          <w:rFonts w:ascii="Times New Roman" w:hAnsi="Times New Roman"/>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w:t>
      </w:r>
      <w:r w:rsidRPr="00BA3BEB">
        <w:rPr>
          <w:rStyle w:val="Carded"/>
          <w:rFonts w:ascii="Times New Roman" w:hAnsi="Times New Roman"/>
        </w:rPr>
        <w:t>If you want to make a truly revolutionary contribution</w:t>
      </w:r>
      <w:r w:rsidRPr="00BA3BEB">
        <w:rPr>
          <w:rStyle w:val="LinedDown"/>
          <w:rFonts w:ascii="Times New Roman" w:hAnsi="Times New Roman"/>
        </w:rPr>
        <w:t>, this is where you should start.</w:t>
      </w:r>
      <w:r w:rsidRPr="00BA3BEB">
        <w:rPr>
          <w:rStyle w:val="Carded"/>
          <w:rFonts w:ascii="Times New Roman" w:hAnsi="Times New Roman"/>
        </w:rPr>
        <w:t xml:space="preserve">  Why should anyone</w:t>
      </w:r>
      <w:r w:rsidRPr="00BA3BEB">
        <w:rPr>
          <w:rStyle w:val="LinedDown"/>
          <w:rFonts w:ascii="Times New Roman" w:hAnsi="Times New Roman"/>
        </w:rPr>
        <w:t xml:space="preserve"> even </w:t>
      </w:r>
      <w:r w:rsidRPr="00BA3BEB">
        <w:rPr>
          <w:rStyle w:val="Carded"/>
          <w:rFonts w:ascii="Times New Roman" w:hAnsi="Times New Roman"/>
        </w:rPr>
        <w:t>bother listening</w:t>
      </w:r>
      <w:r w:rsidRPr="00BA3BEB">
        <w:rPr>
          <w:rStyle w:val="LinedDown"/>
          <w:rFonts w:ascii="Times New Roman" w:hAnsi="Times New Roman"/>
        </w:rPr>
        <w:t xml:space="preserve"> to you </w:t>
      </w:r>
      <w:r w:rsidRPr="00BA3BEB">
        <w:rPr>
          <w:rStyle w:val="Carded"/>
          <w:rFonts w:ascii="Times New Roman" w:hAnsi="Times New Roman"/>
        </w:rPr>
        <w:t>if you aren’t proposing real plans?</w:t>
      </w:r>
      <w:r w:rsidRPr="00BA3BEB">
        <w:rPr>
          <w:rStyle w:val="LinedDown"/>
          <w:rFonts w:ascii="Times New Roman" w:hAnsi="Times New Roman"/>
        </w:rPr>
        <w:t xml:space="preserve">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 “Underpants gnome” deserves to be a category in critical theory; a sort of synonym for self-congratulatory masturbation. </w:t>
      </w:r>
      <w:r w:rsidRPr="00BA3BEB">
        <w:rPr>
          <w:rStyle w:val="Carded"/>
          <w:rFonts w:ascii="Times New Roman" w:hAnsi="Times New Roman"/>
        </w:rPr>
        <w:t xml:space="preserve"> We need less critique</w:t>
      </w:r>
      <w:r w:rsidRPr="00BA3BEB">
        <w:rPr>
          <w:rStyle w:val="LinedDown"/>
          <w:rFonts w:ascii="Times New Roman" w:hAnsi="Times New Roman"/>
        </w:rPr>
        <w:t xml:space="preserve"> not </w:t>
      </w:r>
      <w:r w:rsidRPr="00BA3BEB">
        <w:rPr>
          <w:rStyle w:val="Carded"/>
          <w:rFonts w:ascii="Times New Roman" w:hAnsi="Times New Roman"/>
        </w:rPr>
        <w:t>because</w:t>
      </w:r>
      <w:r w:rsidRPr="00BA3BEB">
        <w:rPr>
          <w:rStyle w:val="LinedDown"/>
          <w:rFonts w:ascii="Times New Roman" w:hAnsi="Times New Roman"/>
        </w:rPr>
        <w:t xml:space="preserve"> critique isn’t important or necessary– it is –but because </w:t>
      </w:r>
      <w:r w:rsidRPr="00BA3BEB">
        <w:rPr>
          <w:rStyle w:val="Carded"/>
          <w:rFonts w:ascii="Times New Roman" w:hAnsi="Times New Roman"/>
        </w:rPr>
        <w:t>we know the critiques</w:t>
      </w:r>
      <w:r w:rsidRPr="00BA3BEB">
        <w:rPr>
          <w:rStyle w:val="LinedDown"/>
          <w:rFonts w:ascii="Times New Roman" w:hAnsi="Times New Roman"/>
        </w:rPr>
        <w:t xml:space="preserve">, we know the problems.  We’re intoxicated with critique because it’s easy and safe.  </w:t>
      </w:r>
      <w:r w:rsidRPr="00BA3BEB">
        <w:rPr>
          <w:rStyle w:val="Carded"/>
          <w:rFonts w:ascii="Times New Roman" w:hAnsi="Times New Roman"/>
        </w:rPr>
        <w:t>We best every opponent [and]</w:t>
      </w:r>
      <w:r w:rsidRPr="00BA3BEB">
        <w:rPr>
          <w:rStyle w:val="LinedDown"/>
          <w:rFonts w:ascii="Times New Roman" w:hAnsi="Times New Roman"/>
        </w:rPr>
        <w:t xml:space="preserve"> with critique.  We </w:t>
      </w:r>
      <w:r w:rsidRPr="00BA3BEB">
        <w:rPr>
          <w:rStyle w:val="Carded"/>
          <w:rFonts w:ascii="Times New Roman" w:hAnsi="Times New Roman"/>
        </w:rPr>
        <w:t>occupy a position of moral superiority with critique.  But do we really do anything</w:t>
      </w:r>
      <w:r w:rsidRPr="00BA3BEB">
        <w:rPr>
          <w:rStyle w:val="LinedDown"/>
          <w:rFonts w:ascii="Times New Roman" w:hAnsi="Times New Roman"/>
        </w:rPr>
        <w:t xml:space="preserve"> with critique</w:t>
      </w:r>
      <w:r w:rsidRPr="00BA3BEB">
        <w:rPr>
          <w:rStyle w:val="Carded"/>
          <w:rFonts w:ascii="Times New Roman" w:hAnsi="Times New Roman"/>
        </w:rPr>
        <w:t>?  What we need</w:t>
      </w:r>
      <w:r w:rsidRPr="00BA3BEB">
        <w:rPr>
          <w:rStyle w:val="LinedDown"/>
          <w:rFonts w:ascii="Times New Roman" w:hAnsi="Times New Roman"/>
        </w:rPr>
        <w:t xml:space="preserve"> today, more than ever, </w:t>
      </w:r>
      <w:r w:rsidRPr="00BA3BEB">
        <w:rPr>
          <w:rStyle w:val="Carded"/>
          <w:rFonts w:ascii="Times New Roman" w:hAnsi="Times New Roman"/>
        </w:rPr>
        <w:t>is composition or carpentry.  Everyone knows something is wrong.</w:t>
      </w:r>
      <w:r w:rsidRPr="00BA3BEB">
        <w:rPr>
          <w:rStyle w:val="LinedDown"/>
          <w:rFonts w:ascii="Times New Roman" w:hAnsi="Times New Roman"/>
        </w:rPr>
        <w:t xml:space="preserve">  Everyone knows this system is destructive and stacked against them.  Even the Tea Party knows something is wrong with the economic system, despite having the wrong economic theory.  </w:t>
      </w:r>
      <w:r w:rsidRPr="00BA3BEB">
        <w:rPr>
          <w:rStyle w:val="Carded"/>
          <w:rFonts w:ascii="Times New Roman" w:hAnsi="Times New Roman"/>
        </w:rPr>
        <w:t>None of us, however, are proposing alternatives</w:t>
      </w:r>
      <w:r w:rsidRPr="00BA3BEB">
        <w:rPr>
          <w:rStyle w:val="LinedDown"/>
          <w:rFonts w:ascii="Times New Roman" w:hAnsi="Times New Roman"/>
        </w:rPr>
        <w:t>.  Instead we prefer to shout and denounce.  Good luck with that.</w:t>
      </w:r>
    </w:p>
    <w:p w:rsidR="00C371AE" w:rsidRPr="00BA3BEB" w:rsidRDefault="00C371AE" w:rsidP="00C371AE">
      <w:pPr>
        <w:rPr>
          <w:rFonts w:ascii="Times New Roman" w:hAnsi="Times New Roman" w:cs="Times New Roman"/>
        </w:rPr>
      </w:pPr>
    </w:p>
    <w:p w:rsidR="00C371AE" w:rsidRPr="00BA3BEB" w:rsidRDefault="00C371AE">
      <w:pPr>
        <w:pStyle w:val="Heading3"/>
        <w:rPr>
          <w:rFonts w:ascii="Times New Roman" w:hAnsi="Times New Roman" w:cs="Times New Roman"/>
        </w:rPr>
      </w:pPr>
      <w:r w:rsidRPr="00BA3BEB">
        <w:rPr>
          <w:rFonts w:ascii="Times New Roman" w:hAnsi="Times New Roman" w:cs="Times New Roman"/>
        </w:rPr>
        <w:t>A/T Ableism</w:t>
      </w:r>
    </w:p>
    <w:p w:rsidR="00C371AE" w:rsidRPr="00BA3BEB" w:rsidRDefault="00C371AE" w:rsidP="00C371AE">
      <w:pPr>
        <w:pStyle w:val="NormalWeb"/>
        <w:rPr>
          <w:b/>
          <w:u w:val="single"/>
        </w:rPr>
      </w:pPr>
      <w:r w:rsidRPr="00BA3BEB">
        <w:rPr>
          <w:b/>
          <w:u w:val="single"/>
        </w:rPr>
        <w:t>Diament</w:t>
      </w:r>
    </w:p>
    <w:p w:rsidR="00C371AE" w:rsidRPr="00BA3BEB" w:rsidRDefault="00C371AE" w:rsidP="00C371AE">
      <w:pPr>
        <w:pStyle w:val="NormalWeb"/>
        <w:rPr>
          <w:sz w:val="12"/>
          <w:szCs w:val="12"/>
        </w:rPr>
      </w:pPr>
      <w:r w:rsidRPr="00BA3BEB">
        <w:rPr>
          <w:sz w:val="12"/>
          <w:szCs w:val="12"/>
        </w:rPr>
        <w:t>http://www.disabilityscoop.com/2009/07/16/homeless-report/4153/</w:t>
      </w:r>
    </w:p>
    <w:p w:rsidR="00C371AE" w:rsidRPr="00BA3BEB" w:rsidRDefault="00C371AE" w:rsidP="00C371AE">
      <w:pPr>
        <w:pStyle w:val="NormalWeb"/>
        <w:rPr>
          <w:sz w:val="12"/>
          <w:szCs w:val="12"/>
        </w:rPr>
      </w:pPr>
      <w:r w:rsidRPr="00BA3BEB">
        <w:rPr>
          <w:b/>
          <w:u w:val="single"/>
        </w:rPr>
        <w:t>More than 40 percent of America’s homeless population are people with disabilities and the number appears to be rising</w:t>
      </w:r>
      <w:r w:rsidRPr="00BA3BEB">
        <w:rPr>
          <w:sz w:val="12"/>
          <w:szCs w:val="12"/>
        </w:rPr>
        <w:t>, according to an annual report on homelessness from the Department of Housing and Urban Development (HUD).</w:t>
      </w:r>
    </w:p>
    <w:p w:rsidR="00C371AE" w:rsidRPr="00BA3BEB" w:rsidRDefault="00C371AE" w:rsidP="00C371AE">
      <w:pPr>
        <w:pStyle w:val="NormalWeb"/>
        <w:rPr>
          <w:sz w:val="12"/>
          <w:szCs w:val="12"/>
        </w:rPr>
      </w:pPr>
      <w:r w:rsidRPr="00BA3BEB">
        <w:rPr>
          <w:sz w:val="12"/>
          <w:szCs w:val="12"/>
        </w:rPr>
        <w:t>In 2008, 42.8 percent of all adults using homeless shelters had a disability compared to 37.1 percent in 2007. The report calls this increase “unusually large for a single-year change.” The numbers could reflect an increased need or simply better data collection, the report says.</w:t>
      </w:r>
    </w:p>
    <w:p w:rsidR="00C371AE" w:rsidRPr="00BA3BEB" w:rsidRDefault="00C371AE" w:rsidP="00C371AE">
      <w:pPr>
        <w:pStyle w:val="NormalWeb"/>
        <w:rPr>
          <w:sz w:val="12"/>
          <w:szCs w:val="12"/>
        </w:rPr>
      </w:pPr>
      <w:r w:rsidRPr="00BA3BEB">
        <w:rPr>
          <w:sz w:val="12"/>
          <w:szCs w:val="12"/>
        </w:rPr>
        <w:t>Meanwhile,</w:t>
      </w:r>
      <w:r w:rsidRPr="00BA3BEB">
        <w:rPr>
          <w:b/>
          <w:u w:val="single"/>
        </w:rPr>
        <w:t xml:space="preserve"> just 17.7 percent of the general adult population reports having a disability </w:t>
      </w:r>
      <w:r w:rsidRPr="00BA3BEB">
        <w:rPr>
          <w:sz w:val="12"/>
          <w:szCs w:val="12"/>
        </w:rPr>
        <w:t>meaning that a significantly larger percentage of people with disabilities are homeless compared to the rest of the population.</w:t>
      </w:r>
    </w:p>
    <w:p w:rsidR="00C371AE" w:rsidRPr="00BA3BEB" w:rsidRDefault="00C371AE" w:rsidP="00C371AE">
      <w:pPr>
        <w:rPr>
          <w:rFonts w:ascii="Times New Roman" w:hAnsi="Times New Roman" w:cs="Times New Roman"/>
        </w:rPr>
      </w:pPr>
      <w:r w:rsidRPr="00BA3BEB">
        <w:rPr>
          <w:rFonts w:ascii="Times New Roman" w:hAnsi="Times New Roman" w:cs="Times New Roman"/>
        </w:rPr>
        <w:t>And google indicates that 3.5 million americans are homeless</w:t>
      </w:r>
    </w:p>
    <w:p w:rsidR="00C371AE" w:rsidRPr="00BA3BEB" w:rsidRDefault="00C371AE" w:rsidP="00C371AE">
      <w:pPr>
        <w:rPr>
          <w:rFonts w:ascii="Times New Roman" w:hAnsi="Times New Roman" w:cs="Times New Roman"/>
        </w:rPr>
      </w:pPr>
    </w:p>
    <w:p w:rsidR="00D97CCC" w:rsidRPr="00BA3BEB" w:rsidRDefault="00D97CCC" w:rsidP="009C1F3C">
      <w:pPr>
        <w:pStyle w:val="Heading2"/>
        <w:spacing w:after="60" w:line="360" w:lineRule="auto"/>
        <w:rPr>
          <w:rFonts w:ascii="Times New Roman" w:hAnsi="Times New Roman" w:cs="Times New Roman"/>
        </w:rPr>
      </w:pPr>
      <w:r w:rsidRPr="00BA3BEB">
        <w:rPr>
          <w:rFonts w:ascii="Times New Roman" w:hAnsi="Times New Roman" w:cs="Times New Roman"/>
        </w:rPr>
        <w:t>More cards</w:t>
      </w:r>
    </w:p>
    <w:p w:rsidR="00D97CCC" w:rsidRPr="00BA3BEB" w:rsidRDefault="00D97CCC" w:rsidP="009C1F3C">
      <w:pPr>
        <w:autoSpaceDE w:val="0"/>
        <w:autoSpaceDN w:val="0"/>
        <w:adjustRightInd w:val="0"/>
        <w:spacing w:after="60" w:line="360" w:lineRule="auto"/>
        <w:rPr>
          <w:rFonts w:ascii="Times New Roman" w:hAnsi="Times New Roman" w:cs="Times New Roman"/>
          <w:b/>
          <w:bCs/>
          <w:sz w:val="24"/>
          <w:szCs w:val="24"/>
          <w:u w:val="single"/>
        </w:rPr>
      </w:pPr>
      <w:r w:rsidRPr="00BA3BEB">
        <w:rPr>
          <w:rFonts w:ascii="Times New Roman" w:hAnsi="Times New Roman" w:cs="Times New Roman"/>
          <w:b/>
          <w:bCs/>
          <w:sz w:val="24"/>
          <w:szCs w:val="24"/>
          <w:u w:val="single"/>
        </w:rPr>
        <w:t xml:space="preserve">Fact: Restrictive laws endanger teens' health by inhibiting them from seeking safe medical care early in pregnancy. </w:t>
      </w:r>
      <w:r w:rsidRPr="00BA3BEB">
        <w:rPr>
          <w:rFonts w:ascii="Times New Roman" w:hAnsi="Times New Roman" w:cs="Times New Roman"/>
          <w:b/>
          <w:sz w:val="24"/>
          <w:szCs w:val="24"/>
          <w:u w:val="single"/>
        </w:rPr>
        <w:t>Doctors recommend that when a woman becomes pregnant</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 whether she plans to give birth or have an abortion – she</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seek medical care immediately. In the case of abortion, her</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risk is lowest if she seeks care in the early weeks of</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pregnancy. By placing roadblocks in teenagers' paths, restrictive laws</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have the effect of creating further delays among women who</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already have difficulty seeking prompt care. When teens</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know that health care providers are forced by law to tell their</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parents before providing services, they are less willing to get</w:t>
      </w:r>
      <w:r w:rsidRPr="00BA3BEB">
        <w:rPr>
          <w:rFonts w:ascii="Times New Roman" w:hAnsi="Times New Roman" w:cs="Times New Roman"/>
          <w:b/>
          <w:bCs/>
          <w:sz w:val="24"/>
          <w:szCs w:val="24"/>
          <w:u w:val="single"/>
        </w:rPr>
        <w:t xml:space="preserve"> </w:t>
      </w:r>
      <w:r w:rsidRPr="00BA3BEB">
        <w:rPr>
          <w:rFonts w:ascii="Times New Roman" w:hAnsi="Times New Roman" w:cs="Times New Roman"/>
          <w:b/>
          <w:sz w:val="24"/>
          <w:szCs w:val="24"/>
          <w:u w:val="single"/>
        </w:rPr>
        <w:t>health care related to sexual activity.</w:t>
      </w:r>
    </w:p>
    <w:p w:rsidR="00D97CCC" w:rsidRPr="00BA3BEB" w:rsidRDefault="00D97CCC" w:rsidP="009C1F3C">
      <w:pPr>
        <w:spacing w:after="60" w:line="360" w:lineRule="auto"/>
        <w:rPr>
          <w:rFonts w:ascii="Times New Roman" w:hAnsi="Times New Roman" w:cs="Times New Roman"/>
        </w:rPr>
      </w:pPr>
    </w:p>
    <w:p w:rsidR="00D16B19" w:rsidRPr="00BA3BEB" w:rsidRDefault="00D16B19" w:rsidP="009C1F3C">
      <w:pPr>
        <w:pStyle w:val="NormalWeb"/>
        <w:spacing w:after="60" w:afterAutospacing="0" w:line="360" w:lineRule="auto"/>
        <w:rPr>
          <w:b/>
        </w:rPr>
      </w:pPr>
      <w:r w:rsidRPr="00BA3BEB">
        <w:t xml:space="preserve">The majority of young women will voluntarily involve their parents in their decision. But mandatory involvement and parental consent laws harm the teenagers who </w:t>
      </w:r>
      <w:r w:rsidRPr="00BA3BEB">
        <w:rPr>
          <w:i/>
        </w:rPr>
        <w:t xml:space="preserve">cannot </w:t>
      </w:r>
      <w:r w:rsidRPr="00BA3BEB">
        <w:t xml:space="preserve">safely involve their own parents. </w:t>
      </w:r>
      <w:r w:rsidRPr="00BA3BEB">
        <w:rPr>
          <w:b/>
        </w:rPr>
        <w:t>ACLU:</w:t>
      </w:r>
    </w:p>
    <w:p w:rsidR="00D16B19" w:rsidRPr="00BA3BEB" w:rsidRDefault="00D16B19" w:rsidP="009C1F3C">
      <w:pPr>
        <w:pStyle w:val="NormalWeb"/>
        <w:spacing w:after="60" w:afterAutospacing="0" w:line="360" w:lineRule="auto"/>
        <w:rPr>
          <w:b/>
          <w:u w:val="single"/>
        </w:rPr>
      </w:pPr>
      <w:r w:rsidRPr="00BA3BEB">
        <w:rPr>
          <w:sz w:val="12"/>
          <w:szCs w:val="12"/>
        </w:rPr>
        <w:t>A majority of minors who have abortions do so with at least one parent's knowledge.</w:t>
      </w:r>
      <w:r w:rsidRPr="00BA3BEB">
        <w:rPr>
          <w:b/>
          <w:u w:val="single"/>
        </w:rPr>
        <w:t xml:space="preserve"> Based on a national survey </w:t>
      </w:r>
      <w:r w:rsidRPr="00BA3BEB">
        <w:rPr>
          <w:sz w:val="12"/>
          <w:szCs w:val="12"/>
        </w:rPr>
        <w:t>of more than</w:t>
      </w:r>
      <w:r w:rsidRPr="00BA3BEB">
        <w:rPr>
          <w:b/>
          <w:u w:val="single"/>
        </w:rPr>
        <w:t xml:space="preserve"> </w:t>
      </w:r>
      <w:r w:rsidRPr="00BA3BEB">
        <w:rPr>
          <w:sz w:val="12"/>
          <w:szCs w:val="12"/>
        </w:rPr>
        <w:t>1,500 unmarried minors</w:t>
      </w:r>
      <w:r w:rsidRPr="00BA3BEB">
        <w:rPr>
          <w:b/>
          <w:u w:val="single"/>
        </w:rPr>
        <w:t xml:space="preserve"> </w:t>
      </w:r>
      <w:r w:rsidRPr="00BA3BEB">
        <w:rPr>
          <w:sz w:val="12"/>
          <w:szCs w:val="12"/>
        </w:rPr>
        <w:t>having abortions in states without parental involvement laws,</w:t>
      </w:r>
      <w:r w:rsidRPr="00BA3BEB">
        <w:rPr>
          <w:b/>
          <w:u w:val="single"/>
        </w:rPr>
        <w:t xml:space="preserve"> 61% of young women discussed the decision to have an abortion with </w:t>
      </w:r>
      <w:r w:rsidRPr="00BA3BEB">
        <w:rPr>
          <w:sz w:val="12"/>
          <w:szCs w:val="12"/>
        </w:rPr>
        <w:t>at least one of their</w:t>
      </w:r>
      <w:r w:rsidRPr="00BA3BEB">
        <w:rPr>
          <w:b/>
          <w:u w:val="single"/>
        </w:rPr>
        <w:t xml:space="preserve"> parents. </w:t>
      </w:r>
      <w:r w:rsidRPr="00BA3BEB">
        <w:rPr>
          <w:sz w:val="12"/>
          <w:szCs w:val="12"/>
        </w:rPr>
        <w:t xml:space="preserve">The younger the teen, the more likely she was to have voluntarily discussed the abortion with her parent. In fact, 90% of minors under 15 involved a parent in their decision to have an abortion. A majority of teens who did not talk to a parent turned to another trusted adult. (Stanley K. Henshaw and Kathryn Kost, "Parental Involvement In Minors' Abortion Decisions," 24 Family Planning Perspectives 196, 200 (1992).) </w:t>
      </w:r>
      <w:r w:rsidRPr="00BA3BEB">
        <w:rPr>
          <w:rStyle w:val="Strong"/>
          <w:sz w:val="12"/>
          <w:szCs w:val="12"/>
        </w:rPr>
        <w:t>Most Teens Who Do Not Involve a Parent Have Very Good Reasons for Not Doing So</w:t>
      </w:r>
      <w:r w:rsidRPr="00BA3BEB">
        <w:rPr>
          <w:sz w:val="12"/>
          <w:szCs w:val="12"/>
        </w:rPr>
        <w:t xml:space="preserve"> The minority of</w:t>
      </w:r>
      <w:r w:rsidRPr="00BA3BEB">
        <w:rPr>
          <w:b/>
          <w:u w:val="single"/>
        </w:rPr>
        <w:t xml:space="preserve"> teens who do not voluntarily consult a parent </w:t>
      </w:r>
      <w:r w:rsidRPr="00BA3BEB">
        <w:rPr>
          <w:sz w:val="12"/>
          <w:szCs w:val="12"/>
        </w:rPr>
        <w:t>generally</w:t>
      </w:r>
      <w:r w:rsidRPr="00BA3BEB">
        <w:rPr>
          <w:b/>
          <w:u w:val="single"/>
        </w:rPr>
        <w:t xml:space="preserve"> have good reasons </w:t>
      </w:r>
      <w:r w:rsidRPr="00BA3BEB">
        <w:rPr>
          <w:sz w:val="12"/>
          <w:szCs w:val="12"/>
        </w:rPr>
        <w:t xml:space="preserve">not to. </w:t>
      </w:r>
      <w:r w:rsidRPr="00BA3BEB">
        <w:rPr>
          <w:b/>
          <w:u w:val="single"/>
        </w:rPr>
        <w:t xml:space="preserve">Many come from families where such an announcement would only exacerbate an already </w:t>
      </w:r>
      <w:r w:rsidRPr="00BA3BEB">
        <w:rPr>
          <w:sz w:val="12"/>
          <w:szCs w:val="12"/>
        </w:rPr>
        <w:t>volatile or</w:t>
      </w:r>
      <w:r w:rsidRPr="00BA3BEB">
        <w:rPr>
          <w:b/>
          <w:u w:val="single"/>
        </w:rPr>
        <w:t xml:space="preserve"> dysfunctional </w:t>
      </w:r>
      <w:r w:rsidRPr="00BA3BEB">
        <w:rPr>
          <w:sz w:val="12"/>
          <w:szCs w:val="12"/>
        </w:rPr>
        <w:t>family</w:t>
      </w:r>
      <w:r w:rsidRPr="00BA3BEB">
        <w:rPr>
          <w:b/>
          <w:u w:val="single"/>
        </w:rPr>
        <w:t xml:space="preserve"> situation. </w:t>
      </w:r>
      <w:r w:rsidRPr="00BA3BEB">
        <w:rPr>
          <w:sz w:val="12"/>
          <w:szCs w:val="12"/>
        </w:rPr>
        <w:t>One study showed that 22% of teens who did not tell a parent about their abortion decision feared that, if they told their parents, they would be kicked out of the house. More than 8% feared that they would be physically abused because their parents had beaten them before.</w:t>
      </w:r>
      <w:r w:rsidRPr="00BA3BEB">
        <w:rPr>
          <w:b/>
          <w:u w:val="single"/>
        </w:rPr>
        <w:t xml:space="preserve"> Of those who did not tell a parent, 12% did not live with either parent and 14% had parents who abused drugs or alcohol.</w:t>
      </w:r>
      <w:r w:rsidRPr="00BA3BEB">
        <w:rPr>
          <w:sz w:val="12"/>
          <w:szCs w:val="12"/>
        </w:rPr>
        <w:t xml:space="preserve"> (Henshaw &amp; Kost.) Experience shows that teens'</w:t>
      </w:r>
      <w:r w:rsidRPr="00BA3BEB">
        <w:rPr>
          <w:b/>
          <w:u w:val="single"/>
        </w:rPr>
        <w:t xml:space="preserve"> fears are well-founded. </w:t>
      </w:r>
      <w:r w:rsidRPr="00BA3BEB">
        <w:rPr>
          <w:sz w:val="12"/>
          <w:szCs w:val="12"/>
        </w:rPr>
        <w:t xml:space="preserve">For example, </w:t>
      </w:r>
      <w:r w:rsidRPr="00BA3BEB">
        <w:rPr>
          <w:b/>
          <w:u w:val="single"/>
        </w:rPr>
        <w:t xml:space="preserve">one </w:t>
      </w:r>
      <w:r w:rsidRPr="00BA3BEB">
        <w:rPr>
          <w:sz w:val="12"/>
          <w:szCs w:val="12"/>
        </w:rPr>
        <w:t xml:space="preserve">of the very first </w:t>
      </w:r>
      <w:r w:rsidRPr="00BA3BEB">
        <w:rPr>
          <w:b/>
          <w:u w:val="single"/>
        </w:rPr>
        <w:t>teen</w:t>
      </w:r>
      <w:r w:rsidRPr="00BA3BEB">
        <w:rPr>
          <w:sz w:val="12"/>
          <w:szCs w:val="12"/>
        </w:rPr>
        <w:t xml:space="preserve">s who was forced to notify a parent </w:t>
      </w:r>
      <w:r w:rsidRPr="00BA3BEB">
        <w:rPr>
          <w:b/>
          <w:u w:val="single"/>
        </w:rPr>
        <w:t xml:space="preserve">under Colorado's </w:t>
      </w:r>
      <w:r w:rsidRPr="00BA3BEB">
        <w:rPr>
          <w:sz w:val="12"/>
          <w:szCs w:val="12"/>
        </w:rPr>
        <w:t>parental notice</w:t>
      </w:r>
      <w:r w:rsidRPr="00BA3BEB">
        <w:rPr>
          <w:b/>
          <w:u w:val="single"/>
        </w:rPr>
        <w:t xml:space="preserve"> law was kicked out of her home </w:t>
      </w:r>
      <w:r w:rsidRPr="00BA3BEB">
        <w:rPr>
          <w:sz w:val="12"/>
          <w:szCs w:val="12"/>
        </w:rPr>
        <w:t xml:space="preserve">when her mother learned of the pregnancy. </w:t>
      </w:r>
      <w:r w:rsidRPr="00BA3BEB">
        <w:rPr>
          <w:b/>
          <w:u w:val="single"/>
        </w:rPr>
        <w:t xml:space="preserve">Her mother took the money the teen had saved </w:t>
      </w:r>
      <w:r w:rsidRPr="00BA3BEB">
        <w:rPr>
          <w:sz w:val="12"/>
          <w:szCs w:val="12"/>
        </w:rPr>
        <w:t>for the abortion</w:t>
      </w:r>
      <w:r w:rsidRPr="00BA3BEB">
        <w:rPr>
          <w:b/>
          <w:u w:val="single"/>
        </w:rPr>
        <w:t xml:space="preserve"> and threatened to disown her </w:t>
      </w:r>
      <w:r w:rsidRPr="00BA3BEB">
        <w:rPr>
          <w:sz w:val="12"/>
          <w:szCs w:val="12"/>
        </w:rPr>
        <w:t>if she went through with the procedure. When</w:t>
      </w:r>
      <w:r w:rsidRPr="00BA3BEB">
        <w:rPr>
          <w:b/>
          <w:u w:val="single"/>
        </w:rPr>
        <w:t xml:space="preserve"> the teen </w:t>
      </w:r>
      <w:r w:rsidRPr="00BA3BEB">
        <w:rPr>
          <w:sz w:val="12"/>
          <w:szCs w:val="12"/>
        </w:rPr>
        <w:t>called the clinic to reschedule her appointment, she</w:t>
      </w:r>
      <w:r w:rsidRPr="00BA3BEB">
        <w:rPr>
          <w:b/>
          <w:u w:val="single"/>
        </w:rPr>
        <w:t xml:space="preserve"> was living in a friend's car. </w:t>
      </w:r>
      <w:r w:rsidRPr="00BA3BEB">
        <w:rPr>
          <w:sz w:val="12"/>
          <w:szCs w:val="12"/>
        </w:rPr>
        <w:t>Far from strengthening her family and helping her make an informed decision, the law ruined her relationship with her mother and left her homeless with an unwanted pregnancy.</w:t>
      </w:r>
      <w:r w:rsidRPr="00BA3BEB">
        <w:rPr>
          <w:b/>
          <w:u w:val="single"/>
        </w:rPr>
        <w:t xml:space="preserve"> Her experience is far from unique.</w:t>
      </w:r>
    </w:p>
    <w:p w:rsidR="00D16B19" w:rsidRPr="00BA3BEB" w:rsidRDefault="00D16B19" w:rsidP="009C1F3C">
      <w:pPr>
        <w:spacing w:after="60" w:line="360" w:lineRule="auto"/>
        <w:rPr>
          <w:rFonts w:ascii="Times New Roman" w:hAnsi="Times New Roman" w:cs="Times New Roman"/>
        </w:rPr>
      </w:pPr>
    </w:p>
    <w:sectPr w:rsidR="00D16B19" w:rsidRPr="00BA3BE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A04" w:rsidRDefault="00270A04" w:rsidP="00D030B2">
      <w:pPr>
        <w:spacing w:after="0" w:line="240" w:lineRule="auto"/>
      </w:pPr>
      <w:r>
        <w:separator/>
      </w:r>
    </w:p>
  </w:endnote>
  <w:endnote w:type="continuationSeparator" w:id="0">
    <w:p w:rsidR="00270A04" w:rsidRDefault="00270A04" w:rsidP="00D03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A04" w:rsidRDefault="00270A04" w:rsidP="00D030B2">
      <w:pPr>
        <w:spacing w:after="0" w:line="240" w:lineRule="auto"/>
      </w:pPr>
      <w:r>
        <w:separator/>
      </w:r>
    </w:p>
  </w:footnote>
  <w:footnote w:type="continuationSeparator" w:id="0">
    <w:p w:rsidR="00270A04" w:rsidRDefault="00270A04" w:rsidP="00D030B2">
      <w:pPr>
        <w:spacing w:after="0" w:line="240" w:lineRule="auto"/>
      </w:pPr>
      <w:r>
        <w:continuationSeparator/>
      </w:r>
    </w:p>
  </w:footnote>
  <w:footnote w:id="1">
    <w:p w:rsidR="00AD3754" w:rsidRDefault="00AD3754" w:rsidP="00FB55B3">
      <w:pPr>
        <w:pStyle w:val="FootnoteText"/>
        <w:rPr>
          <w:rFonts w:eastAsia="Times New Roman"/>
          <w:lang w:bidi="x-none"/>
        </w:rPr>
      </w:pPr>
      <w:r>
        <w:footnoteRef/>
      </w:r>
      <w:r>
        <w:t xml:space="preserve"> José Medina [Professor of Philosophy at Vanderbilt] "Toward a Foucaultian Epistemology of Resistance: Counter-Memory, Epistemic Friction, and Guerrilla Pluralism", Foucault Studies No. 12 (2011), 9-35.</w:t>
      </w:r>
    </w:p>
  </w:footnote>
  <w:footnote w:id="2">
    <w:p w:rsidR="00BA3BEB" w:rsidRPr="008B747B" w:rsidRDefault="00BA3BEB" w:rsidP="00BA3BEB">
      <w:pPr>
        <w:rPr>
          <w:rFonts w:ascii="Georgia" w:eastAsia="Calibri" w:hAnsi="Georgia" w:cs="Times New Roman"/>
          <w:sz w:val="16"/>
          <w:szCs w:val="16"/>
        </w:rPr>
      </w:pPr>
      <w:r>
        <w:rPr>
          <w:rStyle w:val="FootnoteReference"/>
        </w:rPr>
        <w:footnoteRef/>
      </w:r>
      <w:r>
        <w:t xml:space="preserve"> </w:t>
      </w:r>
      <w:r w:rsidRPr="008B747B">
        <w:rPr>
          <w:rFonts w:ascii="Georgia" w:eastAsia="Calibri" w:hAnsi="Georgia" w:cs="Times New Roman"/>
          <w:sz w:val="16"/>
          <w:szCs w:val="16"/>
        </w:rPr>
        <w:t>Editor V Spike, Professor in the Department of Political Science at the University of Arizona, Gendered States, pg. 66</w:t>
      </w:r>
    </w:p>
  </w:footnote>
  <w:footnote w:id="3">
    <w:p w:rsidR="00AD3754" w:rsidRDefault="00AD3754" w:rsidP="00FB55B3">
      <w:pPr>
        <w:pStyle w:val="FootnoteText"/>
      </w:pPr>
      <w:r>
        <w:rPr>
          <w:rStyle w:val="FootnoteReference"/>
        </w:rPr>
        <w:footnoteRef/>
      </w:r>
      <w:r>
        <w:t xml:space="preserve"> </w:t>
      </w:r>
      <w:r w:rsidRPr="005E6464">
        <w:rPr>
          <w:sz w:val="16"/>
        </w:rPr>
        <w:t>Polychroniou, CJ, Neoliberalism and the Politics of Higher Education: An Interview With Henry A. Giroux, Truthout, March 26, 2013, http://truth-out.org/news/item/15237-predatory-capitalism-and-the-attack-on-higher-education-an-interview-with-henry-a-giroux. DR.</w:t>
      </w:r>
    </w:p>
  </w:footnote>
  <w:footnote w:id="4">
    <w:p w:rsidR="00C371AE" w:rsidRDefault="00C371AE" w:rsidP="00C371AE">
      <w:pPr>
        <w:pStyle w:val="FootnoteText"/>
      </w:pPr>
      <w:r>
        <w:rPr>
          <w:rStyle w:val="FootnoteReference"/>
        </w:rPr>
        <w:footnoteRef/>
      </w:r>
      <w:r>
        <w:t xml:space="preserve"> </w:t>
      </w:r>
      <w:r w:rsidRPr="004A5984">
        <w:t>(Makani, Executive Director of The Praxis Project, a nonprofit organization helping communities use media and policy advocacy to advance health equity and justice. “Changing the Rules: What Public Policy Means for Organizing” Colorlines 3.2)</w:t>
      </w:r>
    </w:p>
  </w:footnote>
  <w:footnote w:id="5">
    <w:p w:rsidR="00C371AE" w:rsidRPr="00F1467B" w:rsidRDefault="00C371AE" w:rsidP="00C371AE">
      <w:pPr>
        <w:rPr>
          <w:sz w:val="20"/>
          <w:szCs w:val="20"/>
        </w:rPr>
      </w:pPr>
      <w:r w:rsidRPr="00F1467B">
        <w:rPr>
          <w:rStyle w:val="FootnoteReference"/>
        </w:rPr>
        <w:footnoteRef/>
      </w:r>
      <w:r w:rsidRPr="00F1467B">
        <w:rPr>
          <w:sz w:val="20"/>
          <w:szCs w:val="20"/>
        </w:rPr>
        <w:t xml:space="preserve"> Keller,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footnote>
  <w:footnote w:id="6">
    <w:p w:rsidR="00C371AE" w:rsidRPr="00F521EF" w:rsidRDefault="00C371AE" w:rsidP="00C371AE">
      <w:pPr>
        <w:pStyle w:val="FootnoteText"/>
      </w:pPr>
      <w:r>
        <w:rPr>
          <w:rStyle w:val="FootnoteReference"/>
        </w:rPr>
        <w:footnoteRef/>
      </w:r>
      <w:r>
        <w:t xml:space="preserve"> </w:t>
      </w:r>
      <w:r w:rsidRPr="00F521EF">
        <w:t>Levi Bryant November 11, 2012, Underpants Gnomes: A Critique of the Academic Left, larvalsubjects, http://larvalsubjects.wordpress.com/2012/11/11/underpants-gnomes-a</w:t>
      </w:r>
      <w:r>
        <w:t>-critique-of-the-academic-left/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016956861"/>
      <w:docPartObj>
        <w:docPartGallery w:val="Page Numbers (Top of Page)"/>
        <w:docPartUnique/>
      </w:docPartObj>
    </w:sdtPr>
    <w:sdtEndPr>
      <w:rPr>
        <w:noProof/>
      </w:rPr>
    </w:sdtEndPr>
    <w:sdtContent>
      <w:p w:rsidR="00234B37" w:rsidRPr="00234B37" w:rsidRDefault="00234B37">
        <w:pPr>
          <w:pStyle w:val="Header"/>
          <w:jc w:val="right"/>
          <w:rPr>
            <w:rFonts w:ascii="Times New Roman" w:hAnsi="Times New Roman" w:cs="Times New Roman"/>
            <w:sz w:val="24"/>
            <w:szCs w:val="24"/>
          </w:rPr>
        </w:pPr>
        <w:r w:rsidRPr="00234B37">
          <w:rPr>
            <w:rFonts w:ascii="Times New Roman" w:hAnsi="Times New Roman" w:cs="Times New Roman"/>
            <w:sz w:val="24"/>
            <w:szCs w:val="24"/>
          </w:rPr>
          <w:fldChar w:fldCharType="begin"/>
        </w:r>
        <w:r w:rsidRPr="00234B37">
          <w:rPr>
            <w:rFonts w:ascii="Times New Roman" w:hAnsi="Times New Roman" w:cs="Times New Roman"/>
            <w:sz w:val="24"/>
            <w:szCs w:val="24"/>
          </w:rPr>
          <w:instrText xml:space="preserve"> PAGE   \* MERGEFORMAT </w:instrText>
        </w:r>
        <w:r w:rsidRPr="00234B37">
          <w:rPr>
            <w:rFonts w:ascii="Times New Roman" w:hAnsi="Times New Roman" w:cs="Times New Roman"/>
            <w:sz w:val="24"/>
            <w:szCs w:val="24"/>
          </w:rPr>
          <w:fldChar w:fldCharType="separate"/>
        </w:r>
        <w:r w:rsidR="00270A04">
          <w:rPr>
            <w:rFonts w:ascii="Times New Roman" w:hAnsi="Times New Roman" w:cs="Times New Roman"/>
            <w:noProof/>
            <w:sz w:val="24"/>
            <w:szCs w:val="24"/>
          </w:rPr>
          <w:t>1</w:t>
        </w:r>
        <w:r w:rsidRPr="00234B37">
          <w:rPr>
            <w:rFonts w:ascii="Times New Roman" w:hAnsi="Times New Roman" w:cs="Times New Roman"/>
            <w:noProof/>
            <w:sz w:val="24"/>
            <w:szCs w:val="24"/>
          </w:rPr>
          <w:fldChar w:fldCharType="end"/>
        </w:r>
      </w:p>
    </w:sdtContent>
  </w:sdt>
  <w:p w:rsidR="00234B37" w:rsidRPr="00234B37" w:rsidRDefault="00234B3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61101"/>
    <w:multiLevelType w:val="multilevel"/>
    <w:tmpl w:val="02B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B2"/>
    <w:rsid w:val="00000BAB"/>
    <w:rsid w:val="00096112"/>
    <w:rsid w:val="000A4351"/>
    <w:rsid w:val="00183C17"/>
    <w:rsid w:val="00220025"/>
    <w:rsid w:val="00234B37"/>
    <w:rsid w:val="00270A04"/>
    <w:rsid w:val="002E5B60"/>
    <w:rsid w:val="00360535"/>
    <w:rsid w:val="00374948"/>
    <w:rsid w:val="004D0DAE"/>
    <w:rsid w:val="004D4B2F"/>
    <w:rsid w:val="0064137F"/>
    <w:rsid w:val="00714525"/>
    <w:rsid w:val="00862E85"/>
    <w:rsid w:val="00875D97"/>
    <w:rsid w:val="00937DE7"/>
    <w:rsid w:val="00993343"/>
    <w:rsid w:val="009C1F3C"/>
    <w:rsid w:val="009E6E60"/>
    <w:rsid w:val="009F77F5"/>
    <w:rsid w:val="00A57EA3"/>
    <w:rsid w:val="00AD3754"/>
    <w:rsid w:val="00B445F4"/>
    <w:rsid w:val="00B610EA"/>
    <w:rsid w:val="00BA1505"/>
    <w:rsid w:val="00BA3BEB"/>
    <w:rsid w:val="00BB5BAF"/>
    <w:rsid w:val="00C371AE"/>
    <w:rsid w:val="00D030B2"/>
    <w:rsid w:val="00D16B19"/>
    <w:rsid w:val="00D97CCC"/>
    <w:rsid w:val="00DA5BE6"/>
    <w:rsid w:val="00DB395F"/>
    <w:rsid w:val="00E15124"/>
    <w:rsid w:val="00E229F6"/>
    <w:rsid w:val="00E719C7"/>
    <w:rsid w:val="00EB7ABA"/>
    <w:rsid w:val="00ED2741"/>
    <w:rsid w:val="00EF25FA"/>
    <w:rsid w:val="00FA3B66"/>
    <w:rsid w:val="00FB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27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0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0B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030B2"/>
    <w:rPr>
      <w:color w:val="0000FF" w:themeColor="hyperlink"/>
      <w:u w:val="single"/>
    </w:rPr>
  </w:style>
  <w:style w:type="character" w:customStyle="1" w:styleId="LinedDown">
    <w:name w:val="Lined Down"/>
    <w:qFormat/>
    <w:rsid w:val="00D030B2"/>
    <w:rPr>
      <w:rFonts w:cs="Times New Roman"/>
      <w:b w:val="0"/>
      <w:bCs w:val="0"/>
      <w:i w:val="0"/>
      <w:iCs w:val="0"/>
      <w:color w:val="000000"/>
      <w:sz w:val="12"/>
      <w:szCs w:val="12"/>
      <w:u w:val="none"/>
    </w:rPr>
  </w:style>
  <w:style w:type="character" w:customStyle="1" w:styleId="Carded">
    <w:name w:val="Carded"/>
    <w:qFormat/>
    <w:rsid w:val="00D030B2"/>
    <w:rPr>
      <w:rFonts w:cs="Times New Roman"/>
      <w:b/>
      <w:bCs/>
      <w:color w:val="000000"/>
      <w:sz w:val="24"/>
      <w:szCs w:val="24"/>
      <w:u w:val="single"/>
    </w:rPr>
  </w:style>
  <w:style w:type="character" w:styleId="FootnoteReference">
    <w:name w:val="footnote reference"/>
    <w:aliases w:val="FN Ref,footnote reference"/>
    <w:qFormat/>
    <w:rsid w:val="00D030B2"/>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030B2"/>
    <w:pPr>
      <w:spacing w:after="0" w:line="240" w:lineRule="auto"/>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D030B2"/>
    <w:rPr>
      <w:rFonts w:ascii="Times New Roman" w:eastAsia="MS Mincho" w:hAnsi="Times New Roman" w:cs="Times New Roman"/>
      <w:sz w:val="20"/>
      <w:szCs w:val="16"/>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1"/>
    <w:qFormat/>
    <w:rsid w:val="00D030B2"/>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D030B2"/>
    <w:rPr>
      <w:b w:val="0"/>
      <w:bCs/>
      <w:sz w:val="22"/>
      <w:u w:val="single"/>
    </w:rPr>
  </w:style>
  <w:style w:type="character" w:customStyle="1" w:styleId="null">
    <w:name w:val="null"/>
    <w:basedOn w:val="DefaultParagraphFont"/>
    <w:rsid w:val="00D030B2"/>
  </w:style>
  <w:style w:type="paragraph" w:styleId="NormalWeb">
    <w:name w:val="Normal (Web)"/>
    <w:basedOn w:val="Normal"/>
    <w:uiPriority w:val="99"/>
    <w:unhideWhenUsed/>
    <w:rsid w:val="00937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DE7"/>
    <w:rPr>
      <w:b/>
      <w:bCs/>
    </w:rPr>
  </w:style>
  <w:style w:type="character" w:customStyle="1" w:styleId="Heading2Char">
    <w:name w:val="Heading 2 Char"/>
    <w:basedOn w:val="DefaultParagraphFont"/>
    <w:link w:val="Heading2"/>
    <w:uiPriority w:val="9"/>
    <w:rsid w:val="00ED274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3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B37"/>
  </w:style>
  <w:style w:type="paragraph" w:styleId="Footer">
    <w:name w:val="footer"/>
    <w:basedOn w:val="Normal"/>
    <w:link w:val="FooterChar"/>
    <w:uiPriority w:val="99"/>
    <w:unhideWhenUsed/>
    <w:rsid w:val="0023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B37"/>
  </w:style>
  <w:style w:type="paragraph" w:styleId="ListParagraph">
    <w:name w:val="List Paragraph"/>
    <w:basedOn w:val="Normal"/>
    <w:uiPriority w:val="34"/>
    <w:qFormat/>
    <w:rsid w:val="00234B37"/>
    <w:pPr>
      <w:ind w:left="720"/>
      <w:contextualSpacing/>
    </w:pPr>
  </w:style>
  <w:style w:type="character" w:styleId="Emphasis">
    <w:name w:val="Emphasis"/>
    <w:basedOn w:val="DefaultParagraphFont"/>
    <w:uiPriority w:val="20"/>
    <w:qFormat/>
    <w:rsid w:val="00E719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27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0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0B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030B2"/>
    <w:rPr>
      <w:color w:val="0000FF" w:themeColor="hyperlink"/>
      <w:u w:val="single"/>
    </w:rPr>
  </w:style>
  <w:style w:type="character" w:customStyle="1" w:styleId="LinedDown">
    <w:name w:val="Lined Down"/>
    <w:qFormat/>
    <w:rsid w:val="00D030B2"/>
    <w:rPr>
      <w:rFonts w:cs="Times New Roman"/>
      <w:b w:val="0"/>
      <w:bCs w:val="0"/>
      <w:i w:val="0"/>
      <w:iCs w:val="0"/>
      <w:color w:val="000000"/>
      <w:sz w:val="12"/>
      <w:szCs w:val="12"/>
      <w:u w:val="none"/>
    </w:rPr>
  </w:style>
  <w:style w:type="character" w:customStyle="1" w:styleId="Carded">
    <w:name w:val="Carded"/>
    <w:qFormat/>
    <w:rsid w:val="00D030B2"/>
    <w:rPr>
      <w:rFonts w:cs="Times New Roman"/>
      <w:b/>
      <w:bCs/>
      <w:color w:val="000000"/>
      <w:sz w:val="24"/>
      <w:szCs w:val="24"/>
      <w:u w:val="single"/>
    </w:rPr>
  </w:style>
  <w:style w:type="character" w:styleId="FootnoteReference">
    <w:name w:val="footnote reference"/>
    <w:aliases w:val="FN Ref,footnote reference"/>
    <w:qFormat/>
    <w:rsid w:val="00D030B2"/>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030B2"/>
    <w:pPr>
      <w:spacing w:after="0" w:line="240" w:lineRule="auto"/>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D030B2"/>
    <w:rPr>
      <w:rFonts w:ascii="Times New Roman" w:eastAsia="MS Mincho" w:hAnsi="Times New Roman" w:cs="Times New Roman"/>
      <w:sz w:val="20"/>
      <w:szCs w:val="16"/>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1"/>
    <w:qFormat/>
    <w:rsid w:val="00D030B2"/>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1"/>
    <w:qFormat/>
    <w:rsid w:val="00D030B2"/>
    <w:rPr>
      <w:b w:val="0"/>
      <w:bCs/>
      <w:sz w:val="22"/>
      <w:u w:val="single"/>
    </w:rPr>
  </w:style>
  <w:style w:type="character" w:customStyle="1" w:styleId="null">
    <w:name w:val="null"/>
    <w:basedOn w:val="DefaultParagraphFont"/>
    <w:rsid w:val="00D030B2"/>
  </w:style>
  <w:style w:type="paragraph" w:styleId="NormalWeb">
    <w:name w:val="Normal (Web)"/>
    <w:basedOn w:val="Normal"/>
    <w:uiPriority w:val="99"/>
    <w:unhideWhenUsed/>
    <w:rsid w:val="00937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DE7"/>
    <w:rPr>
      <w:b/>
      <w:bCs/>
    </w:rPr>
  </w:style>
  <w:style w:type="character" w:customStyle="1" w:styleId="Heading2Char">
    <w:name w:val="Heading 2 Char"/>
    <w:basedOn w:val="DefaultParagraphFont"/>
    <w:link w:val="Heading2"/>
    <w:uiPriority w:val="9"/>
    <w:rsid w:val="00ED274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3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B37"/>
  </w:style>
  <w:style w:type="paragraph" w:styleId="Footer">
    <w:name w:val="footer"/>
    <w:basedOn w:val="Normal"/>
    <w:link w:val="FooterChar"/>
    <w:uiPriority w:val="99"/>
    <w:unhideWhenUsed/>
    <w:rsid w:val="0023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B37"/>
  </w:style>
  <w:style w:type="paragraph" w:styleId="ListParagraph">
    <w:name w:val="List Paragraph"/>
    <w:basedOn w:val="Normal"/>
    <w:uiPriority w:val="34"/>
    <w:qFormat/>
    <w:rsid w:val="00234B37"/>
    <w:pPr>
      <w:ind w:left="720"/>
      <w:contextualSpacing/>
    </w:pPr>
  </w:style>
  <w:style w:type="character" w:styleId="Emphasis">
    <w:name w:val="Emphasis"/>
    <w:basedOn w:val="DefaultParagraphFont"/>
    <w:uiPriority w:val="20"/>
    <w:qFormat/>
    <w:rsid w:val="00E71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65535">
      <w:bodyDiv w:val="1"/>
      <w:marLeft w:val="0"/>
      <w:marRight w:val="0"/>
      <w:marTop w:val="0"/>
      <w:marBottom w:val="0"/>
      <w:divBdr>
        <w:top w:val="none" w:sz="0" w:space="0" w:color="auto"/>
        <w:left w:val="none" w:sz="0" w:space="0" w:color="auto"/>
        <w:bottom w:val="none" w:sz="0" w:space="0" w:color="auto"/>
        <w:right w:val="none" w:sz="0" w:space="0" w:color="auto"/>
      </w:divBdr>
    </w:div>
    <w:div w:id="903101272">
      <w:bodyDiv w:val="1"/>
      <w:marLeft w:val="0"/>
      <w:marRight w:val="0"/>
      <w:marTop w:val="0"/>
      <w:marBottom w:val="0"/>
      <w:divBdr>
        <w:top w:val="none" w:sz="0" w:space="0" w:color="auto"/>
        <w:left w:val="none" w:sz="0" w:space="0" w:color="auto"/>
        <w:bottom w:val="none" w:sz="0" w:space="0" w:color="auto"/>
        <w:right w:val="none" w:sz="0" w:space="0" w:color="auto"/>
      </w:divBdr>
    </w:div>
    <w:div w:id="1089544474">
      <w:bodyDiv w:val="1"/>
      <w:marLeft w:val="0"/>
      <w:marRight w:val="0"/>
      <w:marTop w:val="0"/>
      <w:marBottom w:val="0"/>
      <w:divBdr>
        <w:top w:val="none" w:sz="0" w:space="0" w:color="auto"/>
        <w:left w:val="none" w:sz="0" w:space="0" w:color="auto"/>
        <w:bottom w:val="none" w:sz="0" w:space="0" w:color="auto"/>
        <w:right w:val="none" w:sz="0" w:space="0" w:color="auto"/>
      </w:divBdr>
    </w:div>
    <w:div w:id="111201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vocatesforyouth.org/publications/publications-a-z/2285-abortion-and-parental-involvement-laws" TargetMode="External"/><Relationship Id="rId13" Type="http://schemas.openxmlformats.org/officeDocument/2006/relationships/hyperlink" Target="http://chicagounbound.uchicago.edu/cgi/viewcontent.cgi?article=1465&amp;context=roundtabl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dvocatesforyouth.org/publications/publications-a-z/2285-abortion-and-parental-involvement-law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azon.com/Girls-Stand-Courts-Pregnant-Minors/dp/081474073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dvocatesforyouth.org/publications/publications-a-z/2285-abortion-and-parental-involvement-laws" TargetMode="External"/><Relationship Id="rId5" Type="http://schemas.openxmlformats.org/officeDocument/2006/relationships/webSettings" Target="webSettings.xml"/><Relationship Id="rId15" Type="http://schemas.openxmlformats.org/officeDocument/2006/relationships/hyperlink" Target="http://smashfacism.itgo.com/Feminism/transformational.html" TargetMode="External"/><Relationship Id="rId10" Type="http://schemas.openxmlformats.org/officeDocument/2006/relationships/hyperlink" Target="http://www.advocatesforyouth.org/publications/publications-a-z/2285-abortion-and-parental-involvement-la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dvocatesforyouth.org/publications/publications-a-z/2285-abortion-and-parental-involvement-laws" TargetMode="External"/><Relationship Id="rId14" Type="http://schemas.openxmlformats.org/officeDocument/2006/relationships/hyperlink" Target="http://www.humankinetics.com/acucustom/sitename/Documents/DocumentItem/92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7910</Words>
  <Characters>45093</Characters>
  <Application>Microsoft Office Word</Application>
  <DocSecurity>0</DocSecurity>
  <Lines>375</Lines>
  <Paragraphs>105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AC</vt:lpstr>
      <vt:lpstr>        Thus the Plan</vt:lpstr>
      <vt:lpstr>        Lastly is framing</vt:lpstr>
      <vt:lpstr>    Extensions</vt:lpstr>
      <vt:lpstr>        Go to the top of the aff –</vt:lpstr>
      <vt:lpstr>        On framework – </vt:lpstr>
      <vt:lpstr>    Frontlines</vt:lpstr>
      <vt:lpstr>        A/T Judicial bypass solves</vt:lpstr>
      <vt:lpstr>        A/T Policy bad</vt:lpstr>
      <vt:lpstr>        A/T Ableism</vt:lpstr>
      <vt:lpstr>    More cards</vt:lpstr>
    </vt:vector>
  </TitlesOfParts>
  <Company>Toshiba</Company>
  <LinksUpToDate>false</LinksUpToDate>
  <CharactersWithSpaces>52898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2016-05-03T22:23:00Z</dcterms:created>
  <dcterms:modified xsi:type="dcterms:W3CDTF">2016-05-03T22:23:00Z</dcterms:modified>
</cp:coreProperties>
</file>