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0723B1" w14:textId="50E3EAD7" w:rsidR="001A1398" w:rsidRDefault="001A1398" w:rsidP="004100EA">
      <w:pPr>
        <w:pStyle w:val="Heading11"/>
        <w:ind w:left="-1440" w:right="-1440"/>
        <w:rPr>
          <w:color w:val="auto"/>
        </w:rPr>
      </w:pPr>
      <w:r>
        <w:rPr>
          <w:color w:val="auto"/>
        </w:rPr>
        <w:t>NC</w:t>
      </w:r>
    </w:p>
    <w:p w14:paraId="27DC33AC" w14:textId="11861D7D" w:rsidR="001A1398" w:rsidRPr="00FB1315" w:rsidRDefault="001D47DD" w:rsidP="004100EA">
      <w:pPr>
        <w:ind w:left="-1440" w:right="-1440"/>
        <w:rPr>
          <w:rFonts w:ascii="Times New Roman" w:hAnsi="Times New Roman"/>
        </w:rPr>
      </w:pPr>
      <w:r w:rsidRPr="001A1398">
        <w:rPr>
          <w:rFonts w:ascii="Times New Roman" w:hAnsi="Times New Roman"/>
        </w:rPr>
        <w:t>To negate</w:t>
      </w:r>
      <w:r w:rsidRPr="001A1398">
        <w:rPr>
          <w:rStyle w:val="FootnoteReference1"/>
          <w:rFonts w:ascii="Times New Roman" w:hAnsi="Times New Roman"/>
          <w:color w:val="auto"/>
        </w:rPr>
        <w:footnoteReference w:id="1"/>
      </w:r>
      <w:r w:rsidRPr="001A1398">
        <w:rPr>
          <w:rFonts w:ascii="Times New Roman" w:hAnsi="Times New Roman"/>
        </w:rPr>
        <w:t xml:space="preserve"> means </w:t>
      </w:r>
      <w:r w:rsidRPr="001A1398">
        <w:rPr>
          <w:rFonts w:ascii="Times New Roman" w:hAnsi="Times New Roman"/>
          <w:u w:val="single"/>
        </w:rPr>
        <w:t>“</w:t>
      </w:r>
      <w:r w:rsidRPr="001A1398">
        <w:rPr>
          <w:rFonts w:ascii="Times New Roman" w:hAnsi="Times New Roman"/>
          <w:b/>
          <w:u w:val="single"/>
        </w:rPr>
        <w:t>to deny the</w:t>
      </w:r>
      <w:r w:rsidRPr="001A1398">
        <w:rPr>
          <w:rFonts w:ascii="Times New Roman" w:hAnsi="Times New Roman"/>
        </w:rPr>
        <w:t xml:space="preserve"> existence or </w:t>
      </w:r>
      <w:r w:rsidRPr="001A1398">
        <w:rPr>
          <w:rFonts w:ascii="Times New Roman" w:hAnsi="Times New Roman"/>
          <w:b/>
          <w:u w:val="single"/>
        </w:rPr>
        <w:t>truth of</w:t>
      </w:r>
      <w:r w:rsidRPr="001A1398">
        <w:rPr>
          <w:rFonts w:ascii="Times New Roman" w:hAnsi="Times New Roman"/>
          <w:u w:val="single"/>
        </w:rPr>
        <w:t>,”</w:t>
      </w:r>
      <w:r w:rsidRPr="001A1398">
        <w:rPr>
          <w:rFonts w:ascii="Times New Roman" w:hAnsi="Times New Roman"/>
        </w:rPr>
        <w:t xml:space="preserve"> so first presume neg becaus</w:t>
      </w:r>
      <w:r w:rsidR="001A1398" w:rsidRPr="001A1398">
        <w:rPr>
          <w:rFonts w:ascii="Times New Roman" w:hAnsi="Times New Roman"/>
        </w:rPr>
        <w:t xml:space="preserve">e negating requires no positive </w:t>
      </w:r>
      <w:r w:rsidRPr="001A1398">
        <w:rPr>
          <w:rFonts w:ascii="Times New Roman" w:hAnsi="Times New Roman"/>
        </w:rPr>
        <w:t>justification and second any argument that proves the resolution false is sufficient to negate</w:t>
      </w:r>
      <w:r w:rsidR="00E51BBD" w:rsidRPr="001A1398">
        <w:rPr>
          <w:rFonts w:ascii="Times New Roman" w:hAnsi="Times New Roman"/>
        </w:rPr>
        <w:t xml:space="preserve">. </w:t>
      </w:r>
      <w:r w:rsidRPr="00183CE3">
        <w:rPr>
          <w:rFonts w:ascii="Times New Roman" w:hAnsi="Times New Roman"/>
          <w:color w:val="auto"/>
        </w:rPr>
        <w:t xml:space="preserve">The </w:t>
      </w:r>
      <w:r>
        <w:rPr>
          <w:rFonts w:ascii="Times New Roman" w:hAnsi="Times New Roman"/>
          <w:color w:val="auto"/>
        </w:rPr>
        <w:t>res</w:t>
      </w:r>
      <w:r w:rsidRPr="00183CE3">
        <w:rPr>
          <w:rFonts w:ascii="Times New Roman" w:hAnsi="Times New Roman"/>
          <w:color w:val="auto"/>
        </w:rPr>
        <w:t xml:space="preserve"> is a comparison of two goals </w:t>
      </w:r>
      <w:r w:rsidR="001A1398">
        <w:rPr>
          <w:rFonts w:ascii="Times New Roman" w:hAnsi="Times New Roman"/>
          <w:color w:val="auto"/>
        </w:rPr>
        <w:t>acted upon by developing countries</w:t>
      </w:r>
      <w:r w:rsidRPr="00183CE3">
        <w:rPr>
          <w:rFonts w:ascii="Times New Roman" w:hAnsi="Times New Roman"/>
          <w:color w:val="auto"/>
        </w:rPr>
        <w:t xml:space="preserve">, of whether </w:t>
      </w:r>
      <w:r w:rsidR="001A1398">
        <w:rPr>
          <w:rFonts w:ascii="Times New Roman" w:hAnsi="Times New Roman"/>
          <w:color w:val="auto"/>
        </w:rPr>
        <w:t>environmental protection</w:t>
      </w:r>
      <w:r w:rsidRPr="00183CE3">
        <w:rPr>
          <w:rFonts w:ascii="Times New Roman" w:hAnsi="Times New Roman"/>
          <w:color w:val="auto"/>
        </w:rPr>
        <w:t xml:space="preserve"> </w:t>
      </w:r>
      <w:r w:rsidR="001A1398">
        <w:rPr>
          <w:rFonts w:ascii="Times New Roman" w:hAnsi="Times New Roman"/>
          <w:color w:val="auto"/>
        </w:rPr>
        <w:t>should</w:t>
      </w:r>
      <w:r w:rsidRPr="00183CE3">
        <w:rPr>
          <w:rFonts w:ascii="Times New Roman" w:hAnsi="Times New Roman"/>
          <w:color w:val="auto"/>
        </w:rPr>
        <w:t xml:space="preserve"> be given greater priority as an aim over</w:t>
      </w:r>
      <w:r>
        <w:rPr>
          <w:rFonts w:ascii="Times New Roman" w:hAnsi="Times New Roman"/>
          <w:color w:val="auto"/>
        </w:rPr>
        <w:t xml:space="preserve"> </w:t>
      </w:r>
      <w:r w:rsidR="001A1398">
        <w:rPr>
          <w:rFonts w:ascii="Times New Roman" w:hAnsi="Times New Roman"/>
          <w:color w:val="auto"/>
        </w:rPr>
        <w:t>resource extraction</w:t>
      </w:r>
      <w:r>
        <w:rPr>
          <w:rFonts w:ascii="Times New Roman" w:hAnsi="Times New Roman"/>
          <w:color w:val="auto"/>
        </w:rPr>
        <w:t>.</w:t>
      </w:r>
      <w:r w:rsidR="001A1398">
        <w:rPr>
          <w:rFonts w:ascii="Times New Roman" w:hAnsi="Times New Roman"/>
          <w:color w:val="auto"/>
        </w:rPr>
        <w:t xml:space="preserve"> </w:t>
      </w:r>
      <w:r w:rsidR="001A1398" w:rsidRPr="00FB1315">
        <w:rPr>
          <w:rFonts w:ascii="Times New Roman" w:hAnsi="Times New Roman"/>
        </w:rPr>
        <w:t>Nebel</w:t>
      </w:r>
      <w:r w:rsidR="001A1398" w:rsidRPr="00FB1315">
        <w:rPr>
          <w:rStyle w:val="FootnoteReference"/>
          <w:rFonts w:ascii="Times New Roman" w:hAnsi="Times New Roman"/>
        </w:rPr>
        <w:footnoteReference w:id="2"/>
      </w:r>
    </w:p>
    <w:p w14:paraId="45B71245" w14:textId="078B702F" w:rsidR="001A1398" w:rsidRPr="00FB1315" w:rsidRDefault="001A1398" w:rsidP="004100EA">
      <w:pPr>
        <w:pStyle w:val="NormalWeb"/>
        <w:shd w:val="clear" w:color="auto" w:fill="FFFFFF"/>
        <w:spacing w:before="0" w:beforeAutospacing="0" w:after="0" w:afterAutospacing="0" w:line="294" w:lineRule="atLeast"/>
        <w:ind w:left="-1440" w:right="-1440"/>
        <w:rPr>
          <w:rFonts w:ascii="Times New Roman" w:hAnsi="Times New Roman"/>
          <w:sz w:val="16"/>
          <w:szCs w:val="16"/>
          <w:vertAlign w:val="superscript"/>
        </w:rPr>
      </w:pPr>
      <w:r w:rsidRPr="00FB1315">
        <w:rPr>
          <w:rFonts w:ascii="Times New Roman" w:hAnsi="Times New Roman"/>
          <w:sz w:val="16"/>
          <w:szCs w:val="16"/>
          <w:vertAlign w:val="superscript"/>
        </w:rPr>
        <w:t>. The reason is that</w:t>
      </w:r>
      <w:r w:rsidRPr="00FB1315">
        <w:rPr>
          <w:rFonts w:ascii="Times New Roman" w:hAnsi="Times New Roman"/>
          <w:sz w:val="24"/>
          <w:szCs w:val="24"/>
        </w:rPr>
        <w:t xml:space="preserve"> </w:t>
      </w:r>
      <w:r w:rsidRPr="00FB1315">
        <w:rPr>
          <w:rFonts w:ascii="Times New Roman" w:hAnsi="Times New Roman"/>
          <w:b/>
          <w:sz w:val="24"/>
          <w:szCs w:val="24"/>
          <w:u w:val="single"/>
        </w:rPr>
        <w:t>what has to do the prioritizing</w:t>
      </w:r>
      <w:r w:rsidRPr="00FB1315">
        <w:rPr>
          <w:rFonts w:ascii="Times New Roman" w:hAnsi="Times New Roman"/>
          <w:sz w:val="24"/>
          <w:szCs w:val="24"/>
        </w:rPr>
        <w:t xml:space="preserve"> </w:t>
      </w:r>
      <w:r w:rsidRPr="00FB1315">
        <w:rPr>
          <w:rFonts w:ascii="Times New Roman" w:hAnsi="Times New Roman"/>
          <w:sz w:val="16"/>
          <w:szCs w:val="16"/>
          <w:vertAlign w:val="superscript"/>
        </w:rPr>
        <w:t>in order</w:t>
      </w:r>
      <w:r w:rsidRPr="00FB1315">
        <w:rPr>
          <w:rFonts w:ascii="Times New Roman" w:hAnsi="Times New Roman"/>
          <w:sz w:val="24"/>
          <w:szCs w:val="24"/>
        </w:rPr>
        <w:t xml:space="preserve"> </w:t>
      </w:r>
      <w:r w:rsidRPr="00FB1315">
        <w:rPr>
          <w:rFonts w:ascii="Times New Roman" w:hAnsi="Times New Roman"/>
          <w:b/>
          <w:sz w:val="24"/>
          <w:szCs w:val="24"/>
          <w:u w:val="single"/>
        </w:rPr>
        <w:t xml:space="preserve">to be topical is the </w:t>
      </w:r>
      <w:r w:rsidRPr="00FB1315">
        <w:rPr>
          <w:rStyle w:val="Emphasis"/>
          <w:rFonts w:ascii="Times New Roman" w:hAnsi="Times New Roman"/>
          <w:b/>
          <w:szCs w:val="24"/>
          <w:u w:val="single"/>
        </w:rPr>
        <w:t>agent</w:t>
      </w:r>
      <w:r w:rsidRPr="00FB1315">
        <w:rPr>
          <w:rFonts w:ascii="Times New Roman" w:hAnsi="Times New Roman"/>
          <w:b/>
          <w:sz w:val="24"/>
          <w:szCs w:val="24"/>
          <w:u w:val="single"/>
        </w:rPr>
        <w:t>.</w:t>
      </w:r>
      <w:r w:rsidRPr="00FB1315">
        <w:rPr>
          <w:rFonts w:ascii="Times New Roman" w:hAnsi="Times New Roman"/>
          <w:sz w:val="24"/>
          <w:szCs w:val="24"/>
        </w:rPr>
        <w:t xml:space="preserve"> </w:t>
      </w:r>
      <w:r w:rsidRPr="00FB1315">
        <w:rPr>
          <w:rFonts w:ascii="Times New Roman" w:hAnsi="Times New Roman"/>
          <w:sz w:val="16"/>
          <w:szCs w:val="16"/>
          <w:vertAlign w:val="superscript"/>
        </w:rPr>
        <w:t>Your advocacy must be that the agent</w:t>
      </w:r>
      <w:r w:rsidRPr="00FB1315">
        <w:rPr>
          <w:rStyle w:val="apple-converted-space"/>
          <w:rFonts w:ascii="Times New Roman" w:hAnsi="Times New Roman"/>
          <w:i/>
          <w:iCs/>
          <w:sz w:val="16"/>
          <w:szCs w:val="16"/>
          <w:vertAlign w:val="superscript"/>
        </w:rPr>
        <w:t> </w:t>
      </w:r>
      <w:r w:rsidRPr="00FB1315">
        <w:rPr>
          <w:rFonts w:ascii="Times New Roman" w:hAnsi="Times New Roman"/>
          <w:sz w:val="16"/>
          <w:szCs w:val="16"/>
          <w:vertAlign w:val="superscript"/>
        </w:rPr>
        <w:t>prioritize EP over RE, whatever that means. In this case, that agent is ‘developing countries</w:t>
      </w:r>
      <w:r w:rsidRPr="00FB1315">
        <w:rPr>
          <w:rFonts w:ascii="Times New Roman" w:hAnsi="Times New Roman"/>
          <w:sz w:val="24"/>
          <w:szCs w:val="24"/>
        </w:rPr>
        <w:t>.</w:t>
      </w:r>
      <w:r w:rsidRPr="00FB1315">
        <w:rPr>
          <w:rFonts w:ascii="Times New Roman" w:hAnsi="Times New Roman"/>
          <w:b/>
          <w:sz w:val="24"/>
          <w:szCs w:val="24"/>
          <w:u w:val="single"/>
        </w:rPr>
        <w:t>Just because an agent implements some policy</w:t>
      </w:r>
      <w:r w:rsidRPr="00FB1315">
        <w:rPr>
          <w:rFonts w:ascii="Times New Roman" w:hAnsi="Times New Roman"/>
          <w:sz w:val="24"/>
          <w:szCs w:val="24"/>
        </w:rPr>
        <w:t xml:space="preserve"> </w:t>
      </w:r>
      <w:r w:rsidRPr="00FB1315">
        <w:rPr>
          <w:rFonts w:ascii="Times New Roman" w:hAnsi="Times New Roman"/>
          <w:sz w:val="16"/>
          <w:szCs w:val="16"/>
          <w:vertAlign w:val="superscript"/>
        </w:rPr>
        <w:t>or set of policies</w:t>
      </w:r>
      <w:r w:rsidRPr="00FB1315">
        <w:rPr>
          <w:rFonts w:ascii="Times New Roman" w:hAnsi="Times New Roman"/>
          <w:sz w:val="24"/>
          <w:szCs w:val="24"/>
        </w:rPr>
        <w:t xml:space="preserve"> </w:t>
      </w:r>
      <w:r w:rsidRPr="00FB1315">
        <w:rPr>
          <w:rFonts w:ascii="Times New Roman" w:hAnsi="Times New Roman"/>
          <w:b/>
          <w:sz w:val="24"/>
          <w:szCs w:val="24"/>
          <w:u w:val="single"/>
        </w:rPr>
        <w:t>that prioritize[s] EP over RE does not mean</w:t>
      </w:r>
      <w:r w:rsidRPr="00FB1315">
        <w:rPr>
          <w:rFonts w:ascii="Times New Roman" w:hAnsi="Times New Roman"/>
          <w:sz w:val="24"/>
          <w:szCs w:val="24"/>
        </w:rPr>
        <w:t xml:space="preserve"> </w:t>
      </w:r>
      <w:r w:rsidRPr="00FB1315">
        <w:rPr>
          <w:rFonts w:ascii="Times New Roman" w:hAnsi="Times New Roman"/>
          <w:sz w:val="16"/>
          <w:szCs w:val="16"/>
          <w:vertAlign w:val="superscript"/>
        </w:rPr>
        <w:t>that</w:t>
      </w:r>
      <w:r w:rsidRPr="00FB1315">
        <w:rPr>
          <w:rFonts w:ascii="Times New Roman" w:hAnsi="Times New Roman"/>
          <w:sz w:val="24"/>
          <w:szCs w:val="24"/>
        </w:rPr>
        <w:t xml:space="preserve"> </w:t>
      </w:r>
      <w:r w:rsidRPr="00FB1315">
        <w:rPr>
          <w:rFonts w:ascii="Times New Roman" w:hAnsi="Times New Roman"/>
          <w:b/>
          <w:sz w:val="24"/>
          <w:szCs w:val="24"/>
          <w:u w:val="single"/>
        </w:rPr>
        <w:t>the agent itself prioritizes EP over RE</w:t>
      </w:r>
      <w:r w:rsidRPr="00FB1315">
        <w:rPr>
          <w:rFonts w:ascii="Times New Roman" w:hAnsi="Times New Roman"/>
          <w:sz w:val="24"/>
          <w:szCs w:val="24"/>
        </w:rPr>
        <w:t xml:space="preserve">. </w:t>
      </w:r>
      <w:r w:rsidRPr="00FB1315">
        <w:rPr>
          <w:rFonts w:ascii="Times New Roman" w:hAnsi="Times New Roman"/>
          <w:sz w:val="16"/>
          <w:szCs w:val="16"/>
          <w:vertAlign w:val="superscript"/>
        </w:rPr>
        <w:t>This may seem like a picky distinction, but consider some examples.</w:t>
      </w:r>
      <w:r w:rsidRPr="00FB1315">
        <w:rPr>
          <w:rFonts w:ascii="Times New Roman" w:hAnsi="Times New Roman"/>
          <w:sz w:val="24"/>
          <w:szCs w:val="24"/>
        </w:rPr>
        <w:t xml:space="preserve"> </w:t>
      </w:r>
      <w:r w:rsidRPr="00FB1315">
        <w:rPr>
          <w:rFonts w:ascii="Times New Roman" w:hAnsi="Times New Roman"/>
          <w:b/>
          <w:sz w:val="24"/>
          <w:szCs w:val="24"/>
          <w:u w:val="single"/>
        </w:rPr>
        <w:t>Suppose I chose to spend time with my friends</w:t>
      </w:r>
      <w:r w:rsidRPr="00FB1315">
        <w:rPr>
          <w:rFonts w:ascii="Times New Roman" w:hAnsi="Times New Roman"/>
          <w:sz w:val="24"/>
          <w:szCs w:val="24"/>
        </w:rPr>
        <w:t xml:space="preserve"> </w:t>
      </w:r>
      <w:r w:rsidRPr="00FB1315">
        <w:rPr>
          <w:rFonts w:ascii="Times New Roman" w:hAnsi="Times New Roman"/>
          <w:sz w:val="16"/>
          <w:szCs w:val="16"/>
          <w:vertAlign w:val="superscript"/>
        </w:rPr>
        <w:t>tonight,</w:t>
      </w:r>
      <w:r w:rsidRPr="00FB1315">
        <w:rPr>
          <w:rFonts w:ascii="Times New Roman" w:hAnsi="Times New Roman"/>
          <w:sz w:val="24"/>
          <w:szCs w:val="24"/>
        </w:rPr>
        <w:t xml:space="preserve"> </w:t>
      </w:r>
      <w:r w:rsidRPr="00FB1315">
        <w:rPr>
          <w:rFonts w:ascii="Times New Roman" w:hAnsi="Times New Roman"/>
          <w:b/>
          <w:sz w:val="24"/>
          <w:szCs w:val="24"/>
          <w:u w:val="single"/>
        </w:rPr>
        <w:t>rather than work on a paper</w:t>
      </w:r>
      <w:r w:rsidRPr="00FB1315">
        <w:rPr>
          <w:rFonts w:ascii="Times New Roman" w:hAnsi="Times New Roman"/>
          <w:sz w:val="16"/>
          <w:szCs w:val="16"/>
          <w:vertAlign w:val="superscript"/>
        </w:rPr>
        <w:t xml:space="preserve">. This choice might prioritize friendship over work. But </w:t>
      </w:r>
      <w:r w:rsidRPr="00FB1315">
        <w:rPr>
          <w:rFonts w:ascii="Times New Roman" w:hAnsi="Times New Roman"/>
          <w:b/>
          <w:sz w:val="24"/>
          <w:szCs w:val="24"/>
          <w:u w:val="single"/>
        </w:rPr>
        <w:t xml:space="preserve">this </w:t>
      </w:r>
      <w:r w:rsidRPr="00FB1315">
        <w:rPr>
          <w:rFonts w:ascii="Times New Roman" w:hAnsi="Times New Roman"/>
          <w:sz w:val="16"/>
          <w:szCs w:val="16"/>
          <w:vertAlign w:val="superscript"/>
        </w:rPr>
        <w:t>choice</w:t>
      </w:r>
      <w:r w:rsidRPr="00FB1315">
        <w:rPr>
          <w:rFonts w:ascii="Times New Roman" w:hAnsi="Times New Roman"/>
          <w:b/>
          <w:sz w:val="24"/>
          <w:szCs w:val="24"/>
          <w:u w:val="single"/>
        </w:rPr>
        <w:t xml:space="preserve"> does not make it the case that</w:t>
      </w:r>
      <w:r w:rsidRPr="00FB1315">
        <w:rPr>
          <w:rStyle w:val="apple-converted-space"/>
          <w:rFonts w:ascii="Times New Roman" w:hAnsi="Times New Roman"/>
          <w:b/>
          <w:sz w:val="24"/>
          <w:szCs w:val="24"/>
          <w:u w:val="single"/>
        </w:rPr>
        <w:t> </w:t>
      </w:r>
      <w:r w:rsidRPr="00FB1315">
        <w:rPr>
          <w:rStyle w:val="Emphasis"/>
          <w:rFonts w:ascii="Times New Roman" w:hAnsi="Times New Roman"/>
          <w:b/>
          <w:szCs w:val="24"/>
          <w:u w:val="single"/>
        </w:rPr>
        <w:t>I</w:t>
      </w:r>
      <w:r w:rsidRPr="00FB1315">
        <w:rPr>
          <w:rStyle w:val="apple-converted-space"/>
          <w:rFonts w:ascii="Times New Roman" w:hAnsi="Times New Roman"/>
          <w:b/>
          <w:i/>
          <w:iCs/>
          <w:sz w:val="24"/>
          <w:szCs w:val="24"/>
          <w:u w:val="single"/>
        </w:rPr>
        <w:t> </w:t>
      </w:r>
      <w:r w:rsidRPr="00FB1315">
        <w:rPr>
          <w:rFonts w:ascii="Times New Roman" w:hAnsi="Times New Roman"/>
          <w:b/>
          <w:sz w:val="24"/>
          <w:szCs w:val="24"/>
          <w:u w:val="single"/>
        </w:rPr>
        <w:t>prioritize friendship over work</w:t>
      </w:r>
      <w:r w:rsidRPr="00FB1315">
        <w:rPr>
          <w:rFonts w:ascii="Times New Roman" w:hAnsi="Times New Roman"/>
          <w:sz w:val="24"/>
          <w:szCs w:val="24"/>
        </w:rPr>
        <w:t xml:space="preserve">. </w:t>
      </w:r>
      <w:r w:rsidRPr="00FB1315">
        <w:rPr>
          <w:rFonts w:ascii="Times New Roman" w:hAnsi="Times New Roman"/>
          <w:b/>
          <w:sz w:val="24"/>
          <w:szCs w:val="24"/>
          <w:u w:val="single"/>
        </w:rPr>
        <w:t>I might</w:t>
      </w:r>
      <w:r w:rsidRPr="00FB1315">
        <w:rPr>
          <w:rFonts w:ascii="Times New Roman" w:hAnsi="Times New Roman"/>
          <w:sz w:val="24"/>
          <w:szCs w:val="24"/>
        </w:rPr>
        <w:t xml:space="preserve"> </w:t>
      </w:r>
      <w:r w:rsidRPr="00FB1315">
        <w:rPr>
          <w:rFonts w:ascii="Times New Roman" w:hAnsi="Times New Roman"/>
          <w:sz w:val="16"/>
          <w:szCs w:val="16"/>
          <w:vertAlign w:val="superscript"/>
        </w:rPr>
        <w:t>actually be the kind of person who</w:t>
      </w:r>
      <w:r w:rsidRPr="00FB1315">
        <w:rPr>
          <w:rFonts w:ascii="Times New Roman" w:hAnsi="Times New Roman"/>
          <w:sz w:val="24"/>
          <w:szCs w:val="24"/>
        </w:rPr>
        <w:t xml:space="preserve"> </w:t>
      </w:r>
      <w:r w:rsidRPr="00FB1315">
        <w:rPr>
          <w:rFonts w:ascii="Times New Roman" w:hAnsi="Times New Roman"/>
          <w:b/>
          <w:sz w:val="24"/>
          <w:szCs w:val="24"/>
          <w:u w:val="single"/>
        </w:rPr>
        <w:t>prioritize</w:t>
      </w:r>
      <w:r w:rsidRPr="00FB1315">
        <w:rPr>
          <w:rFonts w:ascii="Times New Roman" w:hAnsi="Times New Roman"/>
          <w:sz w:val="16"/>
          <w:szCs w:val="16"/>
          <w:vertAlign w:val="superscript"/>
        </w:rPr>
        <w:t>s</w:t>
      </w:r>
      <w:r w:rsidRPr="00FB1315">
        <w:rPr>
          <w:rFonts w:ascii="Times New Roman" w:hAnsi="Times New Roman"/>
          <w:sz w:val="24"/>
          <w:szCs w:val="24"/>
        </w:rPr>
        <w:t xml:space="preserve"> </w:t>
      </w:r>
      <w:r w:rsidRPr="00FB1315">
        <w:rPr>
          <w:rFonts w:ascii="Times New Roman" w:hAnsi="Times New Roman"/>
          <w:b/>
          <w:sz w:val="24"/>
          <w:szCs w:val="24"/>
          <w:u w:val="single"/>
        </w:rPr>
        <w:t>work over friendship, so that I</w:t>
      </w:r>
      <w:r w:rsidRPr="00FB1315">
        <w:rPr>
          <w:rFonts w:ascii="Times New Roman" w:hAnsi="Times New Roman"/>
          <w:sz w:val="24"/>
          <w:szCs w:val="24"/>
        </w:rPr>
        <w:t xml:space="preserve"> </w:t>
      </w:r>
      <w:r w:rsidRPr="00FB1315">
        <w:rPr>
          <w:rFonts w:ascii="Times New Roman" w:hAnsi="Times New Roman"/>
          <w:sz w:val="16"/>
          <w:szCs w:val="16"/>
          <w:vertAlign w:val="superscript"/>
        </w:rPr>
        <w:t>almost</w:t>
      </w:r>
      <w:r w:rsidRPr="00FB1315">
        <w:rPr>
          <w:rFonts w:ascii="Times New Roman" w:hAnsi="Times New Roman"/>
          <w:sz w:val="24"/>
          <w:szCs w:val="24"/>
        </w:rPr>
        <w:t xml:space="preserve"> </w:t>
      </w:r>
      <w:r w:rsidRPr="00FB1315">
        <w:rPr>
          <w:rFonts w:ascii="Times New Roman" w:hAnsi="Times New Roman"/>
          <w:b/>
          <w:sz w:val="24"/>
          <w:szCs w:val="24"/>
          <w:u w:val="single"/>
        </w:rPr>
        <w:t>always choose to write a paper</w:t>
      </w:r>
      <w:r w:rsidRPr="00FB1315">
        <w:rPr>
          <w:rFonts w:ascii="Times New Roman" w:hAnsi="Times New Roman"/>
          <w:sz w:val="24"/>
          <w:szCs w:val="24"/>
        </w:rPr>
        <w:t xml:space="preserve"> </w:t>
      </w:r>
      <w:r w:rsidRPr="00FB1315">
        <w:rPr>
          <w:rFonts w:ascii="Times New Roman" w:hAnsi="Times New Roman"/>
          <w:sz w:val="16"/>
          <w:szCs w:val="16"/>
          <w:vertAlign w:val="superscript"/>
        </w:rPr>
        <w:t>when I could instead hang out with friends,</w:t>
      </w:r>
      <w:r w:rsidRPr="00FB1315">
        <w:rPr>
          <w:rFonts w:ascii="Times New Roman" w:hAnsi="Times New Roman"/>
          <w:sz w:val="24"/>
          <w:szCs w:val="24"/>
        </w:rPr>
        <w:t xml:space="preserve"> </w:t>
      </w:r>
      <w:r w:rsidRPr="00FB1315">
        <w:rPr>
          <w:rFonts w:ascii="Times New Roman" w:hAnsi="Times New Roman"/>
          <w:b/>
          <w:sz w:val="24"/>
          <w:szCs w:val="24"/>
          <w:u w:val="single"/>
        </w:rPr>
        <w:t xml:space="preserve">but this night </w:t>
      </w:r>
      <w:r w:rsidRPr="00FB1315">
        <w:rPr>
          <w:rFonts w:ascii="Times New Roman" w:hAnsi="Times New Roman"/>
          <w:sz w:val="16"/>
          <w:szCs w:val="16"/>
          <w:u w:val="single"/>
          <w:vertAlign w:val="superscript"/>
        </w:rPr>
        <w:t>i</w:t>
      </w:r>
      <w:r w:rsidRPr="00FB1315">
        <w:rPr>
          <w:rFonts w:ascii="Times New Roman" w:hAnsi="Times New Roman"/>
          <w:sz w:val="16"/>
          <w:szCs w:val="16"/>
          <w:vertAlign w:val="superscript"/>
        </w:rPr>
        <w:t>s the rare opportunity when</w:t>
      </w:r>
      <w:r w:rsidRPr="00FB1315">
        <w:rPr>
          <w:rFonts w:ascii="Times New Roman" w:hAnsi="Times New Roman"/>
          <w:sz w:val="24"/>
          <w:szCs w:val="24"/>
        </w:rPr>
        <w:t xml:space="preserve"> </w:t>
      </w:r>
      <w:r w:rsidRPr="00FB1315">
        <w:rPr>
          <w:rFonts w:ascii="Times New Roman" w:hAnsi="Times New Roman"/>
          <w:b/>
          <w:sz w:val="24"/>
          <w:szCs w:val="24"/>
          <w:u w:val="single"/>
        </w:rPr>
        <w:t>I hang out with my friends</w:t>
      </w:r>
      <w:r w:rsidRPr="00FB1315">
        <w:rPr>
          <w:rFonts w:ascii="Times New Roman" w:hAnsi="Times New Roman"/>
          <w:sz w:val="16"/>
          <w:szCs w:val="16"/>
          <w:vertAlign w:val="superscript"/>
        </w:rPr>
        <w:t>. So, just because some choice or action prioritizes one thing over another does not entail that the agent prioritizes one thing over another. If we assume that an advocacy is topical only if it makes it the case that the agent does what the resolution says it ought to do, then this means that</w:t>
      </w:r>
      <w:r w:rsidRPr="00FB1315">
        <w:rPr>
          <w:rFonts w:ascii="Times New Roman" w:hAnsi="Times New Roman"/>
          <w:sz w:val="24"/>
          <w:szCs w:val="24"/>
        </w:rPr>
        <w:t xml:space="preserve"> </w:t>
      </w:r>
      <w:r w:rsidRPr="00FB1315">
        <w:rPr>
          <w:rFonts w:ascii="Times New Roman" w:hAnsi="Times New Roman"/>
          <w:b/>
          <w:sz w:val="24"/>
          <w:szCs w:val="24"/>
          <w:u w:val="single"/>
        </w:rPr>
        <w:t>implementing a particular policy that prioritizes EP over RE is not enough to be topical</w:t>
      </w:r>
      <w:r w:rsidRPr="00FB1315">
        <w:rPr>
          <w:rFonts w:ascii="Times New Roman" w:hAnsi="Times New Roman"/>
          <w:sz w:val="24"/>
          <w:szCs w:val="24"/>
        </w:rPr>
        <w:t xml:space="preserve">. </w:t>
      </w:r>
      <w:r w:rsidRPr="00FB1315">
        <w:rPr>
          <w:rFonts w:ascii="Times New Roman" w:hAnsi="Times New Roman"/>
          <w:sz w:val="16"/>
          <w:szCs w:val="16"/>
          <w:vertAlign w:val="superscript"/>
        </w:rPr>
        <w:t>(That is, absent evidence about this policy having the effect of changing developing countries’ priorities as a whole. But then this advocacy might only be effects-topical.)</w:t>
      </w:r>
    </w:p>
    <w:p w14:paraId="6125ECCB" w14:textId="0450E503" w:rsidR="001A1398" w:rsidRDefault="001A1398" w:rsidP="004100EA">
      <w:pPr>
        <w:widowControl w:val="0"/>
        <w:ind w:left="-1440" w:right="-1440"/>
        <w:rPr>
          <w:rFonts w:ascii="Times New Roman" w:hAnsi="Times New Roman"/>
          <w:color w:val="auto"/>
        </w:rPr>
      </w:pPr>
      <w:r w:rsidRPr="00183CE3">
        <w:rPr>
          <w:rFonts w:ascii="Times New Roman" w:hAnsi="Times New Roman"/>
          <w:color w:val="auto"/>
        </w:rPr>
        <w:t xml:space="preserve">In order for </w:t>
      </w:r>
      <w:r>
        <w:rPr>
          <w:rFonts w:ascii="Times New Roman" w:hAnsi="Times New Roman"/>
          <w:color w:val="auto"/>
        </w:rPr>
        <w:t>environmental protection</w:t>
      </w:r>
      <w:r w:rsidRPr="00183CE3">
        <w:rPr>
          <w:rFonts w:ascii="Times New Roman" w:hAnsi="Times New Roman"/>
          <w:color w:val="auto"/>
        </w:rPr>
        <w:t xml:space="preserve"> to be prioritized, it must be possible for </w:t>
      </w:r>
      <w:r w:rsidR="006C2D3F">
        <w:rPr>
          <w:rFonts w:ascii="Times New Roman" w:hAnsi="Times New Roman"/>
          <w:color w:val="auto"/>
        </w:rPr>
        <w:t>developing</w:t>
      </w:r>
      <w:r>
        <w:rPr>
          <w:rFonts w:ascii="Times New Roman" w:hAnsi="Times New Roman"/>
          <w:color w:val="auto"/>
        </w:rPr>
        <w:t xml:space="preserve"> countries</w:t>
      </w:r>
      <w:r w:rsidRPr="00183CE3">
        <w:rPr>
          <w:rFonts w:ascii="Times New Roman" w:hAnsi="Times New Roman"/>
          <w:color w:val="auto"/>
        </w:rPr>
        <w:t xml:space="preserve"> to know whether their actions are in accord with or in violation of </w:t>
      </w:r>
      <w:r>
        <w:rPr>
          <w:rFonts w:ascii="Times New Roman" w:hAnsi="Times New Roman"/>
          <w:color w:val="auto"/>
        </w:rPr>
        <w:t>the goal of protecting the environment</w:t>
      </w:r>
      <w:r w:rsidRPr="00183CE3">
        <w:rPr>
          <w:rFonts w:ascii="Times New Roman" w:hAnsi="Times New Roman"/>
          <w:color w:val="auto"/>
        </w:rPr>
        <w:t>.</w:t>
      </w:r>
    </w:p>
    <w:p w14:paraId="5CB00DB5" w14:textId="2604F949" w:rsidR="001D47DD" w:rsidRPr="00833CB1" w:rsidRDefault="001D47DD" w:rsidP="004100EA">
      <w:pPr>
        <w:widowControl w:val="0"/>
        <w:ind w:left="-1440" w:right="-1440"/>
        <w:rPr>
          <w:rFonts w:ascii="Times New Roman" w:hAnsi="Times New Roman"/>
          <w:color w:val="auto"/>
        </w:rPr>
      </w:pPr>
      <w:r w:rsidRPr="00833CB1">
        <w:rPr>
          <w:rFonts w:ascii="Times New Roman" w:hAnsi="Times New Roman"/>
          <w:color w:val="auto"/>
        </w:rPr>
        <w:t>1. We must be able to explain the unity of action. Laurence</w:t>
      </w:r>
      <w:r w:rsidRPr="00833CB1">
        <w:rPr>
          <w:rStyle w:val="FootnoteReference2"/>
          <w:rFonts w:ascii="Times New Roman" w:hAnsi="Times New Roman"/>
          <w:color w:val="auto"/>
        </w:rPr>
        <w:footnoteReference w:id="3"/>
      </w:r>
      <w:r w:rsidRPr="00833CB1">
        <w:rPr>
          <w:rFonts w:ascii="Times New Roman" w:hAnsi="Times New Roman"/>
          <w:color w:val="auto"/>
        </w:rPr>
        <w:t xml:space="preserve"> : </w:t>
      </w:r>
    </w:p>
    <w:p w14:paraId="690ACACB" w14:textId="77777777" w:rsidR="001D47DD" w:rsidRPr="00833CB1" w:rsidRDefault="001D47DD" w:rsidP="004100EA">
      <w:pPr>
        <w:tabs>
          <w:tab w:val="left" w:pos="8070"/>
        </w:tabs>
        <w:ind w:left="-1440" w:right="-1440"/>
        <w:rPr>
          <w:rFonts w:ascii="Times New Roman" w:hAnsi="Times New Roman"/>
          <w:color w:val="auto"/>
        </w:rPr>
      </w:pPr>
      <w:r w:rsidRPr="00833CB1">
        <w:rPr>
          <w:rFonts w:ascii="Times New Roman" w:hAnsi="Times New Roman"/>
          <w:color w:val="auto"/>
          <w:sz w:val="16"/>
          <w:vertAlign w:val="superscript"/>
        </w:rPr>
        <w:t>Expanding on an example from Anscombe we may</w:t>
      </w:r>
      <w:r w:rsidRPr="00833CB1">
        <w:rPr>
          <w:rFonts w:ascii="Times New Roman" w:hAnsi="Times New Roman"/>
          <w:color w:val="auto"/>
        </w:rPr>
        <w:t xml:space="preserve"> </w:t>
      </w:r>
      <w:r w:rsidRPr="00833CB1">
        <w:rPr>
          <w:rFonts w:ascii="Times New Roman Bold" w:hAnsi="Times New Roman Bold"/>
          <w:color w:val="auto"/>
          <w:u w:val="single"/>
        </w:rPr>
        <w:t>consider a</w:t>
      </w:r>
      <w:r w:rsidRPr="00833CB1">
        <w:rPr>
          <w:rFonts w:ascii="Times New Roman" w:hAnsi="Times New Roman"/>
          <w:color w:val="auto"/>
        </w:rPr>
        <w:t xml:space="preserve"> </w:t>
      </w:r>
      <w:r w:rsidRPr="00833CB1">
        <w:rPr>
          <w:rFonts w:ascii="Times New Roman" w:hAnsi="Times New Roman"/>
          <w:color w:val="auto"/>
          <w:sz w:val="16"/>
          <w:vertAlign w:val="superscript"/>
        </w:rPr>
        <w:t>case where a</w:t>
      </w:r>
      <w:r w:rsidRPr="00833CB1">
        <w:rPr>
          <w:rFonts w:ascii="Times New Roman" w:hAnsi="Times New Roman"/>
          <w:color w:val="auto"/>
        </w:rPr>
        <w:t xml:space="preserve"> </w:t>
      </w:r>
      <w:r w:rsidRPr="00833CB1">
        <w:rPr>
          <w:rFonts w:ascii="Times New Roman Bold" w:hAnsi="Times New Roman Bold"/>
          <w:color w:val="auto"/>
          <w:u w:val="single"/>
        </w:rPr>
        <w:t>man is making tea</w:t>
      </w:r>
      <w:r w:rsidRPr="00833CB1">
        <w:rPr>
          <w:rFonts w:ascii="Times New Roman" w:hAnsi="Times New Roman"/>
          <w:color w:val="auto"/>
        </w:rPr>
        <w:t>.</w:t>
      </w:r>
      <w:r w:rsidRPr="00833CB1">
        <w:rPr>
          <w:rFonts w:ascii="Times New Roman" w:hAnsi="Times New Roman"/>
          <w:color w:val="auto"/>
          <w:sz w:val="16"/>
          <w:vertAlign w:val="superscript"/>
        </w:rPr>
        <w:t>12 Let us suppose</w:t>
      </w:r>
      <w:r w:rsidRPr="00833CB1">
        <w:rPr>
          <w:rFonts w:ascii="Times New Roman" w:hAnsi="Times New Roman"/>
          <w:color w:val="auto"/>
        </w:rPr>
        <w:t xml:space="preserve"> </w:t>
      </w:r>
      <w:r w:rsidRPr="00833CB1">
        <w:rPr>
          <w:rFonts w:ascii="Times New Roman Bold" w:hAnsi="Times New Roman Bold"/>
          <w:color w:val="auto"/>
          <w:u w:val="single"/>
        </w:rPr>
        <w:t xml:space="preserve">he </w:t>
      </w:r>
      <w:r w:rsidRPr="00833CB1">
        <w:rPr>
          <w:rFonts w:ascii="Times New Roman" w:hAnsi="Times New Roman"/>
          <w:color w:val="auto"/>
          <w:sz w:val="16"/>
          <w:vertAlign w:val="superscript"/>
        </w:rPr>
        <w:t>(i)</w:t>
      </w:r>
      <w:r w:rsidRPr="00833CB1">
        <w:rPr>
          <w:rFonts w:ascii="Times New Roman" w:hAnsi="Times New Roman"/>
          <w:color w:val="auto"/>
        </w:rPr>
        <w:t xml:space="preserve"> </w:t>
      </w:r>
      <w:r w:rsidRPr="00833CB1">
        <w:rPr>
          <w:rFonts w:ascii="Times New Roman Bold" w:hAnsi="Times New Roman Bold"/>
          <w:color w:val="auto"/>
          <w:u w:val="single"/>
        </w:rPr>
        <w:t>fills</w:t>
      </w:r>
      <w:r w:rsidRPr="00833CB1">
        <w:rPr>
          <w:rFonts w:ascii="Times New Roman" w:hAnsi="Times New Roman"/>
          <w:color w:val="auto"/>
        </w:rPr>
        <w:t xml:space="preserve"> </w:t>
      </w:r>
      <w:r w:rsidRPr="00833CB1">
        <w:rPr>
          <w:rFonts w:ascii="Times New Roman" w:hAnsi="Times New Roman"/>
          <w:color w:val="auto"/>
          <w:sz w:val="16"/>
          <w:vertAlign w:val="superscript"/>
        </w:rPr>
        <w:t>up</w:t>
      </w:r>
      <w:r w:rsidRPr="00833CB1">
        <w:rPr>
          <w:rFonts w:ascii="Times New Roman" w:hAnsi="Times New Roman"/>
          <w:color w:val="auto"/>
        </w:rPr>
        <w:t xml:space="preserve"> </w:t>
      </w:r>
      <w:r w:rsidRPr="00833CB1">
        <w:rPr>
          <w:rFonts w:ascii="Times New Roman Bold" w:hAnsi="Times New Roman Bold"/>
          <w:color w:val="auto"/>
          <w:u w:val="single"/>
        </w:rPr>
        <w:t>the kettle</w:t>
      </w:r>
      <w:r w:rsidRPr="00833CB1">
        <w:rPr>
          <w:rFonts w:ascii="Times New Roman" w:hAnsi="Times New Roman"/>
          <w:color w:val="auto"/>
        </w:rPr>
        <w:t xml:space="preserve">, </w:t>
      </w:r>
      <w:r w:rsidRPr="00833CB1">
        <w:rPr>
          <w:rFonts w:ascii="Times New Roman" w:hAnsi="Times New Roman"/>
          <w:color w:val="auto"/>
          <w:sz w:val="16"/>
          <w:vertAlign w:val="superscript"/>
        </w:rPr>
        <w:t>(ii)</w:t>
      </w:r>
      <w:r w:rsidRPr="00833CB1">
        <w:rPr>
          <w:rFonts w:ascii="Times New Roman" w:hAnsi="Times New Roman"/>
          <w:color w:val="auto"/>
        </w:rPr>
        <w:t xml:space="preserve"> </w:t>
      </w:r>
      <w:r w:rsidRPr="00833CB1">
        <w:rPr>
          <w:rFonts w:ascii="Times New Roman Bold" w:hAnsi="Times New Roman Bold"/>
          <w:color w:val="auto"/>
          <w:u w:val="single"/>
        </w:rPr>
        <w:t>turns on the stove</w:t>
      </w:r>
      <w:r w:rsidRPr="00833CB1">
        <w:rPr>
          <w:rFonts w:ascii="Times New Roman" w:hAnsi="Times New Roman"/>
          <w:color w:val="auto"/>
        </w:rPr>
        <w:t xml:space="preserve">, </w:t>
      </w:r>
      <w:r w:rsidRPr="00833CB1">
        <w:rPr>
          <w:rFonts w:ascii="Times New Roman" w:hAnsi="Times New Roman"/>
          <w:color w:val="auto"/>
          <w:sz w:val="16"/>
          <w:vertAlign w:val="superscript"/>
        </w:rPr>
        <w:t>(iii)</w:t>
      </w:r>
      <w:r w:rsidRPr="00833CB1">
        <w:rPr>
          <w:rFonts w:ascii="Times New Roman" w:hAnsi="Times New Roman"/>
          <w:color w:val="auto"/>
        </w:rPr>
        <w:t xml:space="preserve"> </w:t>
      </w:r>
      <w:r w:rsidRPr="00833CB1">
        <w:rPr>
          <w:rFonts w:ascii="Times New Roman Bold" w:hAnsi="Times New Roman Bold"/>
          <w:color w:val="auto"/>
          <w:u w:val="single"/>
        </w:rPr>
        <w:t>puts the water on</w:t>
      </w:r>
      <w:r w:rsidRPr="00833CB1">
        <w:rPr>
          <w:rFonts w:ascii="Times New Roman" w:hAnsi="Times New Roman"/>
          <w:color w:val="auto"/>
        </w:rPr>
        <w:t xml:space="preserve"> </w:t>
      </w:r>
      <w:r w:rsidRPr="00833CB1">
        <w:rPr>
          <w:rFonts w:ascii="Times New Roman" w:hAnsi="Times New Roman"/>
          <w:color w:val="auto"/>
          <w:sz w:val="16"/>
          <w:vertAlign w:val="superscript"/>
        </w:rPr>
        <w:t>to boil, (iv)</w:t>
      </w:r>
      <w:r w:rsidRPr="00833CB1">
        <w:rPr>
          <w:rFonts w:ascii="Times New Roman" w:hAnsi="Times New Roman"/>
          <w:color w:val="auto"/>
        </w:rPr>
        <w:t xml:space="preserve"> </w:t>
      </w:r>
      <w:r w:rsidRPr="00833CB1">
        <w:rPr>
          <w:rFonts w:ascii="Times New Roman Bold" w:hAnsi="Times New Roman Bold"/>
          <w:color w:val="auto"/>
          <w:u w:val="single"/>
        </w:rPr>
        <w:t xml:space="preserve">places a tea bag </w:t>
      </w:r>
      <w:r w:rsidRPr="00833CB1">
        <w:rPr>
          <w:rFonts w:ascii="Times New Roman" w:hAnsi="Times New Roman"/>
          <w:color w:val="auto"/>
          <w:sz w:val="16"/>
          <w:vertAlign w:val="superscript"/>
        </w:rPr>
        <w:t>in each of several cups, (v)</w:t>
      </w:r>
      <w:r w:rsidRPr="00833CB1">
        <w:rPr>
          <w:rFonts w:ascii="Times New Roman" w:hAnsi="Times New Roman"/>
          <w:color w:val="auto"/>
        </w:rPr>
        <w:t xml:space="preserve"> </w:t>
      </w:r>
      <w:r w:rsidRPr="00833CB1">
        <w:rPr>
          <w:rFonts w:ascii="Times New Roman Bold" w:hAnsi="Times New Roman Bold"/>
          <w:color w:val="auto"/>
          <w:u w:val="single"/>
        </w:rPr>
        <w:t>waits for th</w:t>
      </w:r>
      <w:r w:rsidRPr="00833CB1">
        <w:rPr>
          <w:rFonts w:ascii="Times New Roman" w:hAnsi="Times New Roman"/>
          <w:color w:val="auto"/>
        </w:rPr>
        <w:t xml:space="preserve">e </w:t>
      </w:r>
      <w:r w:rsidRPr="00833CB1">
        <w:rPr>
          <w:rFonts w:ascii="Times New Roman" w:hAnsi="Times New Roman"/>
          <w:color w:val="auto"/>
          <w:sz w:val="16"/>
          <w:vertAlign w:val="superscript"/>
        </w:rPr>
        <w:t>kettle to</w:t>
      </w:r>
      <w:r w:rsidRPr="00833CB1">
        <w:rPr>
          <w:rFonts w:ascii="Times New Roman" w:hAnsi="Times New Roman"/>
          <w:color w:val="auto"/>
        </w:rPr>
        <w:t xml:space="preserve"> </w:t>
      </w:r>
      <w:r w:rsidRPr="00833CB1">
        <w:rPr>
          <w:rFonts w:ascii="Times New Roman Bold" w:hAnsi="Times New Roman Bold"/>
          <w:color w:val="auto"/>
          <w:u w:val="single"/>
        </w:rPr>
        <w:t>whistle</w:t>
      </w:r>
      <w:r w:rsidRPr="00833CB1">
        <w:rPr>
          <w:rFonts w:ascii="Times New Roman" w:hAnsi="Times New Roman"/>
          <w:color w:val="auto"/>
        </w:rPr>
        <w:t xml:space="preserve">, </w:t>
      </w:r>
      <w:r w:rsidRPr="00833CB1">
        <w:rPr>
          <w:rFonts w:ascii="Times New Roman Bold" w:hAnsi="Times New Roman Bold"/>
          <w:color w:val="auto"/>
          <w:u w:val="single"/>
        </w:rPr>
        <w:t>and</w:t>
      </w:r>
      <w:r w:rsidRPr="00833CB1">
        <w:rPr>
          <w:rFonts w:ascii="Times New Roman" w:hAnsi="Times New Roman"/>
          <w:color w:val="auto"/>
        </w:rPr>
        <w:t xml:space="preserve"> </w:t>
      </w:r>
      <w:r w:rsidRPr="00833CB1">
        <w:rPr>
          <w:rFonts w:ascii="Times New Roman" w:hAnsi="Times New Roman"/>
          <w:color w:val="auto"/>
          <w:sz w:val="16"/>
          <w:vertAlign w:val="superscript"/>
        </w:rPr>
        <w:t>then (vi)</w:t>
      </w:r>
      <w:r w:rsidRPr="00833CB1">
        <w:rPr>
          <w:rFonts w:ascii="Times New Roman" w:hAnsi="Times New Roman"/>
          <w:color w:val="auto"/>
        </w:rPr>
        <w:t xml:space="preserve"> </w:t>
      </w:r>
      <w:r w:rsidRPr="00833CB1">
        <w:rPr>
          <w:rFonts w:ascii="Times New Roman Bold" w:hAnsi="Times New Roman Bold"/>
          <w:color w:val="auto"/>
          <w:u w:val="single"/>
        </w:rPr>
        <w:t xml:space="preserve">pours the </w:t>
      </w:r>
      <w:r w:rsidRPr="00833CB1">
        <w:rPr>
          <w:rFonts w:ascii="Times New Roman" w:hAnsi="Times New Roman"/>
          <w:color w:val="auto"/>
          <w:sz w:val="16"/>
          <w:vertAlign w:val="superscript"/>
        </w:rPr>
        <w:t>boiling</w:t>
      </w:r>
      <w:r w:rsidRPr="00833CB1">
        <w:rPr>
          <w:rFonts w:ascii="Times New Roman" w:hAnsi="Times New Roman"/>
          <w:color w:val="auto"/>
        </w:rPr>
        <w:t xml:space="preserve"> </w:t>
      </w:r>
      <w:r w:rsidRPr="00833CB1">
        <w:rPr>
          <w:rFonts w:ascii="Times New Roman Bold" w:hAnsi="Times New Roman Bold"/>
          <w:color w:val="auto"/>
          <w:u w:val="single"/>
        </w:rPr>
        <w:t>water</w:t>
      </w:r>
      <w:r w:rsidRPr="00833CB1">
        <w:rPr>
          <w:rFonts w:ascii="Times New Roman" w:hAnsi="Times New Roman"/>
          <w:color w:val="auto"/>
        </w:rPr>
        <w:t xml:space="preserve"> </w:t>
      </w:r>
      <w:r w:rsidRPr="00833CB1">
        <w:rPr>
          <w:rFonts w:ascii="Times New Roman" w:hAnsi="Times New Roman"/>
          <w:color w:val="auto"/>
          <w:sz w:val="16"/>
          <w:vertAlign w:val="superscript"/>
        </w:rPr>
        <w:t>into each cup. All along as he does first one thing and then another the man is making tea: there is some one thing he is doing throughout: when he is finished doing them all he will have made tea. So here we have</w:t>
      </w:r>
      <w:r w:rsidRPr="00833CB1">
        <w:rPr>
          <w:rFonts w:ascii="Times New Roman" w:hAnsi="Times New Roman"/>
          <w:color w:val="auto"/>
        </w:rPr>
        <w:t xml:space="preserve"> </w:t>
      </w:r>
      <w:r w:rsidRPr="00833CB1">
        <w:rPr>
          <w:rFonts w:ascii="Times New Roman Bold" w:hAnsi="Times New Roman Bold"/>
          <w:color w:val="auto"/>
          <w:u w:val="single"/>
        </w:rPr>
        <w:t xml:space="preserve">several actions </w:t>
      </w:r>
      <w:r w:rsidRPr="00833CB1">
        <w:rPr>
          <w:rFonts w:ascii="Times New Roman" w:hAnsi="Times New Roman"/>
          <w:color w:val="auto"/>
          <w:sz w:val="16"/>
          <w:vertAlign w:val="superscript"/>
        </w:rPr>
        <w:t>the performance of which</w:t>
      </w:r>
      <w:r w:rsidRPr="00833CB1">
        <w:rPr>
          <w:rFonts w:ascii="Times New Roman" w:hAnsi="Times New Roman"/>
          <w:color w:val="auto"/>
        </w:rPr>
        <w:t xml:space="preserve"> </w:t>
      </w:r>
      <w:r w:rsidRPr="00833CB1">
        <w:rPr>
          <w:rFonts w:ascii="Times New Roman Bold" w:hAnsi="Times New Roman Bold"/>
          <w:color w:val="auto"/>
          <w:u w:val="single"/>
        </w:rPr>
        <w:t>add</w:t>
      </w:r>
      <w:r w:rsidRPr="00833CB1">
        <w:rPr>
          <w:rFonts w:ascii="Times New Roman" w:hAnsi="Times New Roman"/>
          <w:color w:val="auto"/>
          <w:sz w:val="16"/>
          <w:vertAlign w:val="superscript"/>
        </w:rPr>
        <w:t>s</w:t>
      </w:r>
      <w:r w:rsidRPr="00833CB1">
        <w:rPr>
          <w:rFonts w:ascii="Times New Roman" w:hAnsi="Times New Roman"/>
          <w:color w:val="auto"/>
        </w:rPr>
        <w:t xml:space="preserve"> </w:t>
      </w:r>
      <w:r w:rsidRPr="00833CB1">
        <w:rPr>
          <w:rFonts w:ascii="Times New Roman Bold" w:hAnsi="Times New Roman Bold"/>
          <w:color w:val="auto"/>
          <w:u w:val="single"/>
        </w:rPr>
        <w:t>up to</w:t>
      </w:r>
      <w:r w:rsidRPr="00833CB1">
        <w:rPr>
          <w:rFonts w:ascii="Times New Roman Bold" w:hAnsi="Times New Roman Bold"/>
          <w:color w:val="auto"/>
          <w:sz w:val="16"/>
          <w:u w:val="single"/>
          <w:vertAlign w:val="superscript"/>
        </w:rPr>
        <w:t xml:space="preserve"> </w:t>
      </w:r>
      <w:r w:rsidRPr="00833CB1">
        <w:rPr>
          <w:rFonts w:ascii="Times New Roman" w:hAnsi="Times New Roman"/>
          <w:color w:val="auto"/>
          <w:sz w:val="16"/>
          <w:vertAlign w:val="superscript"/>
        </w:rPr>
        <w:t>the performance of</w:t>
      </w:r>
      <w:r w:rsidRPr="00833CB1">
        <w:rPr>
          <w:rFonts w:ascii="Times New Roman" w:hAnsi="Times New Roman"/>
          <w:color w:val="auto"/>
        </w:rPr>
        <w:t xml:space="preserve"> </w:t>
      </w:r>
      <w:r w:rsidRPr="00833CB1">
        <w:rPr>
          <w:rFonts w:ascii="Times New Roman Bold" w:hAnsi="Times New Roman Bold"/>
          <w:color w:val="auto"/>
          <w:u w:val="single"/>
        </w:rPr>
        <w:t>a single action</w:t>
      </w:r>
      <w:r w:rsidRPr="00833CB1">
        <w:rPr>
          <w:rFonts w:ascii="Times New Roman" w:hAnsi="Times New Roman"/>
          <w:color w:val="auto"/>
        </w:rPr>
        <w:t xml:space="preserve">. </w:t>
      </w:r>
      <w:r w:rsidRPr="00833CB1">
        <w:rPr>
          <w:rFonts w:ascii="Times New Roman" w:hAnsi="Times New Roman"/>
          <w:color w:val="auto"/>
          <w:sz w:val="16"/>
          <w:vertAlign w:val="superscript"/>
        </w:rPr>
        <w:t>And, furthermore, they all are done with the intention of making tea. So here, also, we have several actions that “share” an intention. But what is involved in this?Let us consider it from the perspective of the explanation of action. The sort of explanation we are interested in here is the one investigated by Anscombe in which</w:t>
      </w:r>
      <w:r w:rsidRPr="00833CB1">
        <w:rPr>
          <w:rFonts w:ascii="Times New Roman" w:hAnsi="Times New Roman"/>
          <w:color w:val="auto"/>
        </w:rPr>
        <w:t xml:space="preserve"> </w:t>
      </w:r>
      <w:r w:rsidRPr="00833CB1">
        <w:rPr>
          <w:rFonts w:ascii="Times New Roman Bold" w:hAnsi="Times New Roman Bold"/>
          <w:color w:val="auto"/>
          <w:u w:val="single"/>
        </w:rPr>
        <w:t>an explanation cites the agent’s reasons for acting</w:t>
      </w:r>
      <w:r w:rsidRPr="00833CB1">
        <w:rPr>
          <w:rFonts w:ascii="Times New Roman" w:hAnsi="Times New Roman"/>
          <w:color w:val="auto"/>
        </w:rPr>
        <w:t xml:space="preserve">. </w:t>
      </w:r>
      <w:r w:rsidRPr="00833CB1">
        <w:rPr>
          <w:rFonts w:ascii="Times New Roman Bold" w:hAnsi="Times New Roman Bold"/>
          <w:color w:val="auto"/>
          <w:u w:val="single"/>
        </w:rPr>
        <w:t>The question “Why?”,</w:t>
      </w:r>
      <w:r w:rsidRPr="00833CB1">
        <w:rPr>
          <w:rFonts w:ascii="Times New Roman" w:hAnsi="Times New Roman"/>
          <w:color w:val="auto"/>
          <w:sz w:val="16"/>
          <w:vertAlign w:val="superscript"/>
        </w:rPr>
        <w:t xml:space="preserve"> heard in the right way,</w:t>
      </w:r>
      <w:r w:rsidRPr="00833CB1">
        <w:rPr>
          <w:rFonts w:ascii="Times New Roman" w:hAnsi="Times New Roman"/>
          <w:color w:val="auto"/>
        </w:rPr>
        <w:t xml:space="preserve"> </w:t>
      </w:r>
      <w:r w:rsidRPr="00833CB1">
        <w:rPr>
          <w:rFonts w:ascii="Times New Roman Bold" w:hAnsi="Times New Roman Bold"/>
          <w:color w:val="auto"/>
          <w:u w:val="single"/>
        </w:rPr>
        <w:t>is a request for</w:t>
      </w:r>
      <w:r w:rsidRPr="00833CB1">
        <w:rPr>
          <w:rFonts w:ascii="Times New Roman" w:hAnsi="Times New Roman"/>
          <w:color w:val="auto"/>
        </w:rPr>
        <w:t xml:space="preserve"> </w:t>
      </w:r>
      <w:r w:rsidRPr="00833CB1">
        <w:rPr>
          <w:rFonts w:ascii="Times New Roman" w:hAnsi="Times New Roman"/>
          <w:color w:val="auto"/>
          <w:sz w:val="16"/>
          <w:vertAlign w:val="superscript"/>
        </w:rPr>
        <w:t>such an</w:t>
      </w:r>
      <w:r w:rsidRPr="00833CB1">
        <w:rPr>
          <w:rFonts w:ascii="Times New Roman" w:hAnsi="Times New Roman"/>
          <w:color w:val="auto"/>
        </w:rPr>
        <w:t xml:space="preserve"> </w:t>
      </w:r>
      <w:r w:rsidRPr="00833CB1">
        <w:rPr>
          <w:rFonts w:ascii="Times New Roman Bold" w:hAnsi="Times New Roman Bold"/>
          <w:color w:val="auto"/>
          <w:u w:val="single"/>
        </w:rPr>
        <w:t>explanation.</w:t>
      </w:r>
      <w:r w:rsidRPr="00833CB1">
        <w:rPr>
          <w:rFonts w:ascii="Times New Roman" w:hAnsi="Times New Roman"/>
          <w:color w:val="auto"/>
        </w:rPr>
        <w:t xml:space="preserve"> </w:t>
      </w:r>
      <w:r w:rsidRPr="00833CB1">
        <w:rPr>
          <w:rFonts w:ascii="Times New Roman Bold" w:hAnsi="Times New Roman Bold"/>
          <w:color w:val="auto"/>
          <w:u w:val="single"/>
        </w:rPr>
        <w:t>If we ask</w:t>
      </w:r>
      <w:r w:rsidRPr="00833CB1">
        <w:rPr>
          <w:rFonts w:ascii="Times New Roman" w:hAnsi="Times New Roman"/>
          <w:color w:val="auto"/>
        </w:rPr>
        <w:t xml:space="preserve"> </w:t>
      </w:r>
      <w:r w:rsidRPr="00833CB1">
        <w:rPr>
          <w:rFonts w:ascii="Times New Roman" w:hAnsi="Times New Roman"/>
          <w:color w:val="auto"/>
          <w:sz w:val="16"/>
          <w:vertAlign w:val="superscript"/>
        </w:rPr>
        <w:t>our man</w:t>
      </w:r>
      <w:r w:rsidRPr="00833CB1">
        <w:rPr>
          <w:rFonts w:ascii="Times New Roman" w:hAnsi="Times New Roman"/>
          <w:color w:val="auto"/>
        </w:rPr>
        <w:t xml:space="preserve"> </w:t>
      </w:r>
      <w:r w:rsidRPr="00833CB1">
        <w:rPr>
          <w:rFonts w:ascii="Times New Roman Bold" w:hAnsi="Times New Roman Bold"/>
          <w:color w:val="auto"/>
          <w:u w:val="single"/>
        </w:rPr>
        <w:t>why he is</w:t>
      </w:r>
      <w:r w:rsidRPr="00833CB1">
        <w:rPr>
          <w:rFonts w:ascii="Times New Roman" w:hAnsi="Times New Roman"/>
          <w:color w:val="auto"/>
        </w:rPr>
        <w:t xml:space="preserve"> </w:t>
      </w:r>
      <w:r w:rsidRPr="00833CB1">
        <w:rPr>
          <w:rFonts w:ascii="Times New Roman" w:hAnsi="Times New Roman"/>
          <w:color w:val="auto"/>
          <w:sz w:val="16"/>
          <w:vertAlign w:val="superscript"/>
        </w:rPr>
        <w:t>filling the kettle he might say he is</w:t>
      </w:r>
      <w:r w:rsidRPr="00833CB1">
        <w:rPr>
          <w:rFonts w:ascii="Times New Roman" w:hAnsi="Times New Roman"/>
          <w:color w:val="auto"/>
        </w:rPr>
        <w:t xml:space="preserve"> </w:t>
      </w:r>
      <w:r w:rsidRPr="00833CB1">
        <w:rPr>
          <w:rFonts w:ascii="Times New Roman Bold" w:hAnsi="Times New Roman Bold"/>
          <w:color w:val="auto"/>
          <w:u w:val="single"/>
        </w:rPr>
        <w:t xml:space="preserve">heating </w:t>
      </w:r>
      <w:r w:rsidRPr="00833CB1">
        <w:rPr>
          <w:rFonts w:ascii="Times New Roman Bold" w:hAnsi="Times New Roman Bold"/>
          <w:color w:val="auto"/>
          <w:sz w:val="16"/>
          <w:u w:val="single"/>
          <w:vertAlign w:val="superscript"/>
        </w:rPr>
        <w:t>s</w:t>
      </w:r>
      <w:r w:rsidRPr="00833CB1">
        <w:rPr>
          <w:rFonts w:ascii="Times New Roman" w:hAnsi="Times New Roman"/>
          <w:color w:val="auto"/>
          <w:sz w:val="16"/>
          <w:vertAlign w:val="superscript"/>
        </w:rPr>
        <w:t>ome</w:t>
      </w:r>
      <w:r w:rsidRPr="00833CB1">
        <w:rPr>
          <w:rFonts w:ascii="Times New Roman" w:hAnsi="Times New Roman"/>
          <w:color w:val="auto"/>
        </w:rPr>
        <w:t xml:space="preserve"> </w:t>
      </w:r>
      <w:r w:rsidRPr="00833CB1">
        <w:rPr>
          <w:rFonts w:ascii="Times New Roman Bold" w:hAnsi="Times New Roman Bold"/>
          <w:color w:val="auto"/>
          <w:u w:val="single"/>
        </w:rPr>
        <w:t>water.</w:t>
      </w:r>
      <w:r w:rsidRPr="00833CB1">
        <w:rPr>
          <w:rFonts w:ascii="Times New Roman" w:hAnsi="Times New Roman"/>
          <w:color w:val="auto"/>
        </w:rPr>
        <w:t xml:space="preserve"> </w:t>
      </w:r>
      <w:r w:rsidRPr="00833CB1">
        <w:rPr>
          <w:rFonts w:ascii="Times New Roman" w:hAnsi="Times New Roman"/>
          <w:color w:val="auto"/>
          <w:sz w:val="16"/>
          <w:vertAlign w:val="superscript"/>
        </w:rPr>
        <w:t>And when we query this in turn</w:t>
      </w:r>
      <w:r w:rsidRPr="00833CB1">
        <w:rPr>
          <w:rFonts w:ascii="Times New Roman Bold" w:hAnsi="Times New Roman Bold"/>
          <w:color w:val="auto"/>
          <w:sz w:val="16"/>
          <w:u w:val="single"/>
          <w:vertAlign w:val="superscript"/>
        </w:rPr>
        <w:t>,</w:t>
      </w:r>
      <w:r w:rsidRPr="00833CB1">
        <w:rPr>
          <w:rFonts w:ascii="Times New Roman Bold" w:hAnsi="Times New Roman Bold"/>
          <w:color w:val="auto"/>
          <w:u w:val="single"/>
        </w:rPr>
        <w:t xml:space="preserve"> he might say</w:t>
      </w:r>
      <w:r w:rsidRPr="00833CB1">
        <w:rPr>
          <w:rFonts w:ascii="Times New Roman" w:hAnsi="Times New Roman"/>
          <w:color w:val="auto"/>
          <w:sz w:val="16"/>
          <w:vertAlign w:val="superscript"/>
        </w:rPr>
        <w:t xml:space="preserve"> that it’s</w:t>
      </w:r>
      <w:r w:rsidRPr="00833CB1">
        <w:rPr>
          <w:rFonts w:ascii="Times New Roman" w:hAnsi="Times New Roman"/>
          <w:color w:val="auto"/>
        </w:rPr>
        <w:t xml:space="preserve"> </w:t>
      </w:r>
      <w:r w:rsidRPr="00833CB1">
        <w:rPr>
          <w:rFonts w:ascii="Times New Roman Bold" w:hAnsi="Times New Roman Bold"/>
          <w:color w:val="auto"/>
          <w:u w:val="single"/>
        </w:rPr>
        <w:t>because he’s making tea</w:t>
      </w:r>
      <w:r w:rsidRPr="00833CB1">
        <w:rPr>
          <w:rFonts w:ascii="Times New Roman" w:hAnsi="Times New Roman"/>
          <w:color w:val="auto"/>
          <w:sz w:val="16"/>
          <w:vertAlign w:val="superscript"/>
        </w:rPr>
        <w:t>. Here we see a nested set of explanatory relations. For example, (i) and (ii) are explained with reference to (iii), and (iii) as well as each of the other items on the list— including (i) and (ii)—can be explained by adverting to the fact that the man is making tea:</w:t>
      </w:r>
      <w:r w:rsidRPr="00833CB1">
        <w:rPr>
          <w:rFonts w:ascii="Times New Roman" w:hAnsi="Times New Roman"/>
          <w:color w:val="auto"/>
        </w:rPr>
        <w:t xml:space="preserve"> </w:t>
      </w:r>
      <w:r w:rsidRPr="00833CB1">
        <w:rPr>
          <w:rFonts w:ascii="Times New Roman Bold" w:hAnsi="Times New Roman Bold"/>
          <w:color w:val="auto"/>
          <w:u w:val="single"/>
        </w:rPr>
        <w:t>the reason</w:t>
      </w:r>
      <w:r w:rsidRPr="00833CB1">
        <w:rPr>
          <w:rFonts w:ascii="Times New Roman" w:hAnsi="Times New Roman"/>
          <w:color w:val="auto"/>
        </w:rPr>
        <w:t xml:space="preserve"> </w:t>
      </w:r>
      <w:r w:rsidRPr="00833CB1">
        <w:rPr>
          <w:rFonts w:ascii="Times New Roman Bold" w:hAnsi="Times New Roman Bold"/>
          <w:color w:val="auto"/>
          <w:u w:val="single"/>
        </w:rPr>
        <w:t>the man is doing all those things is</w:t>
      </w:r>
      <w:r w:rsidRPr="00833CB1">
        <w:rPr>
          <w:rFonts w:ascii="Times New Roman" w:hAnsi="Times New Roman"/>
          <w:color w:val="auto"/>
        </w:rPr>
        <w:t xml:space="preserve"> </w:t>
      </w:r>
      <w:r w:rsidRPr="00833CB1">
        <w:rPr>
          <w:rFonts w:ascii="Times New Roman" w:hAnsi="Times New Roman"/>
          <w:color w:val="auto"/>
          <w:sz w:val="16"/>
          <w:vertAlign w:val="superscript"/>
        </w:rPr>
        <w:t>that</w:t>
      </w:r>
      <w:r w:rsidRPr="00833CB1">
        <w:rPr>
          <w:rFonts w:ascii="Times New Roman" w:hAnsi="Times New Roman"/>
          <w:color w:val="auto"/>
        </w:rPr>
        <w:t xml:space="preserve"> </w:t>
      </w:r>
      <w:r w:rsidRPr="00833CB1">
        <w:rPr>
          <w:rFonts w:ascii="Times New Roman Bold" w:hAnsi="Times New Roman Bold"/>
          <w:color w:val="auto"/>
          <w:u w:val="single"/>
        </w:rPr>
        <w:t>he is making tea.</w:t>
      </w:r>
      <w:r w:rsidRPr="00833CB1">
        <w:rPr>
          <w:rFonts w:ascii="Times New Roman" w:hAnsi="Times New Roman"/>
          <w:color w:val="auto"/>
        </w:rPr>
        <w:t xml:space="preserve"> </w:t>
      </w:r>
      <w:r w:rsidRPr="00833CB1">
        <w:rPr>
          <w:rFonts w:ascii="Times New Roman" w:hAnsi="Times New Roman"/>
          <w:color w:val="auto"/>
          <w:sz w:val="16"/>
          <w:vertAlign w:val="superscript"/>
        </w:rPr>
        <w:t>The</w:t>
      </w:r>
      <w:r w:rsidRPr="00833CB1">
        <w:rPr>
          <w:rFonts w:ascii="Times New Roman" w:hAnsi="Times New Roman"/>
          <w:color w:val="auto"/>
        </w:rPr>
        <w:t xml:space="preserve"> </w:t>
      </w:r>
      <w:r w:rsidRPr="00833CB1">
        <w:rPr>
          <w:rFonts w:ascii="Times New Roman Bold" w:hAnsi="Times New Roman Bold"/>
          <w:color w:val="auto"/>
          <w:u w:val="single"/>
        </w:rPr>
        <w:t>several actions thus share an explanatory unity</w:t>
      </w:r>
      <w:r w:rsidRPr="00833CB1">
        <w:rPr>
          <w:rFonts w:ascii="Times New Roman" w:hAnsi="Times New Roman"/>
          <w:color w:val="auto"/>
          <w:sz w:val="16"/>
          <w:vertAlign w:val="superscript"/>
        </w:rPr>
        <w:t>: they are all to be explained as phases or elements of tea-making.13 We could gesture at the same explanatory point by saying that</w:t>
      </w:r>
      <w:r w:rsidRPr="00833CB1">
        <w:rPr>
          <w:rFonts w:ascii="Times New Roman Bold" w:hAnsi="Times New Roman Bold"/>
          <w:color w:val="auto"/>
          <w:u w:val="single"/>
        </w:rPr>
        <w:t xml:space="preserve"> it is </w:t>
      </w:r>
      <w:r w:rsidRPr="00833CB1">
        <w:rPr>
          <w:rFonts w:ascii="Times New Roman Bold Italic" w:hAnsi="Times New Roman Bold Italic"/>
          <w:color w:val="auto"/>
          <w:u w:val="single"/>
        </w:rPr>
        <w:t>no accident</w:t>
      </w:r>
      <w:r w:rsidRPr="00833CB1">
        <w:rPr>
          <w:rFonts w:ascii="Times New Roman Italic" w:hAnsi="Times New Roman Italic"/>
          <w:color w:val="auto"/>
          <w:sz w:val="16"/>
          <w:vertAlign w:val="superscript"/>
        </w:rPr>
        <w:t xml:space="preserve"> </w:t>
      </w:r>
      <w:r w:rsidRPr="00833CB1">
        <w:rPr>
          <w:rFonts w:ascii="Times New Roman" w:hAnsi="Times New Roman"/>
          <w:color w:val="auto"/>
          <w:sz w:val="16"/>
          <w:vertAlign w:val="superscript"/>
        </w:rPr>
        <w:t xml:space="preserve">that the man is filling the kettle—he is filling the kettle precisely because he’s heating water. And it is </w:t>
      </w:r>
      <w:r w:rsidRPr="00833CB1">
        <w:rPr>
          <w:rFonts w:ascii="Times New Roman Italic" w:hAnsi="Times New Roman Italic"/>
          <w:color w:val="auto"/>
          <w:sz w:val="16"/>
          <w:vertAlign w:val="superscript"/>
        </w:rPr>
        <w:t xml:space="preserve">no accident </w:t>
      </w:r>
      <w:r w:rsidRPr="00833CB1">
        <w:rPr>
          <w:rFonts w:ascii="Times New Roman Bold" w:hAnsi="Times New Roman Bold"/>
          <w:color w:val="auto"/>
          <w:u w:val="single"/>
        </w:rPr>
        <w:t>that he’s heating water—he is doing that</w:t>
      </w:r>
      <w:r w:rsidRPr="00833CB1">
        <w:rPr>
          <w:rFonts w:ascii="Times New Roman" w:hAnsi="Times New Roman"/>
          <w:color w:val="auto"/>
        </w:rPr>
        <w:t xml:space="preserve"> </w:t>
      </w:r>
      <w:r w:rsidRPr="00833CB1">
        <w:rPr>
          <w:rFonts w:ascii="Times New Roman Bold" w:hAnsi="Times New Roman Bold"/>
          <w:color w:val="auto"/>
          <w:u w:val="single"/>
        </w:rPr>
        <w:t>precisely because he is making tea</w:t>
      </w:r>
      <w:r w:rsidRPr="00833CB1">
        <w:rPr>
          <w:rFonts w:ascii="Times New Roman" w:hAnsi="Times New Roman"/>
          <w:color w:val="auto"/>
        </w:rPr>
        <w:t xml:space="preserve">. </w:t>
      </w:r>
      <w:r w:rsidRPr="00833CB1">
        <w:rPr>
          <w:rFonts w:ascii="Times New Roman Bold" w:hAnsi="Times New Roman Bold"/>
          <w:color w:val="auto"/>
          <w:u w:val="single"/>
        </w:rPr>
        <w:t>Unlike a random collocation of actions</w:t>
      </w:r>
      <w:r w:rsidRPr="00833CB1">
        <w:rPr>
          <w:rFonts w:ascii="Times New Roman" w:hAnsi="Times New Roman"/>
          <w:color w:val="auto"/>
          <w:sz w:val="16"/>
          <w:vertAlign w:val="superscript"/>
        </w:rPr>
        <w:t>, perhaps culled haphazard from a list of actions performed by an agent on one particular day,</w:t>
      </w:r>
      <w:r w:rsidRPr="00833CB1">
        <w:rPr>
          <w:rFonts w:ascii="Times New Roman" w:hAnsi="Times New Roman"/>
          <w:color w:val="auto"/>
        </w:rPr>
        <w:t xml:space="preserve"> </w:t>
      </w:r>
      <w:r w:rsidRPr="00833CB1">
        <w:rPr>
          <w:rFonts w:ascii="Times New Roman Bold" w:hAnsi="Times New Roman Bold"/>
          <w:color w:val="auto"/>
          <w:u w:val="single"/>
        </w:rPr>
        <w:t>these actions are not arbitrarily related, but</w:t>
      </w:r>
      <w:r w:rsidRPr="00833CB1">
        <w:rPr>
          <w:rFonts w:ascii="Times New Roman" w:hAnsi="Times New Roman"/>
          <w:color w:val="auto"/>
        </w:rPr>
        <w:t xml:space="preserve"> </w:t>
      </w:r>
      <w:r w:rsidRPr="00833CB1">
        <w:rPr>
          <w:rFonts w:ascii="Times New Roman" w:hAnsi="Times New Roman"/>
          <w:color w:val="auto"/>
          <w:sz w:val="16"/>
          <w:vertAlign w:val="superscript"/>
        </w:rPr>
        <w:t>rather are</w:t>
      </w:r>
      <w:r w:rsidRPr="00833CB1">
        <w:rPr>
          <w:rFonts w:ascii="Times New Roman" w:hAnsi="Times New Roman"/>
          <w:color w:val="auto"/>
        </w:rPr>
        <w:t xml:space="preserve"> </w:t>
      </w:r>
      <w:r w:rsidRPr="00833CB1">
        <w:rPr>
          <w:rFonts w:ascii="Times New Roman Bold Italic" w:hAnsi="Times New Roman Bold Italic"/>
          <w:color w:val="auto"/>
          <w:u w:val="single"/>
        </w:rPr>
        <w:t xml:space="preserve">fit together </w:t>
      </w:r>
      <w:r w:rsidRPr="00833CB1">
        <w:rPr>
          <w:rFonts w:ascii="Times New Roman Bold" w:hAnsi="Times New Roman Bold"/>
          <w:color w:val="auto"/>
          <w:u w:val="single"/>
        </w:rPr>
        <w:t>in a unified explanatory series as elements of the action they serve.</w:t>
      </w:r>
    </w:p>
    <w:p w14:paraId="5E12B91E" w14:textId="77777777" w:rsidR="001D47DD" w:rsidRDefault="001D47DD" w:rsidP="004100EA">
      <w:pPr>
        <w:widowControl w:val="0"/>
        <w:ind w:left="-1440" w:right="-1440"/>
        <w:rPr>
          <w:rFonts w:ascii="Times New Roman" w:hAnsi="Times New Roman"/>
          <w:color w:val="auto"/>
        </w:rPr>
      </w:pPr>
    </w:p>
    <w:p w14:paraId="0F5498E8" w14:textId="52B50D5A" w:rsidR="001D47DD" w:rsidRPr="00651CD9" w:rsidRDefault="001D47DD" w:rsidP="004100EA">
      <w:pPr>
        <w:widowControl w:val="0"/>
        <w:ind w:left="-1440" w:right="-1440"/>
        <w:rPr>
          <w:rFonts w:ascii="Times New Roman" w:hAnsi="Times New Roman"/>
          <w:color w:val="auto"/>
        </w:rPr>
      </w:pPr>
      <w:r w:rsidRPr="00183CE3">
        <w:rPr>
          <w:rFonts w:ascii="Times New Roman" w:hAnsi="Times New Roman"/>
          <w:color w:val="auto"/>
        </w:rPr>
        <w:t xml:space="preserve">The unity of an action can be explained by its principle only when we can derive each phase of the action as being a means to the end given by the principle. Then, each phase of the action will be unified because the agent knows that the means are together sufficient to bring about the end given by the principle. This means that we can only explain an action’s unity if it is possible for an agent to </w:t>
      </w:r>
      <w:r w:rsidRPr="00183CE3">
        <w:rPr>
          <w:rFonts w:ascii="Times New Roman Italic" w:hAnsi="Times New Roman Italic"/>
          <w:color w:val="auto"/>
        </w:rPr>
        <w:t>know</w:t>
      </w:r>
      <w:r w:rsidRPr="00183CE3">
        <w:rPr>
          <w:rFonts w:ascii="Times New Roman" w:hAnsi="Times New Roman"/>
          <w:color w:val="auto"/>
        </w:rPr>
        <w:t xml:space="preserve"> that the means she takes in her action are sufficient to achieve the principle guiding the action. </w:t>
      </w:r>
    </w:p>
    <w:p w14:paraId="3B7AAA10" w14:textId="02647E72" w:rsidR="001D47DD" w:rsidRPr="00183CE3" w:rsidRDefault="001D47DD" w:rsidP="004100EA">
      <w:pPr>
        <w:tabs>
          <w:tab w:val="left" w:pos="8070"/>
        </w:tabs>
        <w:ind w:left="-1440" w:right="-1440"/>
        <w:rPr>
          <w:rFonts w:ascii="Times New Roman" w:hAnsi="Times New Roman"/>
          <w:color w:val="auto"/>
        </w:rPr>
      </w:pPr>
      <w:r w:rsidRPr="00183CE3">
        <w:rPr>
          <w:rFonts w:ascii="Times New Roman" w:hAnsi="Times New Roman"/>
          <w:color w:val="auto"/>
        </w:rPr>
        <w:t>2. Morality is action guiding, so it must be governed by principles that enable agents to make a determinate choice between courses of action. So, we can only prioritize a principle that provides a reason for agents to do one thing rather than another. A</w:t>
      </w:r>
      <w:r>
        <w:rPr>
          <w:rFonts w:ascii="Times New Roman" w:hAnsi="Times New Roman"/>
          <w:color w:val="auto"/>
        </w:rPr>
        <w:t xml:space="preserve"> principle that failed to meet this requirement would be equally consistent and inconsistent with every action, and so would not guide a choice between courses of action. </w:t>
      </w:r>
      <w:r w:rsidRPr="00183CE3">
        <w:rPr>
          <w:rFonts w:ascii="Times New Roman" w:hAnsi="Times New Roman"/>
          <w:color w:val="auto"/>
        </w:rPr>
        <w:t xml:space="preserve"> </w:t>
      </w:r>
      <w:ins w:id="2" w:author="JeffLiu" w:date="2013-11-22T20:38:00Z">
        <w:r>
          <w:rPr>
            <w:rFonts w:ascii="Times New Roman" w:hAnsi="Times New Roman"/>
            <w:color w:val="auto"/>
          </w:rPr>
          <w:t xml:space="preserve">A </w:t>
        </w:r>
      </w:ins>
      <w:r w:rsidRPr="00183CE3">
        <w:rPr>
          <w:rFonts w:ascii="Times New Roman" w:hAnsi="Times New Roman"/>
          <w:color w:val="auto"/>
        </w:rPr>
        <w:t xml:space="preserve">principle can only play this role if it is possible for agents to know whether their actions are in accord with or in violation of that principle. Absent this, a principle </w:t>
      </w:r>
      <w:r w:rsidRPr="00183CE3">
        <w:rPr>
          <w:rFonts w:ascii="Times New Roman" w:hAnsi="Times New Roman"/>
          <w:color w:val="auto"/>
        </w:rPr>
        <w:lastRenderedPageBreak/>
        <w:t xml:space="preserve">would be equally as consistent and inconsistent with every action, and so would not guide a choice </w:t>
      </w:r>
      <w:r w:rsidRPr="00183CE3">
        <w:rPr>
          <w:rFonts w:ascii="Times New Roman Italic" w:hAnsi="Times New Roman Italic"/>
          <w:color w:val="auto"/>
        </w:rPr>
        <w:t>between</w:t>
      </w:r>
      <w:r w:rsidRPr="00183CE3">
        <w:rPr>
          <w:rFonts w:ascii="Times New Roman" w:hAnsi="Times New Roman"/>
          <w:color w:val="auto"/>
        </w:rPr>
        <w:t xml:space="preserve"> courses of action. </w:t>
      </w:r>
      <w:r>
        <w:rPr>
          <w:rFonts w:ascii="Times New Roman" w:hAnsi="Times New Roman"/>
          <w:color w:val="auto"/>
        </w:rPr>
        <w:t xml:space="preserve"> Even if morality need not guide action in general, it must serve that role in </w:t>
      </w:r>
      <w:r w:rsidR="00AD5612">
        <w:rPr>
          <w:rFonts w:ascii="Times New Roman" w:hAnsi="Times New Roman"/>
          <w:color w:val="auto"/>
        </w:rPr>
        <w:t>context of the actor</w:t>
      </w:r>
      <w:r>
        <w:rPr>
          <w:rFonts w:ascii="Times New Roman" w:hAnsi="Times New Roman"/>
          <w:color w:val="auto"/>
        </w:rPr>
        <w:t xml:space="preserve">. If we only cared about principles abstracted from whether those principles guide action, there would be no reason to </w:t>
      </w:r>
      <w:r w:rsidR="00AD5612">
        <w:rPr>
          <w:rFonts w:ascii="Times New Roman" w:hAnsi="Times New Roman"/>
          <w:color w:val="auto"/>
        </w:rPr>
        <w:t>deliberate about policies</w:t>
      </w:r>
      <w:r>
        <w:rPr>
          <w:rFonts w:ascii="Times New Roman" w:hAnsi="Times New Roman"/>
          <w:color w:val="auto"/>
        </w:rPr>
        <w:t xml:space="preserve"> at all. The </w:t>
      </w:r>
      <w:r w:rsidR="00AD5612">
        <w:rPr>
          <w:rFonts w:ascii="Times New Roman" w:hAnsi="Times New Roman"/>
          <w:color w:val="auto"/>
        </w:rPr>
        <w:t>resolution indicates governments</w:t>
      </w:r>
      <w:r>
        <w:rPr>
          <w:rFonts w:ascii="Times New Roman" w:hAnsi="Times New Roman"/>
          <w:color w:val="auto"/>
        </w:rPr>
        <w:t xml:space="preserve"> </w:t>
      </w:r>
      <w:r w:rsidR="00AD5612">
        <w:rPr>
          <w:rFonts w:ascii="Times New Roman" w:hAnsi="Times New Roman"/>
          <w:color w:val="auto"/>
        </w:rPr>
        <w:t xml:space="preserve">don’t </w:t>
      </w:r>
      <w:r>
        <w:rPr>
          <w:rFonts w:ascii="Times New Roman" w:hAnsi="Times New Roman"/>
          <w:color w:val="auto"/>
        </w:rPr>
        <w:t xml:space="preserve">construct new principles, but to act as the institutional mechanism by which we enforce our principles. </w:t>
      </w:r>
    </w:p>
    <w:p w14:paraId="6BDB00FA" w14:textId="77777777" w:rsidR="001D47DD" w:rsidRPr="00183CE3" w:rsidRDefault="001D47DD" w:rsidP="004100EA">
      <w:pPr>
        <w:widowControl w:val="0"/>
        <w:ind w:left="-1440" w:right="-1440"/>
        <w:rPr>
          <w:rFonts w:ascii="Times New Roman" w:hAnsi="Times New Roman"/>
          <w:color w:val="auto"/>
        </w:rPr>
      </w:pPr>
      <w:r w:rsidRPr="00183CE3">
        <w:rPr>
          <w:rFonts w:ascii="Times New Roman" w:hAnsi="Times New Roman"/>
          <w:color w:val="auto"/>
        </w:rPr>
        <w:t>3. The condition of identifying your action as your own is to identify what you are doing as in line with the principle of choice on which you act. However, that is only possible if it is possible for you to know  that what you are doing is in accordance with the principle as opposed to the principle. Korsgaard</w:t>
      </w:r>
      <w:r w:rsidRPr="00183CE3">
        <w:rPr>
          <w:rStyle w:val="FootnoteReference2"/>
          <w:rFonts w:ascii="Times New Roman" w:hAnsi="Times New Roman"/>
          <w:color w:val="auto"/>
        </w:rPr>
        <w:footnoteReference w:id="4"/>
      </w:r>
      <w:r w:rsidRPr="00183CE3">
        <w:rPr>
          <w:rFonts w:ascii="Times New Roman Bold" w:hAnsi="Times New Roman Bold"/>
          <w:color w:val="auto"/>
          <w:u w:val="single"/>
        </w:rPr>
        <w:t xml:space="preserve">: </w:t>
      </w:r>
    </w:p>
    <w:p w14:paraId="4BC15681" w14:textId="77777777" w:rsidR="001D47DD" w:rsidRPr="00651CD9" w:rsidRDefault="001D47DD" w:rsidP="004100EA">
      <w:pPr>
        <w:widowControl w:val="0"/>
        <w:spacing w:after="240"/>
        <w:ind w:left="-1440" w:right="-1440"/>
        <w:rPr>
          <w:color w:val="auto"/>
        </w:rPr>
      </w:pPr>
      <w:r w:rsidRPr="00183CE3">
        <w:rPr>
          <w:rFonts w:ascii="Times New Roman" w:hAnsi="Times New Roman"/>
          <w:color w:val="auto"/>
          <w:sz w:val="16"/>
          <w:vertAlign w:val="superscript"/>
        </w:rPr>
        <w:t>The first</w:t>
      </w:r>
      <w:r w:rsidRPr="00183CE3">
        <w:rPr>
          <w:rFonts w:ascii="Times New Roman" w:hAnsi="Times New Roman"/>
          <w:color w:val="auto"/>
        </w:rPr>
        <w:t xml:space="preserve"> </w:t>
      </w:r>
      <w:r w:rsidRPr="00183CE3">
        <w:rPr>
          <w:rFonts w:ascii="Times New Roman" w:hAnsi="Times New Roman"/>
          <w:color w:val="auto"/>
          <w:sz w:val="16"/>
          <w:vertAlign w:val="superscript"/>
        </w:rPr>
        <w:t>step is this:</w:t>
      </w:r>
      <w:r w:rsidRPr="00183CE3">
        <w:rPr>
          <w:rFonts w:ascii="Times New Roman" w:hAnsi="Times New Roman"/>
          <w:color w:val="auto"/>
        </w:rPr>
        <w:t xml:space="preserve"> </w:t>
      </w:r>
      <w:r w:rsidRPr="00183CE3">
        <w:rPr>
          <w:rFonts w:ascii="Times New Roman Bold" w:hAnsi="Times New Roman Bold"/>
          <w:color w:val="auto"/>
          <w:u w:val="single"/>
        </w:rPr>
        <w:t>To conceive yourself as the cause of your actions is to identify with the principle of choice on which you act</w:t>
      </w:r>
      <w:r w:rsidRPr="00183CE3">
        <w:rPr>
          <w:rFonts w:ascii="Times New Roman" w:hAnsi="Times New Roman"/>
          <w:color w:val="auto"/>
        </w:rPr>
        <w:t xml:space="preserve">. </w:t>
      </w:r>
      <w:r w:rsidRPr="00183CE3">
        <w:rPr>
          <w:rFonts w:ascii="Times New Roman" w:hAnsi="Times New Roman"/>
          <w:color w:val="auto"/>
          <w:sz w:val="16"/>
          <w:vertAlign w:val="superscript"/>
        </w:rPr>
        <w:t>A rational will is a self-conscious causality, and a self-conscious causality is aware of itself as a cause. To be aware of yourself as a cause is to identify yourself with something in the scenario that gives rise to the action, and this must be the principle of choice. For instance</w:t>
      </w:r>
      <w:r w:rsidRPr="00183CE3">
        <w:rPr>
          <w:rFonts w:ascii="Times New Roman" w:hAnsi="Times New Roman"/>
          <w:color w:val="auto"/>
        </w:rPr>
        <w:t xml:space="preserve">, </w:t>
      </w:r>
      <w:r w:rsidRPr="00183CE3">
        <w:rPr>
          <w:rFonts w:ascii="Times New Roman Bold" w:hAnsi="Times New Roman Bold"/>
          <w:color w:val="auto"/>
          <w:u w:val="single"/>
        </w:rPr>
        <w:t>suppose you</w:t>
      </w:r>
      <w:r w:rsidRPr="00183CE3">
        <w:rPr>
          <w:rFonts w:ascii="Times New Roman" w:hAnsi="Times New Roman"/>
          <w:color w:val="auto"/>
        </w:rPr>
        <w:t xml:space="preserve"> </w:t>
      </w:r>
      <w:r w:rsidRPr="00183CE3">
        <w:rPr>
          <w:rFonts w:ascii="Times New Roman" w:hAnsi="Times New Roman"/>
          <w:color w:val="auto"/>
          <w:sz w:val="16"/>
          <w:vertAlign w:val="superscript"/>
        </w:rPr>
        <w:t>experience a conflict of desire: you</w:t>
      </w:r>
      <w:r w:rsidRPr="00183CE3">
        <w:rPr>
          <w:rFonts w:ascii="Times New Roman" w:hAnsi="Times New Roman"/>
          <w:color w:val="auto"/>
        </w:rPr>
        <w:t xml:space="preserve"> </w:t>
      </w:r>
      <w:r w:rsidRPr="00183CE3">
        <w:rPr>
          <w:rFonts w:ascii="Times New Roman Bold" w:hAnsi="Times New Roman Bold"/>
          <w:color w:val="auto"/>
          <w:u w:val="single"/>
        </w:rPr>
        <w:t xml:space="preserve">have a desire to do </w:t>
      </w:r>
      <w:r w:rsidRPr="00183CE3">
        <w:rPr>
          <w:rFonts w:ascii="Times New Roman Bold Italic" w:hAnsi="Times New Roman Bold Italic"/>
          <w:color w:val="auto"/>
          <w:sz w:val="16"/>
          <w:vertAlign w:val="superscript"/>
        </w:rPr>
        <w:t>both</w:t>
      </w:r>
      <w:r w:rsidRPr="00183CE3">
        <w:rPr>
          <w:rFonts w:ascii="Times New Roman Bold" w:hAnsi="Times New Roman Bold"/>
          <w:color w:val="auto"/>
          <w:u w:val="single"/>
        </w:rPr>
        <w:t xml:space="preserve"> </w:t>
      </w:r>
      <w:r w:rsidRPr="00183CE3">
        <w:rPr>
          <w:rFonts w:ascii="Times New Roman Bold Italic" w:hAnsi="Times New Roman Bold Italic"/>
          <w:color w:val="auto"/>
          <w:u w:val="single"/>
        </w:rPr>
        <w:t xml:space="preserve">A </w:t>
      </w:r>
      <w:r w:rsidRPr="00183CE3">
        <w:rPr>
          <w:rFonts w:ascii="Times New Roman Bold" w:hAnsi="Times New Roman Bold"/>
          <w:color w:val="auto"/>
          <w:u w:val="single"/>
        </w:rPr>
        <w:t xml:space="preserve">and </w:t>
      </w:r>
      <w:r w:rsidRPr="00183CE3">
        <w:rPr>
          <w:rFonts w:ascii="Times New Roman Bold Italic" w:hAnsi="Times New Roman Bold Italic"/>
          <w:color w:val="auto"/>
          <w:u w:val="single"/>
        </w:rPr>
        <w:t xml:space="preserve">B, </w:t>
      </w:r>
      <w:r w:rsidRPr="00183CE3">
        <w:rPr>
          <w:rFonts w:ascii="Times New Roman Bold" w:hAnsi="Times New Roman Bold"/>
          <w:color w:val="auto"/>
          <w:u w:val="single"/>
        </w:rPr>
        <w:t>and they are incompatible</w:t>
      </w:r>
      <w:r w:rsidRPr="00183CE3">
        <w:rPr>
          <w:rFonts w:ascii="Times New Roman" w:hAnsi="Times New Roman"/>
          <w:color w:val="auto"/>
        </w:rPr>
        <w:t xml:space="preserve">. </w:t>
      </w:r>
      <w:r w:rsidRPr="00183CE3">
        <w:rPr>
          <w:rFonts w:ascii="Times New Roman Bold Italic" w:hAnsi="Times New Roman Bold Italic"/>
          <w:color w:val="auto"/>
          <w:sz w:val="16"/>
          <w:vertAlign w:val="superscript"/>
        </w:rPr>
        <w:t>You have</w:t>
      </w:r>
      <w:r w:rsidRPr="00183CE3">
        <w:rPr>
          <w:rFonts w:ascii="Times New Roman Italic" w:hAnsi="Times New Roman Italic"/>
          <w:color w:val="auto"/>
          <w:sz w:val="16"/>
          <w:vertAlign w:val="superscript"/>
        </w:rPr>
        <w:t xml:space="preserve"> some </w:t>
      </w:r>
      <w:r w:rsidRPr="00183CE3">
        <w:rPr>
          <w:rFonts w:ascii="Times New Roman Bold Italic" w:hAnsi="Times New Roman Bold Italic"/>
          <w:color w:val="auto"/>
          <w:sz w:val="16"/>
          <w:vertAlign w:val="superscript"/>
        </w:rPr>
        <w:t>principle which favors A</w:t>
      </w:r>
      <w:r w:rsidRPr="00183CE3">
        <w:rPr>
          <w:rFonts w:ascii="Times New Roman Italic" w:hAnsi="Times New Roman Italic"/>
          <w:color w:val="auto"/>
          <w:sz w:val="16"/>
          <w:vertAlign w:val="superscript"/>
        </w:rPr>
        <w:t xml:space="preserve"> over B, </w:t>
      </w:r>
      <w:r w:rsidRPr="00183CE3">
        <w:rPr>
          <w:rFonts w:ascii="Times New Roman Bold Italic" w:hAnsi="Times New Roman Bold Italic"/>
          <w:color w:val="auto"/>
          <w:sz w:val="16"/>
          <w:vertAlign w:val="superscript"/>
        </w:rPr>
        <w:t xml:space="preserve">so </w:t>
      </w:r>
      <w:r w:rsidRPr="00183CE3">
        <w:rPr>
          <w:rFonts w:ascii="Times New Roman Bold" w:hAnsi="Times New Roman Bold"/>
          <w:color w:val="auto"/>
          <w:u w:val="single"/>
        </w:rPr>
        <w:t>you exercise this principle, and</w:t>
      </w:r>
      <w:r w:rsidRPr="00183CE3">
        <w:rPr>
          <w:rFonts w:ascii="Times New Roman" w:hAnsi="Times New Roman"/>
          <w:color w:val="auto"/>
        </w:rPr>
        <w:t xml:space="preserve"> </w:t>
      </w:r>
      <w:r w:rsidRPr="00183CE3">
        <w:rPr>
          <w:rFonts w:ascii="Times New Roman" w:hAnsi="Times New Roman"/>
          <w:color w:val="auto"/>
          <w:sz w:val="16"/>
          <w:vertAlign w:val="superscript"/>
        </w:rPr>
        <w:t>you choose to</w:t>
      </w:r>
      <w:r w:rsidRPr="00183CE3">
        <w:rPr>
          <w:rFonts w:ascii="Times New Roman" w:hAnsi="Times New Roman"/>
          <w:color w:val="auto"/>
        </w:rPr>
        <w:t xml:space="preserve"> </w:t>
      </w:r>
      <w:r w:rsidRPr="00183CE3">
        <w:rPr>
          <w:rFonts w:ascii="Times New Roman Bold" w:hAnsi="Times New Roman Bold"/>
          <w:color w:val="auto"/>
          <w:u w:val="single"/>
        </w:rPr>
        <w:t xml:space="preserve">do </w:t>
      </w:r>
      <w:r w:rsidRPr="00183CE3">
        <w:rPr>
          <w:rFonts w:ascii="Times New Roman Bold Italic" w:hAnsi="Times New Roman Bold Italic"/>
          <w:color w:val="auto"/>
          <w:u w:val="single"/>
        </w:rPr>
        <w:t>A</w:t>
      </w:r>
      <w:r w:rsidRPr="00183CE3">
        <w:rPr>
          <w:rFonts w:ascii="Times New Roman Italic" w:hAnsi="Times New Roman Italic"/>
          <w:color w:val="auto"/>
        </w:rPr>
        <w:t xml:space="preserve">. </w:t>
      </w:r>
      <w:r w:rsidRPr="00183CE3">
        <w:rPr>
          <w:rFonts w:ascii="Times New Roman" w:hAnsi="Times New Roman"/>
          <w:color w:val="auto"/>
          <w:sz w:val="16"/>
          <w:vertAlign w:val="superscript"/>
        </w:rPr>
        <w:t>In this kind of case,</w:t>
      </w:r>
      <w:r w:rsidRPr="00183CE3">
        <w:rPr>
          <w:rFonts w:ascii="Times New Roman" w:hAnsi="Times New Roman"/>
          <w:color w:val="auto"/>
        </w:rPr>
        <w:t xml:space="preserve"> </w:t>
      </w:r>
      <w:r w:rsidRPr="00183CE3">
        <w:rPr>
          <w:rFonts w:ascii="Times New Roman Bold" w:hAnsi="Times New Roman Bold"/>
          <w:color w:val="auto"/>
          <w:u w:val="single"/>
        </w:rPr>
        <w:t>you</w:t>
      </w:r>
      <w:r w:rsidRPr="00183CE3">
        <w:rPr>
          <w:rFonts w:ascii="Times New Roman" w:hAnsi="Times New Roman"/>
          <w:color w:val="auto"/>
        </w:rPr>
        <w:t xml:space="preserve"> </w:t>
      </w:r>
      <w:r w:rsidRPr="00183CE3">
        <w:rPr>
          <w:rFonts w:ascii="Times New Roman" w:hAnsi="Times New Roman"/>
          <w:color w:val="auto"/>
          <w:sz w:val="16"/>
          <w:vertAlign w:val="superscript"/>
        </w:rPr>
        <w:t xml:space="preserve">do not regard yourself as a mere passive spectator to the battle between </w:t>
      </w:r>
      <w:r w:rsidRPr="00183CE3">
        <w:rPr>
          <w:rFonts w:ascii="Times New Roman Italic" w:hAnsi="Times New Roman Italic"/>
          <w:color w:val="auto"/>
          <w:sz w:val="16"/>
          <w:vertAlign w:val="superscript"/>
        </w:rPr>
        <w:t xml:space="preserve">A </w:t>
      </w:r>
      <w:r w:rsidRPr="00183CE3">
        <w:rPr>
          <w:rFonts w:ascii="Times New Roman" w:hAnsi="Times New Roman"/>
          <w:color w:val="auto"/>
          <w:sz w:val="16"/>
          <w:vertAlign w:val="superscript"/>
        </w:rPr>
        <w:t xml:space="preserve">and </w:t>
      </w:r>
      <w:r w:rsidRPr="00183CE3">
        <w:rPr>
          <w:rFonts w:ascii="Times New Roman Italic" w:hAnsi="Times New Roman Italic"/>
          <w:color w:val="auto"/>
          <w:sz w:val="16"/>
          <w:vertAlign w:val="superscript"/>
        </w:rPr>
        <w:t>B.</w:t>
      </w:r>
      <w:r w:rsidRPr="00183CE3">
        <w:rPr>
          <w:rFonts w:ascii="Times New Roman Italic" w:hAnsi="Times New Roman Italic"/>
          <w:color w:val="auto"/>
        </w:rPr>
        <w:t xml:space="preserve"> </w:t>
      </w:r>
      <w:r w:rsidRPr="00183CE3">
        <w:rPr>
          <w:rFonts w:ascii="Times New Roman Bold Italic" w:hAnsi="Times New Roman Bold Italic"/>
          <w:color w:val="auto"/>
          <w:sz w:val="16"/>
          <w:vertAlign w:val="superscript"/>
        </w:rPr>
        <w:t xml:space="preserve">You </w:t>
      </w:r>
      <w:r w:rsidRPr="00183CE3">
        <w:rPr>
          <w:rFonts w:ascii="Times New Roman Bold" w:hAnsi="Times New Roman Bold"/>
          <w:color w:val="auto"/>
          <w:u w:val="single"/>
        </w:rPr>
        <w:t>regard the choice</w:t>
      </w:r>
      <w:r w:rsidRPr="00183CE3">
        <w:rPr>
          <w:rFonts w:ascii="Times New Roman" w:hAnsi="Times New Roman"/>
          <w:color w:val="auto"/>
        </w:rPr>
        <w:t xml:space="preserve"> </w:t>
      </w:r>
      <w:r w:rsidRPr="00183CE3">
        <w:rPr>
          <w:rFonts w:ascii="Times New Roman" w:hAnsi="Times New Roman"/>
          <w:color w:val="auto"/>
          <w:sz w:val="16"/>
          <w:vertAlign w:val="superscript"/>
        </w:rPr>
        <w:t>as yours,</w:t>
      </w:r>
      <w:r w:rsidRPr="00183CE3">
        <w:rPr>
          <w:rFonts w:ascii="Times New Roman" w:hAnsi="Times New Roman"/>
          <w:color w:val="auto"/>
        </w:rPr>
        <w:t xml:space="preserve"> </w:t>
      </w:r>
      <w:r w:rsidRPr="00183CE3">
        <w:rPr>
          <w:rFonts w:ascii="Times New Roman Bold" w:hAnsi="Times New Roman Bold"/>
          <w:color w:val="auto"/>
          <w:u w:val="single"/>
        </w:rPr>
        <w:t xml:space="preserve">as </w:t>
      </w:r>
      <w:r w:rsidRPr="00183CE3">
        <w:rPr>
          <w:rFonts w:ascii="Times New Roman Bold Italic" w:hAnsi="Times New Roman Bold Italic"/>
          <w:color w:val="auto"/>
          <w:sz w:val="16"/>
          <w:vertAlign w:val="superscript"/>
        </w:rPr>
        <w:t xml:space="preserve">the product of </w:t>
      </w:r>
      <w:r w:rsidRPr="00183CE3">
        <w:rPr>
          <w:rFonts w:ascii="Times New Roman Bold" w:hAnsi="Times New Roman Bold"/>
          <w:color w:val="auto"/>
          <w:u w:val="single"/>
        </w:rPr>
        <w:t>your own activity</w:t>
      </w:r>
      <w:r w:rsidRPr="00183CE3">
        <w:rPr>
          <w:rFonts w:ascii="Times New Roman" w:hAnsi="Times New Roman"/>
          <w:color w:val="auto"/>
        </w:rPr>
        <w:t xml:space="preserve">, </w:t>
      </w:r>
      <w:r w:rsidRPr="00183CE3">
        <w:rPr>
          <w:rFonts w:ascii="Times New Roman" w:hAnsi="Times New Roman"/>
          <w:color w:val="auto"/>
          <w:sz w:val="16"/>
          <w:vertAlign w:val="superscript"/>
        </w:rPr>
        <w:t>because you regard the principle of choice as expressive, or representative, of yourself.</w:t>
      </w:r>
      <w:r w:rsidRPr="00183CE3">
        <w:rPr>
          <w:rFonts w:ascii="Times New Roman" w:hAnsi="Times New Roman"/>
          <w:color w:val="auto"/>
        </w:rPr>
        <w:t xml:space="preserve"> </w:t>
      </w:r>
      <w:r w:rsidRPr="00183CE3">
        <w:rPr>
          <w:rFonts w:ascii="Times New Roman Bold Italic" w:hAnsi="Times New Roman Bold Italic"/>
          <w:color w:val="auto"/>
          <w:sz w:val="16"/>
          <w:vertAlign w:val="superscript"/>
        </w:rPr>
        <w:t>You must do so, for</w:t>
      </w:r>
      <w:r w:rsidRPr="00183CE3">
        <w:rPr>
          <w:rFonts w:ascii="Times New Roman Bold" w:hAnsi="Times New Roman Bold"/>
          <w:color w:val="auto"/>
          <w:u w:val="single"/>
        </w:rPr>
        <w:t xml:space="preserve"> the only alternative </w:t>
      </w:r>
      <w:r w:rsidRPr="00183CE3">
        <w:rPr>
          <w:rFonts w:ascii="Times New Roman" w:hAnsi="Times New Roman"/>
          <w:color w:val="auto"/>
          <w:sz w:val="16"/>
          <w:vertAlign w:val="superscript"/>
        </w:rPr>
        <w:t>to identifying with the principle of choice</w:t>
      </w:r>
      <w:r w:rsidRPr="00183CE3">
        <w:rPr>
          <w:rFonts w:ascii="Times New Roman" w:hAnsi="Times New Roman"/>
          <w:color w:val="auto"/>
        </w:rPr>
        <w:t xml:space="preserve"> </w:t>
      </w:r>
      <w:r w:rsidRPr="00183CE3">
        <w:rPr>
          <w:rFonts w:ascii="Times New Roman Bold" w:hAnsi="Times New Roman Bold"/>
          <w:color w:val="auto"/>
          <w:u w:val="single"/>
        </w:rPr>
        <w:t>is</w:t>
      </w:r>
      <w:r w:rsidRPr="00183CE3">
        <w:rPr>
          <w:rFonts w:ascii="Times New Roman" w:hAnsi="Times New Roman"/>
          <w:color w:val="auto"/>
        </w:rPr>
        <w:t xml:space="preserve"> </w:t>
      </w:r>
      <w:r w:rsidRPr="00183CE3">
        <w:rPr>
          <w:rFonts w:ascii="Times New Roman Bold" w:hAnsi="Times New Roman Bold"/>
          <w:color w:val="auto"/>
          <w:u w:val="single"/>
        </w:rPr>
        <w:t>regarding the principle of choice as</w:t>
      </w:r>
      <w:r w:rsidRPr="00183CE3">
        <w:rPr>
          <w:rFonts w:ascii="Times New Roman" w:hAnsi="Times New Roman"/>
          <w:color w:val="auto"/>
          <w:sz w:val="16"/>
          <w:vertAlign w:val="superscript"/>
        </w:rPr>
        <w:t xml:space="preserve"> some </w:t>
      </w:r>
      <w:r w:rsidRPr="00183CE3">
        <w:rPr>
          <w:rFonts w:ascii="Times New Roman Bold" w:hAnsi="Times New Roman Bold"/>
          <w:color w:val="auto"/>
          <w:u w:val="single"/>
        </w:rPr>
        <w:t xml:space="preserve">[a] third thing </w:t>
      </w:r>
      <w:r w:rsidRPr="00183CE3">
        <w:rPr>
          <w:rFonts w:ascii="Times New Roman" w:hAnsi="Times New Roman"/>
          <w:color w:val="auto"/>
          <w:sz w:val="16"/>
          <w:vertAlign w:val="superscript"/>
        </w:rPr>
        <w:t xml:space="preserve">in you, another force on a par with the incentives to do </w:t>
      </w:r>
      <w:r w:rsidRPr="00183CE3">
        <w:rPr>
          <w:rFonts w:ascii="Times New Roman Italic" w:hAnsi="Times New Roman Italic"/>
          <w:color w:val="auto"/>
          <w:sz w:val="16"/>
          <w:vertAlign w:val="superscript"/>
        </w:rPr>
        <w:t xml:space="preserve">A </w:t>
      </w:r>
      <w:r w:rsidRPr="00183CE3">
        <w:rPr>
          <w:rFonts w:ascii="Times New Roman" w:hAnsi="Times New Roman"/>
          <w:color w:val="auto"/>
          <w:sz w:val="16"/>
          <w:vertAlign w:val="superscript"/>
        </w:rPr>
        <w:t xml:space="preserve">and to do </w:t>
      </w:r>
      <w:r w:rsidRPr="00183CE3">
        <w:rPr>
          <w:rFonts w:ascii="Times New Roman Italic" w:hAnsi="Times New Roman Italic"/>
          <w:color w:val="auto"/>
          <w:sz w:val="16"/>
          <w:vertAlign w:val="superscript"/>
        </w:rPr>
        <w:t xml:space="preserve">B, </w:t>
      </w:r>
      <w:r w:rsidRPr="00183CE3">
        <w:rPr>
          <w:rFonts w:ascii="Times New Roman" w:hAnsi="Times New Roman"/>
          <w:color w:val="auto"/>
          <w:sz w:val="16"/>
          <w:vertAlign w:val="superscript"/>
        </w:rPr>
        <w:t xml:space="preserve">which happened to throw in its weight in favor of </w:t>
      </w:r>
      <w:r w:rsidRPr="00183CE3">
        <w:rPr>
          <w:rFonts w:ascii="Times New Roman Italic" w:hAnsi="Times New Roman Italic"/>
          <w:color w:val="auto"/>
          <w:sz w:val="16"/>
          <w:vertAlign w:val="superscript"/>
        </w:rPr>
        <w:t xml:space="preserve">A, </w:t>
      </w:r>
      <w:r w:rsidRPr="00183CE3">
        <w:rPr>
          <w:rFonts w:ascii="Times New Roman" w:hAnsi="Times New Roman"/>
          <w:color w:val="auto"/>
          <w:sz w:val="16"/>
          <w:vertAlign w:val="superscript"/>
        </w:rPr>
        <w:t>in a battle at which you were, after all, a mere passive spectator.</w:t>
      </w:r>
      <w:r w:rsidRPr="00183CE3">
        <w:rPr>
          <w:rFonts w:ascii="Times New Roman" w:hAnsi="Times New Roman"/>
          <w:color w:val="auto"/>
        </w:rPr>
        <w:t xml:space="preserve"> </w:t>
      </w:r>
      <w:r w:rsidRPr="00183CE3">
        <w:rPr>
          <w:rFonts w:ascii="Times New Roman Bold" w:hAnsi="Times New Roman Bold"/>
          <w:color w:val="auto"/>
          <w:u w:val="single"/>
        </w:rPr>
        <w:t>But then you are not the cause of the action</w:t>
      </w:r>
      <w:r w:rsidRPr="00183CE3">
        <w:rPr>
          <w:rFonts w:ascii="Times New Roman" w:hAnsi="Times New Roman"/>
          <w:color w:val="auto"/>
        </w:rPr>
        <w:t xml:space="preserve">. </w:t>
      </w:r>
      <w:r w:rsidRPr="00183CE3">
        <w:rPr>
          <w:rFonts w:ascii="Times New Roman" w:hAnsi="Times New Roman"/>
          <w:color w:val="auto"/>
          <w:sz w:val="16"/>
          <w:vertAlign w:val="superscript"/>
        </w:rPr>
        <w:t>Self- conscious or rational</w:t>
      </w:r>
      <w:r w:rsidRPr="00183CE3">
        <w:rPr>
          <w:rFonts w:ascii="Times New Roman" w:hAnsi="Times New Roman"/>
          <w:color w:val="auto"/>
        </w:rPr>
        <w:t xml:space="preserve"> </w:t>
      </w:r>
      <w:r w:rsidRPr="00183CE3">
        <w:rPr>
          <w:rFonts w:ascii="Times New Roman Bold" w:hAnsi="Times New Roman Bold"/>
          <w:color w:val="auto"/>
          <w:u w:val="single"/>
        </w:rPr>
        <w:t>agency</w:t>
      </w:r>
      <w:r w:rsidRPr="00183CE3">
        <w:rPr>
          <w:rFonts w:ascii="Times New Roman" w:hAnsi="Times New Roman"/>
          <w:color w:val="auto"/>
          <w:sz w:val="16"/>
          <w:vertAlign w:val="superscript"/>
        </w:rPr>
        <w:t>, then,</w:t>
      </w:r>
      <w:r w:rsidRPr="00183CE3">
        <w:rPr>
          <w:rFonts w:ascii="Times New Roman" w:hAnsi="Times New Roman"/>
          <w:color w:val="auto"/>
        </w:rPr>
        <w:t xml:space="preserve"> </w:t>
      </w:r>
      <w:r w:rsidRPr="00183CE3">
        <w:rPr>
          <w:rFonts w:ascii="Times New Roman Bold" w:hAnsi="Times New Roman Bold"/>
          <w:color w:val="auto"/>
          <w:u w:val="single"/>
        </w:rPr>
        <w:t>requires identification with the principle of choice on which you act.</w:t>
      </w:r>
      <w:r w:rsidRPr="00183CE3">
        <w:rPr>
          <w:color w:val="auto"/>
        </w:rPr>
        <w:t xml:space="preserve"> </w:t>
      </w:r>
    </w:p>
    <w:p w14:paraId="53206B0E" w14:textId="77777777" w:rsidR="001D47DD" w:rsidRPr="00651CD9" w:rsidRDefault="001D47DD" w:rsidP="004100EA">
      <w:pPr>
        <w:widowControl w:val="0"/>
        <w:ind w:left="-1440" w:right="-1440"/>
        <w:rPr>
          <w:rFonts w:ascii="Times New Roman" w:hAnsi="Times New Roman"/>
          <w:color w:val="auto"/>
        </w:rPr>
      </w:pPr>
      <w:ins w:id="3" w:author="JeffLiu" w:date="2013-11-22T21:03:00Z">
        <w:r>
          <w:rPr>
            <w:rFonts w:ascii="Times New Roman" w:hAnsi="Times New Roman"/>
            <w:color w:val="auto"/>
          </w:rPr>
          <w:t xml:space="preserve">4. </w:t>
        </w:r>
      </w:ins>
      <w:ins w:id="4" w:author="JeffLiu" w:date="2013-11-22T21:09:00Z">
        <w:r>
          <w:rPr>
            <w:rFonts w:ascii="Times New Roman" w:hAnsi="Times New Roman"/>
            <w:color w:val="auto"/>
          </w:rPr>
          <w:t xml:space="preserve"> </w:t>
        </w:r>
      </w:ins>
      <w:r>
        <w:rPr>
          <w:rFonts w:ascii="Times New Roman" w:hAnsi="Times New Roman"/>
          <w:color w:val="auto"/>
        </w:rPr>
        <w:t xml:space="preserve">For a rational principle to be a principle at all, it must be justified by reason. A rational principle is statement from which certain actions are excluded. (For example, if I say it is going to rain today, it necessarily follows from that principle that the ground will be wet and that principle excludes the possibility of the ground being dry). Thus principles are only coherent insofar as the agent who acts upon the principle can know whether they are consistent with or in violation of the principle, because otherwise the agent couldn’t determine which actions are excluded or necessarily follow from the principle. Moreover, a principle can only be identified as unique if the agent sees the set of actions that are excluded or follow from the principle as distinct from a set of actions excluded or entailed by another principle. If both set were the same, then the principles would be the same. To identify the principle as having any content at all is to see what follows from it or is excluded by it. </w:t>
      </w:r>
    </w:p>
    <w:p w14:paraId="2EC9B09C" w14:textId="3046984D" w:rsidR="001D47DD" w:rsidRPr="001A1398" w:rsidRDefault="001D47DD" w:rsidP="004100EA">
      <w:pPr>
        <w:widowControl w:val="0"/>
        <w:ind w:left="-1440" w:right="-1440"/>
        <w:rPr>
          <w:rFonts w:ascii="Times New Roman" w:hAnsi="Times New Roman"/>
          <w:b/>
          <w:color w:val="auto"/>
        </w:rPr>
      </w:pPr>
      <w:r w:rsidRPr="005D4C8E">
        <w:rPr>
          <w:rFonts w:ascii="Times New Roman" w:hAnsi="Times New Roman"/>
          <w:b/>
          <w:color w:val="auto"/>
        </w:rPr>
        <w:t xml:space="preserve">Thus, the </w:t>
      </w:r>
      <w:r w:rsidR="001A1398">
        <w:rPr>
          <w:rFonts w:ascii="Times New Roman" w:hAnsi="Times New Roman"/>
          <w:b/>
          <w:color w:val="auto"/>
        </w:rPr>
        <w:t xml:space="preserve">sufficient negative burden is to show the affirmative’s advocacy is an impossible principle of action. </w:t>
      </w:r>
    </w:p>
    <w:p w14:paraId="0A8916A9" w14:textId="563CEA10" w:rsidR="002622D0" w:rsidRDefault="001A1398" w:rsidP="004100EA">
      <w:pPr>
        <w:widowControl w:val="0"/>
        <w:ind w:left="-1440" w:right="-1440"/>
        <w:rPr>
          <w:rFonts w:ascii="Times New Roman" w:hAnsi="Times New Roman"/>
          <w:color w:val="auto"/>
        </w:rPr>
      </w:pPr>
      <w:r>
        <w:rPr>
          <w:rFonts w:ascii="Times New Roman" w:hAnsi="Times New Roman"/>
          <w:color w:val="auto"/>
        </w:rPr>
        <w:t xml:space="preserve">I contend environmental protection violates the </w:t>
      </w:r>
      <w:r w:rsidR="001D47DD">
        <w:rPr>
          <w:rFonts w:ascii="Times New Roman" w:hAnsi="Times New Roman"/>
          <w:color w:val="auto"/>
        </w:rPr>
        <w:t xml:space="preserve">conditions of actors knowing </w:t>
      </w:r>
      <w:r w:rsidR="001D47DD" w:rsidRPr="00183CE3">
        <w:rPr>
          <w:rFonts w:ascii="Times New Roman" w:hAnsi="Times New Roman"/>
          <w:color w:val="auto"/>
        </w:rPr>
        <w:t>whether their actions are in accord with or in violation of that principle.</w:t>
      </w:r>
    </w:p>
    <w:p w14:paraId="1330D77D" w14:textId="77777777" w:rsidR="004100EA" w:rsidRPr="004100EA" w:rsidRDefault="002622D0" w:rsidP="004100EA">
      <w:pPr>
        <w:ind w:left="-1440" w:right="-1440"/>
        <w:rPr>
          <w:rFonts w:ascii="Times New Roman" w:hAnsi="Times New Roman"/>
        </w:rPr>
      </w:pPr>
      <w:r w:rsidRPr="004100EA">
        <w:rPr>
          <w:rFonts w:ascii="Times New Roman" w:hAnsi="Times New Roman"/>
          <w:color w:val="auto"/>
        </w:rPr>
        <w:t xml:space="preserve">1. </w:t>
      </w:r>
      <w:r w:rsidR="004100EA" w:rsidRPr="004100EA">
        <w:rPr>
          <w:rFonts w:ascii="Times New Roman" w:hAnsi="Times New Roman"/>
        </w:rPr>
        <w:t xml:space="preserve">No change in the environment is better or worse for the environment, because improvement is contingent on the perspective of the agent within the environment. Objective goods for the environment don’t exist because the good influences different organisms- for example, arsenic is poisonous to humans but beneficial for fish. The only way to make a judgment of whether a change is protective or damaging is if the object has an internal purpose. For example, cutting of a dog’s leg is bad for the animal because a dog has a purpose to flourish. Consistency with that purpose determines  use or misuses, but the environment lacks exactly that purpose. </w:t>
      </w:r>
    </w:p>
    <w:p w14:paraId="53C789CF" w14:textId="07D5A901" w:rsidR="004100EA" w:rsidRPr="004100EA" w:rsidRDefault="00997225" w:rsidP="004100EA">
      <w:pPr>
        <w:ind w:left="-1440" w:right="-1440"/>
        <w:rPr>
          <w:rFonts w:ascii="Times New Roman" w:hAnsi="Times New Roman"/>
        </w:rPr>
      </w:pPr>
      <w:r>
        <w:rPr>
          <w:rFonts w:ascii="Times New Roman" w:hAnsi="Times New Roman"/>
        </w:rPr>
        <w:t xml:space="preserve">2. </w:t>
      </w:r>
      <w:r w:rsidR="004100EA" w:rsidRPr="004100EA">
        <w:rPr>
          <w:rFonts w:ascii="Times New Roman" w:hAnsi="Times New Roman"/>
        </w:rPr>
        <w:t xml:space="preserve">Actions taken to protect the environment are in service of an infinite end. Resource extraction is finite, which makes it impossible that extracting resources now will undermine future access, because the question whether the agent extracts resources is a question of carrying out an action here and now. To protect the environment is to commit oneself to caring about the environment for undefined period of time- there is no logical cutoff point. Agents can act upon the principle of resource extraction  and know their actions are consistent with said principle because they are not rationall required to care about extracting in the future. </w:t>
      </w:r>
    </w:p>
    <w:p w14:paraId="780B626C" w14:textId="3AE8EFB8" w:rsidR="001D47DD" w:rsidRDefault="001D47DD" w:rsidP="004100EA">
      <w:pPr>
        <w:pStyle w:val="Body"/>
        <w:ind w:left="-1440" w:right="-1440"/>
        <w:jc w:val="both"/>
        <w:rPr>
          <w:ins w:id="5" w:author="JeffLiu" w:date="2013-11-22T21:59:00Z"/>
          <w:rFonts w:ascii="Times New Roman" w:hAnsi="Times New Roman"/>
          <w:color w:val="auto"/>
        </w:rPr>
      </w:pPr>
    </w:p>
    <w:p w14:paraId="67CBC7F0" w14:textId="77777777" w:rsidR="001D47DD" w:rsidRDefault="001D47DD" w:rsidP="004100EA">
      <w:pPr>
        <w:pStyle w:val="Body"/>
        <w:ind w:left="-1440" w:right="-1440"/>
        <w:jc w:val="both"/>
        <w:rPr>
          <w:rFonts w:ascii="Times New Roman" w:hAnsi="Times New Roman"/>
          <w:color w:val="1A1C1F"/>
          <w:szCs w:val="24"/>
        </w:rPr>
      </w:pPr>
    </w:p>
    <w:p w14:paraId="0FC22206" w14:textId="77777777" w:rsidR="001D47DD" w:rsidRDefault="001D47DD" w:rsidP="004100EA">
      <w:pPr>
        <w:pStyle w:val="Body"/>
        <w:ind w:left="-1440" w:right="-1440"/>
        <w:jc w:val="both"/>
        <w:rPr>
          <w:rFonts w:ascii="Times New Roman" w:hAnsi="Times New Roman"/>
          <w:color w:val="1A1C1F"/>
          <w:szCs w:val="24"/>
        </w:rPr>
      </w:pPr>
    </w:p>
    <w:p w14:paraId="6133B90E" w14:textId="77777777" w:rsidR="001D47DD" w:rsidRPr="00183CE3" w:rsidRDefault="001D47DD" w:rsidP="004100EA">
      <w:pPr>
        <w:ind w:right="-1440"/>
        <w:rPr>
          <w:rFonts w:ascii="Times New Roman" w:hAnsi="Times New Roman"/>
          <w:color w:val="auto"/>
        </w:rPr>
      </w:pPr>
    </w:p>
    <w:p w14:paraId="184F327E" w14:textId="77777777" w:rsidR="001D47DD" w:rsidRPr="00183CE3" w:rsidRDefault="001D47DD" w:rsidP="004100EA">
      <w:pPr>
        <w:pStyle w:val="Heading11"/>
        <w:ind w:left="-1440" w:right="-1440"/>
        <w:rPr>
          <w:color w:val="auto"/>
        </w:rPr>
      </w:pPr>
      <w:r w:rsidRPr="00183CE3">
        <w:rPr>
          <w:color w:val="auto"/>
        </w:rPr>
        <w:t>1NR Best Justification O/V</w:t>
      </w:r>
    </w:p>
    <w:p w14:paraId="3150CE89" w14:textId="77777777" w:rsidR="001D47DD" w:rsidRPr="00183CE3" w:rsidRDefault="001D47DD" w:rsidP="004100EA">
      <w:pPr>
        <w:pStyle w:val="Heading21"/>
        <w:ind w:left="-1440" w:right="-1440"/>
        <w:jc w:val="center"/>
        <w:rPr>
          <w:color w:val="auto"/>
        </w:rPr>
      </w:pPr>
      <w:r w:rsidRPr="00183CE3">
        <w:rPr>
          <w:color w:val="auto"/>
        </w:rPr>
        <w:t>(Short)</w:t>
      </w:r>
    </w:p>
    <w:p w14:paraId="0410318B" w14:textId="51F39705"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Framework debate is about which theory is better justified, not absolutely true. I need not deductively prove my ethical theory but merely show it’s better justified than any alternative. Framework arguments link back to different metasta</w:t>
      </w:r>
      <w:r w:rsidR="00997225">
        <w:rPr>
          <w:rFonts w:ascii="Times New Roman" w:hAnsi="Times New Roman"/>
          <w:color w:val="auto"/>
        </w:rPr>
        <w:t>ndards, so credence in one meta</w:t>
      </w:r>
      <w:r w:rsidRPr="00183CE3">
        <w:rPr>
          <w:rFonts w:ascii="Times New Roman" w:hAnsi="Times New Roman"/>
          <w:color w:val="auto"/>
        </w:rPr>
        <w:t>standard should be indication a higher link is false if it’s one. This means defense on frameworks can’t trigger skepticism or presumption, because that only shows my framework isn’t 100% correct and debaters have to weigh between meta standards and links to the meta standards.</w:t>
      </w:r>
    </w:p>
    <w:p w14:paraId="7C4957D1" w14:textId="77777777" w:rsidR="001D47DD" w:rsidRPr="00183CE3" w:rsidRDefault="001D47DD" w:rsidP="004100EA">
      <w:pPr>
        <w:pStyle w:val="Heading21"/>
        <w:ind w:left="-1440" w:right="-1440"/>
        <w:jc w:val="center"/>
        <w:rPr>
          <w:color w:val="auto"/>
        </w:rPr>
      </w:pPr>
      <w:r w:rsidRPr="00183CE3">
        <w:rPr>
          <w:color w:val="auto"/>
        </w:rPr>
        <w:t>(Long)</w:t>
      </w:r>
    </w:p>
    <w:p w14:paraId="24BAE137" w14:textId="722662F2"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My burden is to prove</w:t>
      </w:r>
      <w:r w:rsidR="007E397C">
        <w:rPr>
          <w:rFonts w:ascii="Times New Roman" w:hAnsi="Times New Roman"/>
          <w:color w:val="auto"/>
        </w:rPr>
        <w:t xml:space="preserve"> the converse of the res</w:t>
      </w:r>
      <w:r w:rsidRPr="00183CE3">
        <w:rPr>
          <w:rFonts w:ascii="Times New Roman" w:hAnsi="Times New Roman"/>
          <w:color w:val="auto"/>
        </w:rPr>
        <w:t xml:space="preserve"> is better justified than its </w:t>
      </w:r>
      <w:r w:rsidR="007E397C">
        <w:rPr>
          <w:rFonts w:ascii="Times New Roman" w:hAnsi="Times New Roman"/>
          <w:color w:val="auto"/>
        </w:rPr>
        <w:t>affirmation</w:t>
      </w:r>
      <w:r w:rsidRPr="00183CE3">
        <w:rPr>
          <w:rFonts w:ascii="Times New Roman" w:hAnsi="Times New Roman"/>
          <w:color w:val="auto"/>
        </w:rPr>
        <w:t>. Prefer a best justification paradigm where the resolution is affirmed if its better justified than its negation:</w:t>
      </w:r>
    </w:p>
    <w:p w14:paraId="305ED139"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Bold" w:hAnsi="Times New Roman Bold"/>
          <w:color w:val="auto"/>
        </w:rPr>
        <w:t>A)</w:t>
      </w:r>
      <w:r w:rsidRPr="00183CE3">
        <w:rPr>
          <w:rFonts w:ascii="Times New Roman" w:hAnsi="Times New Roman"/>
          <w:color w:val="auto"/>
        </w:rPr>
        <w:t xml:space="preserve"> Truth testing grants the negative an infinite variety of skeptical objections such as skepticism or prestandard arguments which explodes negative ground while holding the aff to perfection. For best justification a dropped pre-standards argument merely provides some evidence that a belief in the resolution is unjustified; the strength of that evidence depends on the strength of the argument. Ground is key to fairness because equal access to offense determines access to the ballot. </w:t>
      </w:r>
    </w:p>
    <w:p w14:paraId="408D542B"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Bold" w:hAnsi="Times New Roman Bold"/>
          <w:color w:val="auto"/>
        </w:rPr>
        <w:t xml:space="preserve">B) </w:t>
      </w:r>
      <w:r w:rsidRPr="00183CE3">
        <w:rPr>
          <w:rFonts w:ascii="Times New Roman" w:hAnsi="Times New Roman"/>
          <w:color w:val="auto"/>
        </w:rPr>
        <w:t>Comparative worlds harms philosophical literature and education by embedding a desirability evaluation of states of affairs that excludes deontology because it tests whether an action is consistent with maxims. Phil lit is key to education because it fosters critical thinking about normative questions.</w:t>
      </w:r>
    </w:p>
    <w:p w14:paraId="08E2D502"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 xml:space="preserve">Framework debate is about which theory is better justified, not absolutely true. I need not deductively prove my ethical theory but merely show it’s better justified than any alternative. This means defense on frameworks can’t trigger skepticism or presumption, because that only shows my framework isn’t 100% correct. </w:t>
      </w:r>
    </w:p>
    <w:p w14:paraId="011269F9" w14:textId="77777777" w:rsidR="001D47DD" w:rsidRPr="00183CE3" w:rsidRDefault="001D47DD" w:rsidP="004100EA">
      <w:pPr>
        <w:tabs>
          <w:tab w:val="left" w:pos="0"/>
        </w:tabs>
        <w:ind w:left="-1440" w:right="-1440"/>
        <w:rPr>
          <w:rFonts w:ascii="Times New Roman" w:hAnsi="Times New Roman"/>
          <w:color w:val="auto"/>
        </w:rPr>
      </w:pPr>
    </w:p>
    <w:p w14:paraId="3A782A6F" w14:textId="77777777" w:rsidR="001D47DD" w:rsidRPr="00183CE3" w:rsidRDefault="001D47DD" w:rsidP="004100EA">
      <w:pPr>
        <w:tabs>
          <w:tab w:val="left" w:pos="0"/>
        </w:tabs>
        <w:ind w:left="-1440" w:right="-1440"/>
        <w:rPr>
          <w:rFonts w:ascii="Times New Roman" w:hAnsi="Times New Roman"/>
          <w:color w:val="auto"/>
        </w:rPr>
      </w:pPr>
    </w:p>
    <w:p w14:paraId="2F00A7E9" w14:textId="77777777" w:rsidR="001D47DD" w:rsidRPr="00183CE3" w:rsidRDefault="001D47DD" w:rsidP="004100EA">
      <w:pPr>
        <w:tabs>
          <w:tab w:val="left" w:pos="0"/>
        </w:tabs>
        <w:ind w:left="-1440" w:right="-1440"/>
        <w:rPr>
          <w:rFonts w:ascii="Times New Roman" w:hAnsi="Times New Roman"/>
          <w:color w:val="auto"/>
        </w:rPr>
      </w:pPr>
    </w:p>
    <w:p w14:paraId="473674CE" w14:textId="77777777" w:rsidR="001D47DD" w:rsidRPr="00183CE3" w:rsidRDefault="001D47DD" w:rsidP="004100EA">
      <w:pPr>
        <w:tabs>
          <w:tab w:val="left" w:pos="0"/>
        </w:tabs>
        <w:ind w:left="-1440" w:right="-1440"/>
        <w:rPr>
          <w:rFonts w:ascii="Times New Roman" w:hAnsi="Times New Roman"/>
          <w:color w:val="auto"/>
        </w:rPr>
      </w:pPr>
    </w:p>
    <w:p w14:paraId="0F2BD08A" w14:textId="77777777" w:rsidR="001D47DD" w:rsidRPr="00183CE3" w:rsidRDefault="001D47DD" w:rsidP="004100EA">
      <w:pPr>
        <w:tabs>
          <w:tab w:val="left" w:pos="0"/>
        </w:tabs>
        <w:ind w:left="-1440" w:right="-1440"/>
        <w:rPr>
          <w:rFonts w:ascii="Times New Roman" w:hAnsi="Times New Roman"/>
          <w:color w:val="auto"/>
        </w:rPr>
      </w:pPr>
    </w:p>
    <w:p w14:paraId="1EEBFF79" w14:textId="77777777" w:rsidR="001D47DD" w:rsidRPr="00183CE3" w:rsidRDefault="001D47DD" w:rsidP="004100EA">
      <w:pPr>
        <w:tabs>
          <w:tab w:val="left" w:pos="0"/>
        </w:tabs>
        <w:ind w:left="-1440" w:right="-1440"/>
        <w:rPr>
          <w:rFonts w:ascii="Times New Roman" w:hAnsi="Times New Roman"/>
          <w:color w:val="auto"/>
        </w:rPr>
      </w:pPr>
    </w:p>
    <w:p w14:paraId="5EB4876B" w14:textId="77777777" w:rsidR="001D47DD" w:rsidRPr="00183CE3" w:rsidRDefault="001D47DD" w:rsidP="004100EA">
      <w:pPr>
        <w:tabs>
          <w:tab w:val="left" w:pos="0"/>
        </w:tabs>
        <w:ind w:left="-1440" w:right="-1440"/>
        <w:rPr>
          <w:rFonts w:ascii="Times New Roman" w:hAnsi="Times New Roman"/>
          <w:color w:val="auto"/>
        </w:rPr>
      </w:pPr>
    </w:p>
    <w:p w14:paraId="4EBBF221" w14:textId="77777777" w:rsidR="001D47DD" w:rsidRPr="00183CE3" w:rsidRDefault="001D47DD" w:rsidP="004100EA">
      <w:pPr>
        <w:tabs>
          <w:tab w:val="left" w:pos="0"/>
        </w:tabs>
        <w:ind w:left="-1440" w:right="-1440"/>
        <w:rPr>
          <w:rFonts w:ascii="Times New Roman" w:hAnsi="Times New Roman"/>
          <w:color w:val="auto"/>
        </w:rPr>
      </w:pPr>
    </w:p>
    <w:p w14:paraId="1B44C929" w14:textId="77777777" w:rsidR="001D47DD" w:rsidRPr="00183CE3" w:rsidRDefault="001D47DD" w:rsidP="004100EA">
      <w:pPr>
        <w:tabs>
          <w:tab w:val="left" w:pos="0"/>
        </w:tabs>
        <w:ind w:left="-1440" w:right="-1440"/>
        <w:rPr>
          <w:rFonts w:ascii="Times New Roman" w:hAnsi="Times New Roman"/>
          <w:color w:val="auto"/>
        </w:rPr>
      </w:pPr>
    </w:p>
    <w:p w14:paraId="38E5F652" w14:textId="77777777" w:rsidR="001D47DD" w:rsidRPr="00183CE3" w:rsidRDefault="001D47DD" w:rsidP="004100EA">
      <w:pPr>
        <w:tabs>
          <w:tab w:val="left" w:pos="0"/>
        </w:tabs>
        <w:ind w:left="-1440" w:right="-1440"/>
        <w:rPr>
          <w:rFonts w:ascii="Times New Roman" w:hAnsi="Times New Roman"/>
          <w:color w:val="auto"/>
        </w:rPr>
      </w:pPr>
    </w:p>
    <w:p w14:paraId="69278C1E" w14:textId="77777777" w:rsidR="001D47DD" w:rsidRPr="00183CE3" w:rsidRDefault="001D47DD" w:rsidP="004100EA">
      <w:pPr>
        <w:tabs>
          <w:tab w:val="left" w:pos="0"/>
        </w:tabs>
        <w:ind w:left="-1440" w:right="-1440"/>
        <w:rPr>
          <w:rFonts w:ascii="Times New Roman" w:hAnsi="Times New Roman"/>
          <w:color w:val="auto"/>
        </w:rPr>
      </w:pPr>
    </w:p>
    <w:p w14:paraId="2D373D0E" w14:textId="77777777" w:rsidR="001D47DD" w:rsidRPr="00183CE3" w:rsidRDefault="001D47DD" w:rsidP="004100EA">
      <w:pPr>
        <w:tabs>
          <w:tab w:val="left" w:pos="0"/>
        </w:tabs>
        <w:ind w:left="-1440" w:right="-1440"/>
        <w:rPr>
          <w:rFonts w:ascii="Times New Roman" w:hAnsi="Times New Roman"/>
          <w:color w:val="auto"/>
        </w:rPr>
      </w:pPr>
    </w:p>
    <w:p w14:paraId="3B2E19FA" w14:textId="77777777" w:rsidR="001D47DD" w:rsidRPr="00183CE3" w:rsidRDefault="001D47DD" w:rsidP="004100EA">
      <w:pPr>
        <w:tabs>
          <w:tab w:val="left" w:pos="0"/>
        </w:tabs>
        <w:ind w:left="-1440" w:right="-1440"/>
        <w:rPr>
          <w:rFonts w:ascii="Times New Roman" w:hAnsi="Times New Roman"/>
          <w:color w:val="auto"/>
        </w:rPr>
      </w:pPr>
    </w:p>
    <w:p w14:paraId="72A76821" w14:textId="77777777" w:rsidR="001D47DD" w:rsidRPr="00183CE3" w:rsidRDefault="001D47DD" w:rsidP="004100EA">
      <w:pPr>
        <w:tabs>
          <w:tab w:val="left" w:pos="0"/>
        </w:tabs>
        <w:ind w:left="-1440" w:right="-1440"/>
        <w:rPr>
          <w:rFonts w:ascii="Times New Roman" w:hAnsi="Times New Roman"/>
          <w:color w:val="auto"/>
        </w:rPr>
      </w:pPr>
    </w:p>
    <w:p w14:paraId="1B52B1CD" w14:textId="77777777" w:rsidR="001D47DD" w:rsidRPr="00183CE3" w:rsidRDefault="001D47DD" w:rsidP="004100EA">
      <w:pPr>
        <w:tabs>
          <w:tab w:val="left" w:pos="0"/>
        </w:tabs>
        <w:ind w:left="-1440" w:right="-1440"/>
        <w:rPr>
          <w:rFonts w:ascii="Times New Roman" w:hAnsi="Times New Roman"/>
          <w:color w:val="auto"/>
        </w:rPr>
      </w:pPr>
    </w:p>
    <w:p w14:paraId="4E7BCA08" w14:textId="77777777" w:rsidR="001D47DD" w:rsidRPr="00183CE3" w:rsidRDefault="001D47DD" w:rsidP="004100EA">
      <w:pPr>
        <w:tabs>
          <w:tab w:val="left" w:pos="0"/>
        </w:tabs>
        <w:ind w:left="-1440" w:right="-1440"/>
        <w:rPr>
          <w:rFonts w:ascii="Times New Roman" w:hAnsi="Times New Roman"/>
          <w:color w:val="auto"/>
        </w:rPr>
      </w:pPr>
    </w:p>
    <w:p w14:paraId="7E027676" w14:textId="77777777" w:rsidR="001D47DD" w:rsidRPr="00183CE3" w:rsidRDefault="001D47DD" w:rsidP="004100EA">
      <w:pPr>
        <w:tabs>
          <w:tab w:val="left" w:pos="0"/>
        </w:tabs>
        <w:ind w:left="-1440" w:right="-1440"/>
        <w:rPr>
          <w:rFonts w:ascii="Times New Roman" w:hAnsi="Times New Roman"/>
          <w:color w:val="auto"/>
        </w:rPr>
      </w:pPr>
    </w:p>
    <w:p w14:paraId="3F8779BD" w14:textId="77777777" w:rsidR="001D47DD" w:rsidRPr="00183CE3" w:rsidRDefault="001D47DD" w:rsidP="004100EA">
      <w:pPr>
        <w:tabs>
          <w:tab w:val="left" w:pos="0"/>
        </w:tabs>
        <w:ind w:left="-1440" w:right="-1440"/>
        <w:rPr>
          <w:rFonts w:ascii="Times New Roman" w:hAnsi="Times New Roman"/>
          <w:color w:val="auto"/>
        </w:rPr>
      </w:pPr>
    </w:p>
    <w:p w14:paraId="4B561EA7" w14:textId="77777777" w:rsidR="001D47DD" w:rsidRPr="00183CE3" w:rsidRDefault="001D47DD" w:rsidP="004100EA">
      <w:pPr>
        <w:tabs>
          <w:tab w:val="left" w:pos="0"/>
        </w:tabs>
        <w:ind w:left="-1440" w:right="-1440"/>
        <w:rPr>
          <w:rFonts w:ascii="Times New Roman" w:hAnsi="Times New Roman"/>
          <w:color w:val="auto"/>
        </w:rPr>
      </w:pPr>
    </w:p>
    <w:p w14:paraId="41E2C216" w14:textId="77777777" w:rsidR="001D47DD" w:rsidRPr="00183CE3" w:rsidRDefault="001D47DD" w:rsidP="004100EA">
      <w:pPr>
        <w:tabs>
          <w:tab w:val="left" w:pos="0"/>
        </w:tabs>
        <w:ind w:left="-1440" w:right="-1440"/>
        <w:rPr>
          <w:rFonts w:ascii="Times New Roman" w:hAnsi="Times New Roman"/>
          <w:color w:val="auto"/>
        </w:rPr>
      </w:pPr>
    </w:p>
    <w:p w14:paraId="333CA288" w14:textId="77777777" w:rsidR="001D47DD" w:rsidRPr="00183CE3" w:rsidRDefault="001D47DD" w:rsidP="004100EA">
      <w:pPr>
        <w:tabs>
          <w:tab w:val="left" w:pos="0"/>
        </w:tabs>
        <w:ind w:left="-1440" w:right="-1440"/>
        <w:rPr>
          <w:rFonts w:ascii="Times New Roman" w:hAnsi="Times New Roman"/>
          <w:color w:val="auto"/>
        </w:rPr>
      </w:pPr>
    </w:p>
    <w:p w14:paraId="3833FB65" w14:textId="77777777" w:rsidR="001D47DD" w:rsidRPr="00183CE3" w:rsidRDefault="001D47DD" w:rsidP="004100EA">
      <w:pPr>
        <w:tabs>
          <w:tab w:val="left" w:pos="0"/>
        </w:tabs>
        <w:ind w:left="-1440" w:right="-1440"/>
        <w:rPr>
          <w:rFonts w:ascii="Times New Roman" w:hAnsi="Times New Roman"/>
          <w:color w:val="auto"/>
        </w:rPr>
      </w:pPr>
    </w:p>
    <w:p w14:paraId="3D40302D" w14:textId="77777777" w:rsidR="001D47DD" w:rsidRDefault="001D47DD" w:rsidP="004100EA">
      <w:pPr>
        <w:tabs>
          <w:tab w:val="left" w:pos="0"/>
        </w:tabs>
        <w:ind w:left="-1440" w:right="-1440"/>
        <w:rPr>
          <w:rFonts w:ascii="Times New Roman" w:hAnsi="Times New Roman"/>
          <w:color w:val="auto"/>
        </w:rPr>
      </w:pPr>
    </w:p>
    <w:p w14:paraId="676EAFCC" w14:textId="77777777" w:rsidR="001D47DD" w:rsidRPr="00183CE3" w:rsidRDefault="001D47DD" w:rsidP="004100EA">
      <w:pPr>
        <w:ind w:left="-1440" w:right="-1440"/>
        <w:rPr>
          <w:color w:val="auto"/>
        </w:rPr>
      </w:pPr>
    </w:p>
    <w:p w14:paraId="1C5B04B8" w14:textId="77777777" w:rsidR="001D47DD" w:rsidRPr="00183CE3" w:rsidRDefault="001D47DD" w:rsidP="004100EA">
      <w:pPr>
        <w:pStyle w:val="Heading11"/>
        <w:ind w:left="-1440" w:right="-1440"/>
        <w:rPr>
          <w:color w:val="auto"/>
        </w:rPr>
      </w:pPr>
      <w:r w:rsidRPr="00183CE3">
        <w:rPr>
          <w:color w:val="auto"/>
        </w:rPr>
        <w:t>2NR Turn O/V</w:t>
      </w:r>
    </w:p>
    <w:p w14:paraId="50AD9E29" w14:textId="45AED487" w:rsidR="001A1398" w:rsidRDefault="001A1398" w:rsidP="004100EA">
      <w:pPr>
        <w:ind w:left="-1440" w:right="-1440"/>
        <w:rPr>
          <w:rFonts w:ascii="Times New Roman" w:hAnsi="Times New Roman"/>
          <w:color w:val="auto"/>
        </w:rPr>
      </w:pPr>
      <w:r>
        <w:rPr>
          <w:rFonts w:ascii="Times New Roman" w:hAnsi="Times New Roman"/>
          <w:color w:val="auto"/>
        </w:rPr>
        <w:t>The NC is a NIB, two warrants:</w:t>
      </w:r>
    </w:p>
    <w:p w14:paraId="6AD0D7FD" w14:textId="514D064B" w:rsidR="001D47DD" w:rsidRDefault="007E397C" w:rsidP="004100EA">
      <w:pPr>
        <w:ind w:left="-1440" w:right="-1440"/>
        <w:rPr>
          <w:rFonts w:ascii="Times New Roman" w:hAnsi="Times New Roman"/>
          <w:color w:val="auto"/>
        </w:rPr>
      </w:pPr>
      <w:r>
        <w:rPr>
          <w:rFonts w:ascii="Times New Roman" w:hAnsi="Times New Roman"/>
          <w:color w:val="auto"/>
        </w:rPr>
        <w:t>1</w:t>
      </w:r>
      <w:r w:rsidR="001A1398">
        <w:rPr>
          <w:rFonts w:ascii="Times New Roman" w:hAnsi="Times New Roman"/>
          <w:color w:val="auto"/>
        </w:rPr>
        <w:t xml:space="preserve">. the framework </w:t>
      </w:r>
      <w:r w:rsidR="001D47DD">
        <w:rPr>
          <w:rFonts w:ascii="Times New Roman" w:hAnsi="Times New Roman"/>
          <w:color w:val="auto"/>
        </w:rPr>
        <w:t>is a side constraint on action, so showing a principle meets the constraint does not</w:t>
      </w:r>
      <w:r w:rsidR="001A1398">
        <w:rPr>
          <w:rFonts w:ascii="Times New Roman" w:hAnsi="Times New Roman"/>
          <w:color w:val="auto"/>
        </w:rPr>
        <w:t xml:space="preserve"> imply it ought be prioritized, only that neither should be prioritized in which case the resolution is textually false so negate</w:t>
      </w:r>
    </w:p>
    <w:p w14:paraId="48D07E21" w14:textId="2C61C7CE" w:rsidR="001A1398" w:rsidRPr="00183CE3" w:rsidRDefault="007E397C" w:rsidP="004100EA">
      <w:pPr>
        <w:ind w:left="-1440" w:right="-1440"/>
        <w:rPr>
          <w:rFonts w:ascii="Times New Roman" w:hAnsi="Times New Roman"/>
          <w:color w:val="auto"/>
        </w:rPr>
      </w:pPr>
      <w:r>
        <w:rPr>
          <w:rFonts w:ascii="Times New Roman" w:hAnsi="Times New Roman"/>
          <w:color w:val="auto"/>
        </w:rPr>
        <w:t>2</w:t>
      </w:r>
      <w:r w:rsidR="001A1398">
        <w:rPr>
          <w:rFonts w:ascii="Times New Roman" w:hAnsi="Times New Roman"/>
          <w:color w:val="auto"/>
        </w:rPr>
        <w:t xml:space="preserve">. </w:t>
      </w:r>
      <w:r w:rsidR="00EB38DD">
        <w:rPr>
          <w:rFonts w:ascii="Times New Roman" w:hAnsi="Times New Roman"/>
          <w:color w:val="auto"/>
        </w:rPr>
        <w:t>Resource extraction is governed by a finite principle- it just is by definition a fixed process of removing substances from the earth with no higher aim. Err meg- the text of the burden structure details what the aff must do, so I reserved the right to clarify.</w:t>
      </w:r>
    </w:p>
    <w:p w14:paraId="4A2F16DA" w14:textId="77777777" w:rsidR="001D47DD" w:rsidRPr="00183CE3" w:rsidRDefault="001D47DD" w:rsidP="00EB38DD">
      <w:pPr>
        <w:ind w:right="-1440"/>
        <w:rPr>
          <w:rFonts w:ascii="Times New Roman" w:hAnsi="Times New Roman"/>
          <w:color w:val="auto"/>
        </w:rPr>
      </w:pPr>
    </w:p>
    <w:p w14:paraId="0B8C9146" w14:textId="77777777" w:rsidR="001D47DD" w:rsidRPr="00183CE3" w:rsidRDefault="001D47DD" w:rsidP="004100EA">
      <w:pPr>
        <w:ind w:left="-1440" w:right="-1440"/>
        <w:rPr>
          <w:color w:val="auto"/>
        </w:rPr>
      </w:pPr>
    </w:p>
    <w:p w14:paraId="2AADE95F" w14:textId="77777777" w:rsidR="001D47DD" w:rsidRDefault="001D47DD" w:rsidP="004100EA">
      <w:pPr>
        <w:pStyle w:val="Heading11"/>
        <w:tabs>
          <w:tab w:val="left" w:pos="6750"/>
        </w:tabs>
        <w:ind w:left="-1440" w:right="-1440"/>
        <w:rPr>
          <w:color w:val="auto"/>
        </w:rPr>
      </w:pPr>
      <w:r w:rsidRPr="00183CE3">
        <w:rPr>
          <w:color w:val="auto"/>
        </w:rPr>
        <w:t xml:space="preserve">1NR Aims/Implementation </w:t>
      </w:r>
    </w:p>
    <w:p w14:paraId="6CDEAB2A" w14:textId="66EEB74D" w:rsidR="001D47DD" w:rsidRDefault="001D47DD" w:rsidP="004100EA">
      <w:pPr>
        <w:widowControl w:val="0"/>
        <w:ind w:left="-1440" w:right="-1440"/>
        <w:rPr>
          <w:rFonts w:ascii="Times New Roman" w:hAnsi="Times New Roman"/>
          <w:color w:val="auto"/>
        </w:rPr>
      </w:pPr>
      <w:r w:rsidRPr="00183CE3">
        <w:rPr>
          <w:rFonts w:ascii="Times New Roman" w:hAnsi="Times New Roman"/>
          <w:color w:val="auto"/>
        </w:rPr>
        <w:t xml:space="preserve">[Action theory dictates this / action theory comes first args? Or are you saving them for the 2N … Also, we should discuss how this works under implementation or “evaluative ought” views — imp: imp sees the rez as a question of whether it is good to implement the principle, but the NC arguments operate at the level of the </w:t>
      </w:r>
      <w:r w:rsidR="00EB38DD" w:rsidRPr="00183CE3">
        <w:rPr>
          <w:rFonts w:ascii="Times New Roman" w:hAnsi="Times New Roman"/>
          <w:color w:val="auto"/>
        </w:rPr>
        <w:t>imp</w:t>
      </w:r>
      <w:r w:rsidR="00EB38DD">
        <w:rPr>
          <w:rFonts w:ascii="Times New Roman" w:hAnsi="Times New Roman"/>
          <w:color w:val="auto"/>
        </w:rPr>
        <w:t>lement</w:t>
      </w:r>
      <w:r w:rsidR="00EB38DD" w:rsidRPr="00183CE3">
        <w:rPr>
          <w:rFonts w:ascii="Times New Roman" w:hAnsi="Times New Roman"/>
          <w:color w:val="auto"/>
        </w:rPr>
        <w:t>ability</w:t>
      </w:r>
      <w:r w:rsidRPr="00183CE3">
        <w:rPr>
          <w:rFonts w:ascii="Times New Roman" w:hAnsi="Times New Roman"/>
          <w:color w:val="auto"/>
        </w:rPr>
        <w:t xml:space="preserve"> of the principle, that is the action theory stuff; eval ought: NC says cant prioritize a princip (saying it is evaluatively better) if can’t act from it bc cant say its better if incoherent to act from it] </w:t>
      </w:r>
    </w:p>
    <w:p w14:paraId="3559594D" w14:textId="77777777" w:rsidR="001D47DD" w:rsidRPr="00880B1A" w:rsidRDefault="001D47DD" w:rsidP="004100EA">
      <w:pPr>
        <w:ind w:left="-1440" w:right="-1440"/>
      </w:pPr>
    </w:p>
    <w:p w14:paraId="44442401" w14:textId="6EFAEBB2" w:rsidR="001D47DD" w:rsidRPr="00183CE3" w:rsidRDefault="001D47DD" w:rsidP="00EB38DD">
      <w:pPr>
        <w:pStyle w:val="Heading11"/>
        <w:ind w:left="-1440" w:right="-1440"/>
        <w:rPr>
          <w:color w:val="auto"/>
        </w:rPr>
      </w:pPr>
      <w:r w:rsidRPr="00183CE3">
        <w:rPr>
          <w:color w:val="auto"/>
        </w:rPr>
        <w:t>2NR A2 NIBS Bad</w:t>
      </w:r>
    </w:p>
    <w:p w14:paraId="052612C8" w14:textId="3D676DC2" w:rsidR="001D47DD" w:rsidRPr="00183CE3" w:rsidRDefault="001D47DD" w:rsidP="004100EA">
      <w:pPr>
        <w:ind w:left="-1440" w:right="-1440"/>
        <w:rPr>
          <w:rFonts w:ascii="Times New Roman" w:hAnsi="Times New Roman"/>
          <w:color w:val="auto"/>
        </w:rPr>
      </w:pPr>
      <w:r w:rsidRPr="00183CE3">
        <w:rPr>
          <w:rFonts w:ascii="Times New Roman" w:hAnsi="Times New Roman"/>
          <w:color w:val="auto"/>
        </w:rPr>
        <w:t>1. I meet- the NC is necessary a</w:t>
      </w:r>
      <w:r w:rsidR="00EB38DD">
        <w:rPr>
          <w:rFonts w:ascii="Times New Roman" w:hAnsi="Times New Roman"/>
          <w:color w:val="auto"/>
        </w:rPr>
        <w:t>nd sufficient for both debaters…</w:t>
      </w:r>
    </w:p>
    <w:p w14:paraId="20AB4306" w14:textId="738EB302" w:rsidR="001D47DD" w:rsidRPr="00183CE3" w:rsidRDefault="001D47DD" w:rsidP="004100EA">
      <w:pPr>
        <w:ind w:left="-1440" w:right="-1440"/>
        <w:rPr>
          <w:rFonts w:ascii="Times New Roman" w:hAnsi="Times New Roman"/>
          <w:color w:val="auto"/>
        </w:rPr>
      </w:pPr>
      <w:r w:rsidRPr="00183CE3">
        <w:rPr>
          <w:rFonts w:ascii="Times New Roman" w:hAnsi="Times New Roman"/>
          <w:color w:val="auto"/>
        </w:rPr>
        <w:t>2. CX Checks solves- it’s not insufficient but if it was then I would’ve just granted her artificial sufficiency. The NC comes first, so all the turns on the aff are irrelevant because the NC functions on a higher layer, so she can just kick her AC</w:t>
      </w:r>
      <w:r w:rsidR="009B60B3">
        <w:rPr>
          <w:rFonts w:ascii="Times New Roman" w:hAnsi="Times New Roman"/>
          <w:color w:val="auto"/>
        </w:rPr>
        <w:t xml:space="preserve"> and spend 4 minutes on defense</w:t>
      </w:r>
      <w:r w:rsidRPr="00183CE3">
        <w:rPr>
          <w:rFonts w:ascii="Times New Roman" w:hAnsi="Times New Roman"/>
          <w:color w:val="auto"/>
        </w:rPr>
        <w:t xml:space="preserve">. Solves reciprocity because the round is now 1-1, and solves clash because all clash now is focused on the NC contention. </w:t>
      </w:r>
    </w:p>
    <w:p w14:paraId="6536F1C7" w14:textId="77777777" w:rsidR="001D47DD" w:rsidRPr="00183CE3" w:rsidRDefault="001D47DD" w:rsidP="004100EA">
      <w:pPr>
        <w:ind w:left="-1440" w:right="-1440"/>
        <w:rPr>
          <w:rFonts w:ascii="Times New Roman" w:hAnsi="Times New Roman"/>
          <w:color w:val="auto"/>
        </w:rPr>
      </w:pPr>
      <w:r w:rsidRPr="00183CE3">
        <w:rPr>
          <w:rFonts w:ascii="Times New Roman" w:hAnsi="Times New Roman"/>
          <w:color w:val="auto"/>
        </w:rPr>
        <w:t>3. Err Neg on the violation debate, two warrants:</w:t>
      </w:r>
    </w:p>
    <w:p w14:paraId="07E64CC4" w14:textId="77777777" w:rsidR="001D47DD" w:rsidRPr="00183CE3" w:rsidRDefault="001D47DD" w:rsidP="004100EA">
      <w:pPr>
        <w:ind w:left="-1440" w:right="-1440"/>
        <w:rPr>
          <w:rFonts w:ascii="Times New Roman" w:hAnsi="Times New Roman"/>
          <w:color w:val="auto"/>
        </w:rPr>
      </w:pPr>
      <w:r w:rsidRPr="00183CE3">
        <w:rPr>
          <w:rFonts w:ascii="Times New Roman" w:hAnsi="Times New Roman"/>
          <w:color w:val="auto"/>
        </w:rPr>
        <w:t>A. Real world- In the real world, you’re innocent until proven guilty. She is initiating offensive theory, so she has a proactive burden to prove I violate her interpretation. If you are at all unsure, default negative and evaluate substance.</w:t>
      </w:r>
    </w:p>
    <w:p w14:paraId="291BBD24" w14:textId="4B983DD1"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 xml:space="preserve">B. </w:t>
      </w:r>
      <w:r w:rsidR="006C2D3F" w:rsidRPr="00183CE3">
        <w:rPr>
          <w:rFonts w:ascii="Times New Roman" w:hAnsi="Times New Roman"/>
          <w:color w:val="auto"/>
        </w:rPr>
        <w:t>Proportionality</w:t>
      </w:r>
      <w:r w:rsidRPr="00183CE3">
        <w:rPr>
          <w:rFonts w:ascii="Times New Roman" w:hAnsi="Times New Roman"/>
          <w:color w:val="auto"/>
        </w:rPr>
        <w:t>- there is minimally a risk I meet her interpretation and I have mitigated the abuse, so punishing me with a loss or kicking the NC for me is grossly proportional because it’s the ultimate punishment. No 2NR RVI solves abuse since we can just go back to substance, this round doesn’t have to get decided on theory</w:t>
      </w:r>
    </w:p>
    <w:p w14:paraId="2833E1ED"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4. No new 2AR responses or explanation- if her argument wasn’t on your flow in the 1AR don’t vote on it</w:t>
      </w:r>
    </w:p>
    <w:p w14:paraId="696EFE63"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A. Skews my time and strategy-force me to preempt argument that she won’t go for and shift away from relevant issues</w:t>
      </w:r>
    </w:p>
    <w:p w14:paraId="62220C21"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B. lack of a 3NR means I have no ability to respond</w:t>
      </w:r>
    </w:p>
    <w:p w14:paraId="4F384AF8"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Lastly, reject the argument…</w:t>
      </w:r>
    </w:p>
    <w:p w14:paraId="3DA0E509" w14:textId="77777777" w:rsidR="001D47DD" w:rsidRPr="00183CE3" w:rsidRDefault="001D47DD" w:rsidP="004100EA">
      <w:pPr>
        <w:tabs>
          <w:tab w:val="left" w:pos="0"/>
        </w:tabs>
        <w:ind w:left="-1440" w:right="-1440"/>
        <w:rPr>
          <w:rFonts w:ascii="Times New Roman" w:hAnsi="Times New Roman"/>
          <w:color w:val="auto"/>
        </w:rPr>
      </w:pPr>
    </w:p>
    <w:p w14:paraId="607F550C" w14:textId="77777777" w:rsidR="001D47DD" w:rsidRPr="00183CE3" w:rsidRDefault="001D47DD" w:rsidP="004100EA">
      <w:pPr>
        <w:tabs>
          <w:tab w:val="left" w:pos="0"/>
        </w:tabs>
        <w:ind w:left="-1440" w:right="-1440"/>
        <w:rPr>
          <w:rFonts w:ascii="Times New Roman" w:hAnsi="Times New Roman"/>
          <w:color w:val="auto"/>
        </w:rPr>
      </w:pPr>
    </w:p>
    <w:p w14:paraId="0FEE91D7" w14:textId="77777777" w:rsidR="001D47DD" w:rsidRPr="00183CE3" w:rsidRDefault="001D47DD" w:rsidP="004100EA">
      <w:pPr>
        <w:tabs>
          <w:tab w:val="left" w:pos="0"/>
        </w:tabs>
        <w:ind w:left="-1440" w:right="-1440"/>
        <w:rPr>
          <w:rFonts w:ascii="Times New Roman" w:hAnsi="Times New Roman"/>
          <w:color w:val="auto"/>
        </w:rPr>
      </w:pPr>
    </w:p>
    <w:p w14:paraId="4E5DAED6" w14:textId="77777777" w:rsidR="001D47DD" w:rsidRPr="00183CE3" w:rsidRDefault="001D47DD" w:rsidP="004100EA">
      <w:pPr>
        <w:tabs>
          <w:tab w:val="left" w:pos="0"/>
        </w:tabs>
        <w:ind w:left="-1440" w:right="-1440"/>
        <w:rPr>
          <w:rFonts w:ascii="Times New Roman" w:hAnsi="Times New Roman"/>
          <w:color w:val="auto"/>
        </w:rPr>
      </w:pPr>
    </w:p>
    <w:p w14:paraId="7B091763" w14:textId="77777777" w:rsidR="001D47DD" w:rsidRPr="00183CE3" w:rsidRDefault="001D47DD" w:rsidP="004100EA">
      <w:pPr>
        <w:tabs>
          <w:tab w:val="left" w:pos="0"/>
        </w:tabs>
        <w:ind w:left="-1440" w:right="-1440"/>
        <w:rPr>
          <w:rFonts w:ascii="Times New Roman" w:hAnsi="Times New Roman"/>
          <w:color w:val="auto"/>
        </w:rPr>
      </w:pPr>
    </w:p>
    <w:p w14:paraId="26D33464" w14:textId="77777777" w:rsidR="001D47DD" w:rsidRPr="00183CE3" w:rsidRDefault="001D47DD" w:rsidP="004100EA">
      <w:pPr>
        <w:tabs>
          <w:tab w:val="left" w:pos="0"/>
        </w:tabs>
        <w:ind w:left="-1440" w:right="-1440"/>
        <w:rPr>
          <w:rFonts w:ascii="Times New Roman" w:hAnsi="Times New Roman"/>
          <w:color w:val="auto"/>
        </w:rPr>
      </w:pPr>
    </w:p>
    <w:p w14:paraId="0F8DAAE3" w14:textId="77777777" w:rsidR="001D47DD" w:rsidRPr="00183CE3" w:rsidRDefault="001D47DD" w:rsidP="004100EA">
      <w:pPr>
        <w:tabs>
          <w:tab w:val="left" w:pos="0"/>
        </w:tabs>
        <w:ind w:left="-1440" w:right="-1440"/>
        <w:rPr>
          <w:rFonts w:ascii="Times New Roman" w:hAnsi="Times New Roman"/>
          <w:color w:val="auto"/>
        </w:rPr>
      </w:pPr>
    </w:p>
    <w:p w14:paraId="48E16FAD" w14:textId="77777777" w:rsidR="001D47DD" w:rsidRPr="00183CE3" w:rsidRDefault="001D47DD" w:rsidP="004100EA">
      <w:pPr>
        <w:tabs>
          <w:tab w:val="left" w:pos="0"/>
        </w:tabs>
        <w:ind w:left="-1440" w:right="-1440"/>
        <w:rPr>
          <w:rFonts w:ascii="Times New Roman" w:hAnsi="Times New Roman"/>
          <w:color w:val="auto"/>
        </w:rPr>
      </w:pPr>
    </w:p>
    <w:p w14:paraId="0B8615F2" w14:textId="77777777" w:rsidR="001D47DD" w:rsidRPr="00183CE3" w:rsidRDefault="001D47DD" w:rsidP="004100EA">
      <w:pPr>
        <w:tabs>
          <w:tab w:val="left" w:pos="0"/>
        </w:tabs>
        <w:ind w:left="-1440" w:right="-1440"/>
        <w:rPr>
          <w:rFonts w:ascii="Times New Roman" w:hAnsi="Times New Roman"/>
          <w:color w:val="auto"/>
        </w:rPr>
      </w:pPr>
    </w:p>
    <w:p w14:paraId="32048D14" w14:textId="77777777" w:rsidR="001D47DD" w:rsidRPr="00183CE3" w:rsidRDefault="001D47DD" w:rsidP="004100EA">
      <w:pPr>
        <w:tabs>
          <w:tab w:val="left" w:pos="0"/>
        </w:tabs>
        <w:ind w:left="-1440" w:right="-1440"/>
        <w:rPr>
          <w:rFonts w:ascii="Times New Roman" w:hAnsi="Times New Roman"/>
          <w:color w:val="auto"/>
        </w:rPr>
      </w:pPr>
    </w:p>
    <w:p w14:paraId="73A4F986" w14:textId="77777777" w:rsidR="001D47DD" w:rsidRPr="00183CE3" w:rsidRDefault="001D47DD" w:rsidP="004100EA">
      <w:pPr>
        <w:tabs>
          <w:tab w:val="left" w:pos="0"/>
        </w:tabs>
        <w:ind w:left="-1440" w:right="-1440"/>
        <w:rPr>
          <w:rFonts w:ascii="Times New Roman" w:hAnsi="Times New Roman"/>
          <w:color w:val="auto"/>
        </w:rPr>
      </w:pPr>
    </w:p>
    <w:p w14:paraId="1B0591E7" w14:textId="77777777" w:rsidR="001D47DD" w:rsidRPr="00183CE3" w:rsidRDefault="001D47DD" w:rsidP="004100EA">
      <w:pPr>
        <w:tabs>
          <w:tab w:val="left" w:pos="0"/>
        </w:tabs>
        <w:ind w:left="-1440" w:right="-1440"/>
        <w:rPr>
          <w:rFonts w:ascii="Times New Roman" w:hAnsi="Times New Roman"/>
          <w:color w:val="auto"/>
        </w:rPr>
      </w:pPr>
    </w:p>
    <w:p w14:paraId="3FBB0716" w14:textId="77777777" w:rsidR="001D47DD" w:rsidRPr="00183CE3" w:rsidRDefault="001D47DD" w:rsidP="004100EA">
      <w:pPr>
        <w:tabs>
          <w:tab w:val="left" w:pos="0"/>
        </w:tabs>
        <w:ind w:left="-1440" w:right="-1440"/>
        <w:rPr>
          <w:rFonts w:ascii="Times New Roman" w:hAnsi="Times New Roman"/>
          <w:color w:val="auto"/>
        </w:rPr>
      </w:pPr>
    </w:p>
    <w:p w14:paraId="3B78AB1B" w14:textId="77777777" w:rsidR="001D47DD" w:rsidRPr="00183CE3" w:rsidRDefault="001D47DD" w:rsidP="00655DEC">
      <w:pPr>
        <w:ind w:right="-1440"/>
        <w:rPr>
          <w:color w:val="auto"/>
        </w:rPr>
      </w:pPr>
    </w:p>
    <w:p w14:paraId="1F49027A" w14:textId="77777777" w:rsidR="001D47DD" w:rsidRPr="00183CE3" w:rsidRDefault="001D47DD" w:rsidP="004100EA">
      <w:pPr>
        <w:pStyle w:val="Heading11"/>
        <w:ind w:left="-1440" w:right="-1440"/>
        <w:rPr>
          <w:color w:val="auto"/>
        </w:rPr>
      </w:pPr>
      <w:r w:rsidRPr="00183CE3">
        <w:rPr>
          <w:color w:val="auto"/>
        </w:rPr>
        <w:t>Alternate Framework</w:t>
      </w:r>
    </w:p>
    <w:p w14:paraId="4EF0C9BA" w14:textId="77777777" w:rsidR="001D47DD" w:rsidRPr="00183CE3" w:rsidRDefault="001D47DD" w:rsidP="004100EA">
      <w:pPr>
        <w:pStyle w:val="Heading21"/>
        <w:ind w:left="-1440" w:right="-1440"/>
        <w:jc w:val="center"/>
        <w:rPr>
          <w:color w:val="auto"/>
        </w:rPr>
      </w:pPr>
      <w:r w:rsidRPr="00183CE3">
        <w:rPr>
          <w:color w:val="auto"/>
        </w:rPr>
        <w:t>Unity of Action</w:t>
      </w:r>
    </w:p>
    <w:p w14:paraId="0677C262" w14:textId="77777777" w:rsidR="001D47DD" w:rsidRPr="00183CE3" w:rsidRDefault="001D47DD" w:rsidP="004100EA">
      <w:pPr>
        <w:tabs>
          <w:tab w:val="left" w:pos="0"/>
        </w:tabs>
        <w:ind w:left="-1440" w:right="-1440"/>
        <w:rPr>
          <w:rFonts w:ascii="Times New Roman Bold" w:hAnsi="Times New Roman Bold"/>
          <w:color w:val="auto"/>
        </w:rPr>
      </w:pPr>
      <w:r w:rsidRPr="00183CE3">
        <w:rPr>
          <w:rFonts w:ascii="Times New Roman" w:hAnsi="Times New Roman"/>
          <w:color w:val="auto"/>
        </w:rPr>
        <w:t>First, actions are expressions of an agent’s reasoning from their end to the means, which unifies their action into a cohesive movement as opposed to fragmented steps. Rodl</w:t>
      </w:r>
      <w:r w:rsidRPr="00183CE3">
        <w:rPr>
          <w:rStyle w:val="FootnoteReference2"/>
          <w:rFonts w:ascii="Times New Roman" w:hAnsi="Times New Roman"/>
          <w:color w:val="auto"/>
        </w:rPr>
        <w:footnoteReference w:id="5"/>
      </w:r>
      <w:r w:rsidRPr="00183CE3">
        <w:rPr>
          <w:rFonts w:ascii="Times New Roman" w:hAnsi="Times New Roman"/>
          <w:color w:val="auto"/>
        </w:rPr>
        <w:t xml:space="preserve"> </w:t>
      </w:r>
    </w:p>
    <w:p w14:paraId="3B68ECF6" w14:textId="77777777" w:rsidR="001D47DD" w:rsidRPr="00183CE3" w:rsidRDefault="001D47DD" w:rsidP="004100EA">
      <w:pPr>
        <w:pStyle w:val="BodyText1"/>
        <w:tabs>
          <w:tab w:val="left" w:pos="0"/>
        </w:tabs>
        <w:spacing w:after="0"/>
        <w:ind w:left="-1440" w:right="-1440"/>
        <w:jc w:val="both"/>
        <w:rPr>
          <w:color w:val="auto"/>
          <w:sz w:val="16"/>
          <w:vertAlign w:val="superscript"/>
        </w:rPr>
      </w:pPr>
      <w:r w:rsidRPr="00183CE3">
        <w:rPr>
          <w:color w:val="auto"/>
          <w:sz w:val="16"/>
          <w:vertAlign w:val="superscript"/>
        </w:rPr>
        <w:t>We can give a more specific description of</w:t>
      </w:r>
      <w:r w:rsidRPr="00183CE3">
        <w:rPr>
          <w:color w:val="auto"/>
        </w:rPr>
        <w:t xml:space="preserve"> </w:t>
      </w:r>
      <w:r w:rsidRPr="00183CE3">
        <w:rPr>
          <w:rFonts w:ascii="Times New Roman Bold" w:hAnsi="Times New Roman Bold"/>
          <w:color w:val="auto"/>
          <w:u w:val="single"/>
        </w:rPr>
        <w:t>the consciousness of temporal unity that constitutes that unity</w:t>
      </w:r>
      <w:r w:rsidRPr="00183CE3">
        <w:rPr>
          <w:color w:val="auto"/>
          <w:sz w:val="16"/>
          <w:vertAlign w:val="superscript"/>
        </w:rPr>
        <w:t>: it</w:t>
      </w:r>
      <w:r w:rsidRPr="00183CE3">
        <w:rPr>
          <w:color w:val="auto"/>
          <w:sz w:val="12"/>
        </w:rPr>
        <w:t xml:space="preserve"> </w:t>
      </w:r>
      <w:r w:rsidRPr="00183CE3">
        <w:rPr>
          <w:rFonts w:ascii="Times New Roman Bold" w:hAnsi="Times New Roman Bold"/>
          <w:color w:val="auto"/>
          <w:u w:val="single"/>
        </w:rPr>
        <w:t>is an act of reasoning.</w:t>
      </w:r>
      <w:r w:rsidRPr="00183CE3">
        <w:rPr>
          <w:color w:val="auto"/>
        </w:rPr>
        <w:t xml:space="preserve"> </w:t>
      </w:r>
      <w:r w:rsidRPr="00183CE3">
        <w:rPr>
          <w:color w:val="auto"/>
          <w:sz w:val="16"/>
          <w:vertAlign w:val="superscript"/>
        </w:rPr>
        <w:t>For example</w:t>
      </w:r>
      <w:r w:rsidRPr="00183CE3">
        <w:rPr>
          <w:color w:val="auto"/>
          <w:sz w:val="16"/>
        </w:rPr>
        <w:t>,</w:t>
      </w:r>
      <w:r w:rsidRPr="00183CE3">
        <w:rPr>
          <w:color w:val="auto"/>
        </w:rPr>
        <w:t xml:space="preserve"> </w:t>
      </w:r>
      <w:r w:rsidRPr="00183CE3">
        <w:rPr>
          <w:rFonts w:ascii="Times New Roman Bold" w:hAnsi="Times New Roman Bold"/>
          <w:color w:val="auto"/>
          <w:u w:val="single"/>
        </w:rPr>
        <w:t xml:space="preserve">she who is crossing the street because she is getting bread reasons </w:t>
      </w:r>
      <w:r w:rsidRPr="00183CE3">
        <w:rPr>
          <w:color w:val="auto"/>
          <w:sz w:val="16"/>
          <w:vertAlign w:val="superscript"/>
        </w:rPr>
        <w:t xml:space="preserve">in this way: </w:t>
      </w:r>
      <w:r w:rsidRPr="00183CE3">
        <w:rPr>
          <w:rFonts w:ascii="Times New Roman Bold" w:hAnsi="Times New Roman Bold"/>
          <w:color w:val="auto"/>
          <w:u w:val="single"/>
        </w:rPr>
        <w:t>wanting to get bread, she thinks the fact that the bakery is across the street is a reason to cross the street. She reasons from her end</w:t>
      </w:r>
      <w:r w:rsidRPr="00183CE3">
        <w:rPr>
          <w:color w:val="auto"/>
        </w:rPr>
        <w:t xml:space="preserve"> </w:t>
      </w:r>
      <w:r w:rsidRPr="00183CE3">
        <w:rPr>
          <w:color w:val="auto"/>
          <w:sz w:val="16"/>
          <w:vertAlign w:val="superscript"/>
        </w:rPr>
        <w:t>(getting bread)</w:t>
      </w:r>
      <w:r w:rsidRPr="00183CE3">
        <w:rPr>
          <w:color w:val="auto"/>
        </w:rPr>
        <w:t xml:space="preserve"> </w:t>
      </w:r>
      <w:r w:rsidRPr="00183CE3">
        <w:rPr>
          <w:rFonts w:ascii="Times New Roman Bold" w:hAnsi="Times New Roman Bold"/>
          <w:color w:val="auto"/>
          <w:u w:val="single"/>
        </w:rPr>
        <w:t>to the means</w:t>
      </w:r>
      <w:r w:rsidRPr="00183CE3">
        <w:rPr>
          <w:color w:val="auto"/>
        </w:rPr>
        <w:t xml:space="preserve"> </w:t>
      </w:r>
      <w:r w:rsidRPr="00183CE3">
        <w:rPr>
          <w:color w:val="auto"/>
          <w:sz w:val="16"/>
          <w:vertAlign w:val="superscript"/>
        </w:rPr>
        <w:t>(crossing the street).</w:t>
      </w:r>
      <w:r w:rsidRPr="00183CE3">
        <w:rPr>
          <w:color w:val="auto"/>
        </w:rPr>
        <w:t xml:space="preserve"> </w:t>
      </w:r>
      <w:r w:rsidRPr="00183CE3">
        <w:rPr>
          <w:rFonts w:ascii="Times New Roman Bold" w:hAnsi="Times New Roman Bold"/>
          <w:color w:val="auto"/>
          <w:u w:val="single"/>
        </w:rPr>
        <w:t>The unity of the movement represented in “She is doing A” is constituted by reasoning of this form: she is doing A by holding together in one consciousness her idea of doing A and her idea of doing B</w:t>
      </w:r>
      <w:r w:rsidRPr="00183CE3">
        <w:rPr>
          <w:color w:val="auto"/>
          <w:sz w:val="16"/>
        </w:rPr>
        <w:t xml:space="preserve">, </w:t>
      </w:r>
      <w:r w:rsidRPr="00183CE3">
        <w:rPr>
          <w:color w:val="auto"/>
          <w:sz w:val="16"/>
          <w:vertAlign w:val="superscript"/>
        </w:rPr>
        <w:t>being conscious of her nexus.</w:t>
      </w:r>
    </w:p>
    <w:p w14:paraId="43577E85"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 xml:space="preserve">Rodl indicates the act of voting is the product of the agent’s internal reasoning, not an external force that compels him to vote. </w:t>
      </w:r>
    </w:p>
    <w:p w14:paraId="0E9D9667" w14:textId="77777777" w:rsidR="001D47DD" w:rsidRPr="00183CE3" w:rsidRDefault="001D47DD" w:rsidP="004100EA">
      <w:pPr>
        <w:pStyle w:val="Heading21"/>
        <w:ind w:left="-1440" w:right="-1440"/>
        <w:jc w:val="center"/>
        <w:rPr>
          <w:color w:val="auto"/>
        </w:rPr>
      </w:pPr>
      <w:r w:rsidRPr="00183CE3">
        <w:rPr>
          <w:color w:val="auto"/>
        </w:rPr>
        <w:t>Constitutivism</w:t>
      </w:r>
    </w:p>
    <w:p w14:paraId="4E9F97FA" w14:textId="77777777" w:rsidR="001D47DD" w:rsidRPr="00183CE3" w:rsidRDefault="001D47DD" w:rsidP="004100EA">
      <w:pPr>
        <w:tabs>
          <w:tab w:val="left" w:pos="0"/>
        </w:tabs>
        <w:ind w:left="-1440" w:right="-1440"/>
        <w:rPr>
          <w:rFonts w:ascii="Times New Roman" w:hAnsi="Times New Roman"/>
          <w:color w:val="auto"/>
          <w:lang w:val="ja-JP"/>
        </w:rPr>
      </w:pPr>
      <w:r w:rsidRPr="00183CE3">
        <w:rPr>
          <w:rFonts w:ascii="Times New Roman" w:hAnsi="Times New Roman"/>
          <w:color w:val="auto"/>
        </w:rPr>
        <w:t xml:space="preserve">Second, only a constitutivist account of moral motivation provides agents with non-optional reasons for acting. </w:t>
      </w:r>
      <w:r w:rsidRPr="00183CE3">
        <w:rPr>
          <w:rFonts w:ascii="Times New Roman" w:hAnsi="Times New Roman"/>
          <w:color w:val="auto"/>
          <w:lang w:val="ja-JP"/>
        </w:rPr>
        <w:t>Katsafanas</w:t>
      </w:r>
      <w:r w:rsidRPr="00183CE3">
        <w:rPr>
          <w:rStyle w:val="FootnoteReference2"/>
          <w:rFonts w:ascii="Times New Roman" w:hAnsi="Times New Roman"/>
          <w:color w:val="auto"/>
          <w:lang w:val="ja-JP"/>
        </w:rPr>
        <w:footnoteReference w:id="6"/>
      </w:r>
      <w:r w:rsidRPr="00183CE3">
        <w:rPr>
          <w:rFonts w:ascii="Times New Roman" w:hAnsi="Times New Roman"/>
          <w:color w:val="auto"/>
          <w:lang w:val="ja-JP"/>
        </w:rPr>
        <w:t xml:space="preserve"> </w:t>
      </w:r>
    </w:p>
    <w:p w14:paraId="5B963240" w14:textId="77777777" w:rsidR="001D47DD" w:rsidRPr="00183CE3" w:rsidRDefault="001D47DD" w:rsidP="004100EA">
      <w:pPr>
        <w:tabs>
          <w:tab w:val="left" w:pos="0"/>
        </w:tabs>
        <w:ind w:left="-1440" w:right="-1440"/>
        <w:jc w:val="both"/>
        <w:rPr>
          <w:rFonts w:ascii="Times New Roman" w:hAnsi="Times New Roman"/>
          <w:color w:val="auto"/>
          <w:sz w:val="12"/>
          <w:lang w:val="ja-JP"/>
        </w:rPr>
      </w:pPr>
      <w:r w:rsidRPr="00183CE3">
        <w:rPr>
          <w:rFonts w:ascii="Times New Roman" w:hAnsi="Times New Roman"/>
          <w:color w:val="auto"/>
          <w:sz w:val="12"/>
          <w:lang w:val="ja-JP"/>
        </w:rPr>
        <w:t>Enter a third theory, which attempts to do just that: constitutivism. According to constitutivism,</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there is an element of truth in both the internalist and the externalist positions. For the constitutivist agrees with the internalist that</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the truth of a normative claim depends on the agent’s aims, in the sense that the</w:t>
      </w:r>
      <w:r w:rsidRPr="00183CE3">
        <w:rPr>
          <w:rFonts w:ascii="Times New Roman Bold" w:hAnsi="Times New Roman Bold"/>
          <w:color w:val="auto"/>
          <w:sz w:val="12"/>
          <w:lang w:val="ja-JP"/>
        </w:rPr>
        <w:t xml:space="preserve"> </w:t>
      </w:r>
      <w:r w:rsidRPr="00183CE3">
        <w:rPr>
          <w:rFonts w:ascii="Times New Roman Bold" w:hAnsi="Times New Roman Bold"/>
          <w:color w:val="auto"/>
          <w:u w:val="single"/>
          <w:lang w:val="ja-JP"/>
        </w:rPr>
        <w:t>[</w:t>
      </w:r>
      <w:r w:rsidRPr="00183CE3">
        <w:rPr>
          <w:rFonts w:ascii="Times New Roman Bold" w:hAnsi="Times New Roman Bold"/>
          <w:color w:val="auto"/>
          <w:u w:val="single"/>
          <w:shd w:val="clear" w:color="auto" w:fill="FFFF00"/>
          <w:lang w:val="ja-JP"/>
        </w:rPr>
        <w:t>an] agent must possess a</w:t>
      </w:r>
      <w:r w:rsidRPr="00183CE3">
        <w:rPr>
          <w:rFonts w:ascii="Times New Roman Bold" w:hAnsi="Times New Roman Bold"/>
          <w:color w:val="auto"/>
          <w:u w:val="single"/>
          <w:lang w:val="ja-JP"/>
        </w:rPr>
        <w:t xml:space="preserve"> certain </w:t>
      </w:r>
      <w:r w:rsidRPr="00183CE3">
        <w:rPr>
          <w:rFonts w:ascii="Times New Roman Bold" w:hAnsi="Times New Roman Bold"/>
          <w:color w:val="auto"/>
          <w:u w:val="single"/>
          <w:shd w:val="clear" w:color="auto" w:fill="FFFF00"/>
          <w:lang w:val="ja-JP"/>
        </w:rPr>
        <w:t>aim</w:t>
      </w:r>
      <w:r w:rsidRPr="00183CE3">
        <w:rPr>
          <w:rFonts w:ascii="Times New Roman Bold" w:hAnsi="Times New Roman Bold"/>
          <w:color w:val="auto"/>
          <w:u w:val="single"/>
          <w:lang w:val="ja-JP"/>
        </w:rPr>
        <w:t xml:space="preserve"> </w:t>
      </w:r>
      <w:r w:rsidRPr="00183CE3">
        <w:rPr>
          <w:rFonts w:ascii="Times New Roman" w:hAnsi="Times New Roman"/>
          <w:color w:val="auto"/>
          <w:sz w:val="16"/>
          <w:vertAlign w:val="superscript"/>
          <w:lang w:val="ja-JP"/>
        </w:rPr>
        <w:t>in order</w:t>
      </w:r>
      <w:r w:rsidRPr="00183CE3">
        <w:rPr>
          <w:rFonts w:ascii="Times New Roman Bold" w:hAnsi="Times New Roman Bold"/>
          <w:color w:val="auto"/>
          <w:u w:val="single"/>
          <w:lang w:val="ja-JP"/>
        </w:rPr>
        <w:t xml:space="preserve"> </w:t>
      </w:r>
      <w:r w:rsidRPr="00183CE3">
        <w:rPr>
          <w:rFonts w:ascii="Times New Roman Bold" w:hAnsi="Times New Roman Bold"/>
          <w:color w:val="auto"/>
          <w:u w:val="single"/>
          <w:shd w:val="clear" w:color="auto" w:fill="FFFF00"/>
          <w:lang w:val="ja-JP"/>
        </w:rPr>
        <w:t>for the normative claim to be true</w:t>
      </w:r>
      <w:r w:rsidRPr="00183CE3">
        <w:rPr>
          <w:rFonts w:ascii="Times New Roman Bold" w:hAnsi="Times New Roman Bold"/>
          <w:color w:val="auto"/>
          <w:u w:val="single"/>
          <w:lang w:val="ja-JP"/>
        </w:rPr>
        <w:t>.</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 xml:space="preserve">But </w:t>
      </w:r>
      <w:r w:rsidRPr="00183CE3">
        <w:rPr>
          <w:rFonts w:ascii="Times New Roman" w:hAnsi="Times New Roman"/>
          <w:color w:val="auto"/>
          <w:sz w:val="16"/>
          <w:vertAlign w:val="superscript"/>
          <w:lang w:val="ja-JP"/>
        </w:rPr>
        <w:t>the constitutivist</w:t>
      </w:r>
      <w:r w:rsidRPr="00183CE3">
        <w:rPr>
          <w:rFonts w:ascii="Times New Roman Bold" w:hAnsi="Times New Roman Bold"/>
          <w:color w:val="auto"/>
          <w:u w:val="single"/>
          <w:lang w:val="ja-JP"/>
        </w:rPr>
        <w:t xml:space="preserve"> [</w:t>
      </w:r>
      <w:r w:rsidRPr="00183CE3">
        <w:rPr>
          <w:rFonts w:ascii="Times New Roman Bold" w:hAnsi="Times New Roman Bold"/>
          <w:color w:val="auto"/>
          <w:u w:val="single"/>
          <w:shd w:val="clear" w:color="auto" w:fill="FFFF00"/>
          <w:lang w:val="ja-JP"/>
        </w:rPr>
        <w:t xml:space="preserve">constitutivism] traces the authority of norms to an aim </w:t>
      </w:r>
      <w:r w:rsidRPr="00183CE3">
        <w:rPr>
          <w:rFonts w:ascii="Times New Roman Bold" w:hAnsi="Times New Roman Bold"/>
          <w:color w:val="auto"/>
          <w:u w:val="single"/>
          <w:lang w:val="ja-JP"/>
        </w:rPr>
        <w:t>that</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has a special status, an aim that</w:t>
      </w:r>
      <w:r w:rsidRPr="00183CE3">
        <w:rPr>
          <w:rFonts w:ascii="Times New Roman Bold" w:hAnsi="Times New Roman Bold"/>
          <w:color w:val="auto"/>
          <w:sz w:val="12"/>
          <w:lang w:val="ja-JP"/>
        </w:rPr>
        <w:t xml:space="preserve"> </w:t>
      </w:r>
      <w:r w:rsidRPr="00183CE3">
        <w:rPr>
          <w:rFonts w:ascii="Times New Roman Bold" w:hAnsi="Times New Roman Bold"/>
          <w:color w:val="auto"/>
          <w:u w:val="single"/>
          <w:lang w:val="ja-JP"/>
        </w:rPr>
        <w:t xml:space="preserve">is </w:t>
      </w:r>
      <w:r w:rsidRPr="00183CE3">
        <w:rPr>
          <w:rFonts w:ascii="Times New Roman Bold" w:hAnsi="Times New Roman Bold"/>
          <w:color w:val="auto"/>
          <w:u w:val="single"/>
          <w:shd w:val="clear" w:color="auto" w:fill="FFFF00"/>
          <w:lang w:val="ja-JP"/>
        </w:rPr>
        <w:t>constitutive of being an agent</w:t>
      </w:r>
      <w:r w:rsidRPr="00183CE3">
        <w:rPr>
          <w:rFonts w:ascii="Times New Roman Bold" w:hAnsi="Times New Roman Bold"/>
          <w:color w:val="auto"/>
          <w:u w:val="single"/>
          <w:lang w:val="ja-JP"/>
        </w:rPr>
        <w:t xml:space="preserve">. This </w:t>
      </w:r>
      <w:r w:rsidRPr="00183CE3">
        <w:rPr>
          <w:rFonts w:ascii="Times New Roman" w:hAnsi="Times New Roman"/>
          <w:color w:val="auto"/>
          <w:sz w:val="16"/>
          <w:vertAlign w:val="superscript"/>
          <w:lang w:val="ja-JP"/>
        </w:rPr>
        <w:t>constitutive</w:t>
      </w:r>
      <w:r w:rsidRPr="00183CE3">
        <w:rPr>
          <w:rFonts w:ascii="Times New Roman Bold" w:hAnsi="Times New Roman Bold"/>
          <w:color w:val="auto"/>
          <w:u w:val="single"/>
          <w:lang w:val="ja-JP"/>
        </w:rPr>
        <w:t xml:space="preserve"> aim is not optional; </w:t>
      </w:r>
      <w:r w:rsidRPr="00183CE3">
        <w:rPr>
          <w:rFonts w:ascii="Times New Roman" w:hAnsi="Times New Roman"/>
          <w:color w:val="auto"/>
          <w:sz w:val="12"/>
          <w:lang w:val="ja-JP"/>
        </w:rPr>
        <w:t>if you lack the aim, you are not an agent at all. So the constitutivist agrees with the internalist that practical reasons derive from the agent’s aims; but the constitutivist holds that</w:t>
      </w:r>
      <w:r w:rsidRPr="00183CE3">
        <w:rPr>
          <w:rFonts w:ascii="Times New Roman Bold" w:hAnsi="Times New Roman Bold"/>
          <w:color w:val="auto"/>
          <w:sz w:val="12"/>
          <w:lang w:val="ja-JP"/>
        </w:rPr>
        <w:t xml:space="preserve"> </w:t>
      </w:r>
      <w:r w:rsidRPr="00183CE3">
        <w:rPr>
          <w:rFonts w:ascii="Times New Roman Bold" w:hAnsi="Times New Roman Bold"/>
          <w:color w:val="auto"/>
          <w:u w:val="single"/>
          <w:shd w:val="clear" w:color="auto" w:fill="FFFF00"/>
          <w:lang w:val="ja-JP"/>
        </w:rPr>
        <w:t xml:space="preserve">the relevant aim is one </w:t>
      </w:r>
      <w:r w:rsidRPr="00183CE3">
        <w:rPr>
          <w:rFonts w:ascii="Times New Roman" w:hAnsi="Times New Roman"/>
          <w:color w:val="auto"/>
          <w:sz w:val="16"/>
          <w:vertAlign w:val="superscript"/>
          <w:lang w:val="ja-JP"/>
        </w:rPr>
        <w:t xml:space="preserve">that is </w:t>
      </w:r>
      <w:r w:rsidRPr="00183CE3">
        <w:rPr>
          <w:rFonts w:ascii="Times New Roman Bold" w:hAnsi="Times New Roman Bold"/>
          <w:color w:val="auto"/>
          <w:u w:val="single"/>
          <w:shd w:val="clear" w:color="auto" w:fill="FFFF00"/>
          <w:lang w:val="ja-JP"/>
        </w:rPr>
        <w:t>intrinsic to being an agent</w:t>
      </w:r>
      <w:r w:rsidRPr="00183CE3">
        <w:rPr>
          <w:rFonts w:ascii="Times New Roman Bold" w:hAnsi="Times New Roman Bold"/>
          <w:color w:val="auto"/>
          <w:u w:val="single"/>
          <w:lang w:val="ja-JP"/>
        </w:rPr>
        <w:t xml:space="preserve">. </w:t>
      </w:r>
      <w:r w:rsidRPr="00183CE3">
        <w:rPr>
          <w:rFonts w:ascii="Times New Roman Bold" w:hAnsi="Times New Roman Bold"/>
          <w:color w:val="auto"/>
          <w:u w:val="single"/>
          <w:shd w:val="clear" w:color="auto" w:fill="FFFF00"/>
          <w:lang w:val="ja-JP"/>
        </w:rPr>
        <w:t>Accordingly,</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the constitutivist gets the conclusion that the externalist wanted:</w:t>
      </w:r>
      <w:r w:rsidRPr="00183CE3">
        <w:rPr>
          <w:rFonts w:ascii="Times New Roman Bold" w:hAnsi="Times New Roman Bold"/>
          <w:color w:val="auto"/>
          <w:sz w:val="12"/>
          <w:lang w:val="ja-JP"/>
        </w:rPr>
        <w:t xml:space="preserve"> </w:t>
      </w:r>
      <w:r w:rsidRPr="00183CE3">
        <w:rPr>
          <w:rFonts w:ascii="Times New Roman Bold" w:hAnsi="Times New Roman Bold"/>
          <w:color w:val="auto"/>
          <w:u w:val="single"/>
          <w:shd w:val="clear" w:color="auto" w:fill="FFFF00"/>
          <w:lang w:val="ja-JP"/>
        </w:rPr>
        <w:t>there are non-optional reasons for acting</w:t>
      </w:r>
      <w:r w:rsidRPr="00183CE3">
        <w:rPr>
          <w:rFonts w:ascii="Times New Roman Bold" w:hAnsi="Times New Roman Bold"/>
          <w:color w:val="auto"/>
          <w:u w:val="single"/>
          <w:lang w:val="ja-JP"/>
        </w:rPr>
        <w:t>.</w:t>
      </w:r>
      <w:r w:rsidRPr="00183CE3">
        <w:rPr>
          <w:rFonts w:ascii="Times New Roman Bold" w:hAnsi="Times New Roman Bold"/>
          <w:color w:val="auto"/>
          <w:sz w:val="12"/>
          <w:lang w:val="ja-JP"/>
        </w:rPr>
        <w:t xml:space="preserve"> </w:t>
      </w:r>
      <w:r w:rsidRPr="00183CE3">
        <w:rPr>
          <w:rFonts w:ascii="Times New Roman" w:hAnsi="Times New Roman"/>
          <w:color w:val="auto"/>
          <w:sz w:val="12"/>
          <w:lang w:val="ja-JP"/>
        </w:rPr>
        <w:t>Put differently, there are reasons for action that arise merely from the fact that one is an agent.</w:t>
      </w:r>
    </w:p>
    <w:p w14:paraId="2C12B8B0" w14:textId="77777777" w:rsidR="001D47DD" w:rsidRPr="00183CE3" w:rsidRDefault="001D47DD" w:rsidP="004100EA">
      <w:pPr>
        <w:ind w:left="-1440" w:right="-1440"/>
        <w:rPr>
          <w:color w:val="auto"/>
        </w:rPr>
      </w:pPr>
    </w:p>
    <w:p w14:paraId="6543FFF1" w14:textId="77777777" w:rsidR="001D47DD" w:rsidRPr="00183CE3" w:rsidRDefault="001D47DD" w:rsidP="004100EA">
      <w:pPr>
        <w:ind w:left="-1440" w:right="-1440"/>
        <w:rPr>
          <w:color w:val="auto"/>
        </w:rPr>
      </w:pPr>
    </w:p>
    <w:p w14:paraId="7CBEAFBE" w14:textId="77777777" w:rsidR="001D47DD" w:rsidRPr="00183CE3" w:rsidRDefault="001D47DD" w:rsidP="004100EA">
      <w:pPr>
        <w:ind w:left="-1440" w:right="-1440"/>
        <w:rPr>
          <w:color w:val="auto"/>
        </w:rPr>
      </w:pPr>
    </w:p>
    <w:p w14:paraId="3A68FB25" w14:textId="77777777" w:rsidR="001D47DD" w:rsidRPr="00183CE3" w:rsidRDefault="001D47DD" w:rsidP="004100EA">
      <w:pPr>
        <w:ind w:left="-1440" w:right="-1440"/>
        <w:rPr>
          <w:color w:val="auto"/>
        </w:rPr>
      </w:pPr>
    </w:p>
    <w:p w14:paraId="68777C4D" w14:textId="77777777" w:rsidR="001D47DD" w:rsidRPr="00183CE3" w:rsidRDefault="001D47DD" w:rsidP="004100EA">
      <w:pPr>
        <w:ind w:left="-1440" w:right="-1440"/>
        <w:rPr>
          <w:color w:val="auto"/>
        </w:rPr>
      </w:pPr>
    </w:p>
    <w:p w14:paraId="4AE88936" w14:textId="77777777" w:rsidR="001D47DD" w:rsidRPr="00183CE3" w:rsidRDefault="001D47DD" w:rsidP="004100EA">
      <w:pPr>
        <w:ind w:left="-1440" w:right="-1440"/>
        <w:rPr>
          <w:color w:val="auto"/>
        </w:rPr>
      </w:pPr>
    </w:p>
    <w:p w14:paraId="55E4C464" w14:textId="77777777" w:rsidR="001D47DD" w:rsidRPr="00183CE3" w:rsidRDefault="001D47DD" w:rsidP="004100EA">
      <w:pPr>
        <w:ind w:left="-1440" w:right="-1440"/>
        <w:rPr>
          <w:color w:val="auto"/>
        </w:rPr>
      </w:pPr>
    </w:p>
    <w:p w14:paraId="444F201F" w14:textId="77777777" w:rsidR="001D47DD" w:rsidRPr="00183CE3" w:rsidRDefault="001D47DD" w:rsidP="004100EA">
      <w:pPr>
        <w:ind w:left="-1440" w:right="-1440"/>
        <w:rPr>
          <w:color w:val="auto"/>
        </w:rPr>
      </w:pPr>
    </w:p>
    <w:p w14:paraId="2A901F67" w14:textId="77777777" w:rsidR="001D47DD" w:rsidRPr="00183CE3" w:rsidRDefault="001D47DD" w:rsidP="004100EA">
      <w:pPr>
        <w:ind w:left="-1440" w:right="-1440"/>
        <w:rPr>
          <w:color w:val="auto"/>
        </w:rPr>
      </w:pPr>
    </w:p>
    <w:p w14:paraId="76117999" w14:textId="77777777" w:rsidR="001D47DD" w:rsidRPr="00183CE3" w:rsidRDefault="001D47DD" w:rsidP="004100EA">
      <w:pPr>
        <w:ind w:left="-1440" w:right="-1440"/>
        <w:rPr>
          <w:color w:val="auto"/>
        </w:rPr>
      </w:pPr>
    </w:p>
    <w:p w14:paraId="1772D1DA" w14:textId="77777777" w:rsidR="001D47DD" w:rsidRPr="00183CE3" w:rsidRDefault="001D47DD" w:rsidP="004100EA">
      <w:pPr>
        <w:ind w:left="-1440" w:right="-1440"/>
        <w:rPr>
          <w:color w:val="auto"/>
        </w:rPr>
      </w:pPr>
    </w:p>
    <w:p w14:paraId="2AE967FF" w14:textId="77777777" w:rsidR="001D47DD" w:rsidRPr="00183CE3" w:rsidRDefault="001D47DD" w:rsidP="004100EA">
      <w:pPr>
        <w:ind w:left="-1440" w:right="-1440"/>
        <w:rPr>
          <w:color w:val="auto"/>
        </w:rPr>
      </w:pPr>
    </w:p>
    <w:p w14:paraId="57476645" w14:textId="77777777" w:rsidR="001D47DD" w:rsidRPr="00183CE3" w:rsidRDefault="001D47DD" w:rsidP="004100EA">
      <w:pPr>
        <w:ind w:left="-1440" w:right="-1440"/>
        <w:rPr>
          <w:color w:val="auto"/>
        </w:rPr>
      </w:pPr>
    </w:p>
    <w:p w14:paraId="692B4D97" w14:textId="77777777" w:rsidR="001D47DD" w:rsidRPr="00183CE3" w:rsidRDefault="001D47DD" w:rsidP="004100EA">
      <w:pPr>
        <w:ind w:left="-1440" w:right="-1440"/>
        <w:rPr>
          <w:color w:val="auto"/>
        </w:rPr>
      </w:pPr>
    </w:p>
    <w:p w14:paraId="3D4C829B" w14:textId="77777777" w:rsidR="001D47DD" w:rsidRPr="00183CE3" w:rsidRDefault="001D47DD" w:rsidP="004100EA">
      <w:pPr>
        <w:ind w:left="-1440" w:right="-1440"/>
        <w:rPr>
          <w:color w:val="auto"/>
        </w:rPr>
      </w:pPr>
    </w:p>
    <w:p w14:paraId="3B3B4B9A" w14:textId="77777777" w:rsidR="001D47DD" w:rsidRPr="00183CE3" w:rsidRDefault="001D47DD" w:rsidP="004100EA">
      <w:pPr>
        <w:ind w:left="-1440" w:right="-1440"/>
        <w:rPr>
          <w:color w:val="auto"/>
        </w:rPr>
      </w:pPr>
    </w:p>
    <w:p w14:paraId="6CD01DDF" w14:textId="77777777" w:rsidR="001D47DD" w:rsidRPr="00183CE3" w:rsidRDefault="001D47DD" w:rsidP="004100EA">
      <w:pPr>
        <w:ind w:left="-1440" w:right="-1440"/>
        <w:rPr>
          <w:color w:val="auto"/>
        </w:rPr>
      </w:pPr>
    </w:p>
    <w:p w14:paraId="0716E66E" w14:textId="77777777" w:rsidR="001D47DD" w:rsidRPr="00183CE3" w:rsidRDefault="001D47DD" w:rsidP="004100EA">
      <w:pPr>
        <w:ind w:left="-1440" w:right="-1440"/>
        <w:rPr>
          <w:color w:val="auto"/>
        </w:rPr>
      </w:pPr>
    </w:p>
    <w:p w14:paraId="1492CB87" w14:textId="77777777" w:rsidR="001D47DD" w:rsidRPr="00183CE3" w:rsidRDefault="001D47DD" w:rsidP="004100EA">
      <w:pPr>
        <w:ind w:left="-1440" w:right="-1440"/>
        <w:rPr>
          <w:color w:val="auto"/>
        </w:rPr>
      </w:pPr>
    </w:p>
    <w:p w14:paraId="5E96AB0B" w14:textId="77777777" w:rsidR="001D47DD" w:rsidRPr="00183CE3" w:rsidRDefault="001D47DD" w:rsidP="004100EA">
      <w:pPr>
        <w:ind w:left="-1440" w:right="-1440"/>
        <w:rPr>
          <w:color w:val="auto"/>
        </w:rPr>
      </w:pPr>
    </w:p>
    <w:p w14:paraId="7E5329DA" w14:textId="77777777" w:rsidR="001D47DD" w:rsidRPr="00183CE3" w:rsidRDefault="001D47DD" w:rsidP="00655DEC">
      <w:pPr>
        <w:ind w:right="-1440"/>
        <w:rPr>
          <w:color w:val="auto"/>
        </w:rPr>
      </w:pPr>
    </w:p>
    <w:p w14:paraId="57797DBD" w14:textId="77777777" w:rsidR="001D47DD" w:rsidRPr="00183CE3" w:rsidRDefault="001D47DD" w:rsidP="004100EA">
      <w:pPr>
        <w:pStyle w:val="Heading11"/>
        <w:ind w:left="-1440" w:right="-1440"/>
        <w:rPr>
          <w:color w:val="auto"/>
        </w:rPr>
      </w:pPr>
      <w:r w:rsidRPr="00183CE3">
        <w:rPr>
          <w:color w:val="auto"/>
        </w:rPr>
        <w:t>Framework Weighing</w:t>
      </w:r>
    </w:p>
    <w:p w14:paraId="6AD9AB14" w14:textId="77777777" w:rsidR="001D47DD" w:rsidRPr="00183CE3" w:rsidRDefault="001D47DD" w:rsidP="004100EA">
      <w:pPr>
        <w:pStyle w:val="Heading21"/>
        <w:ind w:left="-1440" w:right="-1440"/>
        <w:jc w:val="center"/>
        <w:rPr>
          <w:color w:val="auto"/>
        </w:rPr>
      </w:pPr>
      <w:r w:rsidRPr="00183CE3">
        <w:rPr>
          <w:color w:val="auto"/>
        </w:rPr>
        <w:t>Unity of Action</w:t>
      </w:r>
    </w:p>
    <w:p w14:paraId="3B84FBED" w14:textId="77777777" w:rsidR="001D47DD" w:rsidRPr="00183CE3" w:rsidRDefault="001D47DD" w:rsidP="004100EA">
      <w:pPr>
        <w:pStyle w:val="Heading31"/>
        <w:ind w:left="-1440" w:right="-1440"/>
        <w:jc w:val="center"/>
        <w:rPr>
          <w:color w:val="auto"/>
        </w:rPr>
      </w:pPr>
      <w:r w:rsidRPr="00183CE3">
        <w:rPr>
          <w:color w:val="auto"/>
        </w:rPr>
        <w:t>General</w:t>
      </w:r>
    </w:p>
    <w:p w14:paraId="77C18F08" w14:textId="77777777" w:rsidR="001D47DD" w:rsidRPr="00655DEC" w:rsidRDefault="001D47DD" w:rsidP="00655DEC">
      <w:pPr>
        <w:numPr>
          <w:ilvl w:val="0"/>
          <w:numId w:val="1"/>
        </w:numPr>
        <w:tabs>
          <w:tab w:val="left" w:pos="0"/>
        </w:tabs>
        <w:ind w:left="-1440" w:right="-1440"/>
        <w:rPr>
          <w:rFonts w:ascii="Times New Roman" w:hAnsi="Times New Roman"/>
          <w:color w:val="auto"/>
        </w:rPr>
      </w:pPr>
      <w:r w:rsidRPr="00655DEC">
        <w:rPr>
          <w:rFonts w:ascii="Times New Roman" w:hAnsi="Times New Roman"/>
          <w:color w:val="auto"/>
        </w:rPr>
        <w:t xml:space="preserve">Probability- Action must be an instance of the agent’s self-determination and reasoning, or else our common act descriptions would be incoherent. The idea of “giving up,” “succeeding” or “being interrupted” in action only makes sense if we take action to be unified, as otherwise they would merely mark a distinction between two discrete actions rather than a break in the steps of one action. </w:t>
      </w:r>
    </w:p>
    <w:p w14:paraId="5799213D" w14:textId="77777777" w:rsidR="001D47DD" w:rsidRPr="00655DEC" w:rsidRDefault="001D47DD" w:rsidP="00655DEC">
      <w:pPr>
        <w:numPr>
          <w:ilvl w:val="0"/>
          <w:numId w:val="1"/>
        </w:numPr>
        <w:tabs>
          <w:tab w:val="left" w:pos="0"/>
        </w:tabs>
        <w:ind w:left="-1440" w:right="-1440"/>
        <w:rPr>
          <w:rFonts w:ascii="Times New Roman" w:hAnsi="Times New Roman"/>
          <w:color w:val="auto"/>
        </w:rPr>
      </w:pPr>
      <w:r w:rsidRPr="00655DEC">
        <w:rPr>
          <w:rFonts w:ascii="Times New Roman" w:hAnsi="Times New Roman"/>
          <w:color w:val="auto"/>
        </w:rPr>
        <w:t>Controls the internal link to the aff standard- Only the agent’s reasoning from the end to the means unifies their action, otherwise his framework would collapse since action would be a meaningless collocation of infinitely small steps. Morality at the highest level is a guide to action, so my framework is the only way to solve for his.</w:t>
      </w:r>
    </w:p>
    <w:p w14:paraId="289CFA67" w14:textId="77777777" w:rsidR="001D47DD" w:rsidRPr="00183CE3" w:rsidRDefault="001D47DD" w:rsidP="00655DEC">
      <w:pPr>
        <w:numPr>
          <w:ilvl w:val="0"/>
          <w:numId w:val="1"/>
        </w:numPr>
        <w:tabs>
          <w:tab w:val="left" w:pos="0"/>
        </w:tabs>
        <w:ind w:left="-1440" w:right="-1440"/>
        <w:rPr>
          <w:color w:val="auto"/>
        </w:rPr>
      </w:pPr>
      <w:r w:rsidRPr="00655DEC">
        <w:rPr>
          <w:rFonts w:ascii="Times New Roman" w:hAnsi="Times New Roman"/>
          <w:color w:val="auto"/>
        </w:rPr>
        <w:t>Scope- Ethical theories grounded on factors contingent to agents being rational willers, like our desires or states of affairs, fail to generate binding principles because said theories rest on principles that can change or that agents could rationally judge as incorrect. Only principles that are derived from the rational will are necessary, and thus binding on agents in general- also another warrant for probability</w:t>
      </w:r>
      <w:r w:rsidRPr="00183CE3">
        <w:rPr>
          <w:color w:val="auto"/>
        </w:rPr>
        <w:t xml:space="preserve">. </w:t>
      </w:r>
    </w:p>
    <w:p w14:paraId="293F01B5" w14:textId="77777777" w:rsidR="001D47DD" w:rsidRPr="00183CE3" w:rsidRDefault="001D47DD" w:rsidP="004100EA">
      <w:pPr>
        <w:tabs>
          <w:tab w:val="left" w:pos="0"/>
        </w:tabs>
        <w:ind w:left="-1440" w:right="-1440"/>
        <w:rPr>
          <w:color w:val="auto"/>
        </w:rPr>
      </w:pPr>
    </w:p>
    <w:p w14:paraId="713150BF" w14:textId="77777777" w:rsidR="001D47DD" w:rsidRPr="00183CE3" w:rsidRDefault="001D47DD" w:rsidP="004100EA">
      <w:pPr>
        <w:tabs>
          <w:tab w:val="left" w:pos="0"/>
        </w:tabs>
        <w:ind w:left="-1440" w:right="-1440"/>
        <w:rPr>
          <w:color w:val="auto"/>
        </w:rPr>
      </w:pPr>
    </w:p>
    <w:p w14:paraId="0BF3A0FB" w14:textId="77777777" w:rsidR="001D47DD" w:rsidRPr="00183CE3" w:rsidRDefault="001D47DD" w:rsidP="004100EA">
      <w:pPr>
        <w:tabs>
          <w:tab w:val="left" w:pos="0"/>
        </w:tabs>
        <w:ind w:left="-1440" w:right="-1440"/>
        <w:rPr>
          <w:color w:val="auto"/>
        </w:rPr>
      </w:pPr>
    </w:p>
    <w:p w14:paraId="1C737EC0" w14:textId="77777777" w:rsidR="001D47DD" w:rsidRPr="00183CE3" w:rsidRDefault="001D47DD" w:rsidP="004100EA">
      <w:pPr>
        <w:tabs>
          <w:tab w:val="left" w:pos="0"/>
        </w:tabs>
        <w:ind w:left="-1440" w:right="-1440"/>
        <w:rPr>
          <w:color w:val="auto"/>
        </w:rPr>
      </w:pPr>
    </w:p>
    <w:p w14:paraId="15D23CC2" w14:textId="77777777" w:rsidR="001D47DD" w:rsidRPr="00183CE3" w:rsidRDefault="001D47DD" w:rsidP="004100EA">
      <w:pPr>
        <w:tabs>
          <w:tab w:val="left" w:pos="0"/>
        </w:tabs>
        <w:ind w:left="-1440" w:right="-1440"/>
        <w:rPr>
          <w:color w:val="auto"/>
        </w:rPr>
      </w:pPr>
    </w:p>
    <w:p w14:paraId="3D718A03" w14:textId="77777777" w:rsidR="001D47DD" w:rsidRPr="00183CE3" w:rsidRDefault="001D47DD" w:rsidP="004100EA">
      <w:pPr>
        <w:tabs>
          <w:tab w:val="left" w:pos="0"/>
        </w:tabs>
        <w:ind w:left="-1440" w:right="-1440"/>
        <w:rPr>
          <w:color w:val="auto"/>
        </w:rPr>
      </w:pPr>
    </w:p>
    <w:p w14:paraId="47C85D05" w14:textId="77777777" w:rsidR="001D47DD" w:rsidRPr="00183CE3" w:rsidRDefault="001D47DD" w:rsidP="004100EA">
      <w:pPr>
        <w:tabs>
          <w:tab w:val="left" w:pos="0"/>
        </w:tabs>
        <w:ind w:left="-1440" w:right="-1440"/>
        <w:rPr>
          <w:color w:val="auto"/>
        </w:rPr>
      </w:pPr>
    </w:p>
    <w:p w14:paraId="6CA5710A" w14:textId="77777777" w:rsidR="001D47DD" w:rsidRPr="00183CE3" w:rsidRDefault="001D47DD" w:rsidP="004100EA">
      <w:pPr>
        <w:tabs>
          <w:tab w:val="left" w:pos="0"/>
        </w:tabs>
        <w:ind w:left="-1440" w:right="-1440"/>
        <w:rPr>
          <w:color w:val="auto"/>
        </w:rPr>
      </w:pPr>
    </w:p>
    <w:p w14:paraId="21EE7FE0" w14:textId="77777777" w:rsidR="001D47DD" w:rsidRPr="00183CE3" w:rsidRDefault="001D47DD" w:rsidP="004100EA">
      <w:pPr>
        <w:tabs>
          <w:tab w:val="left" w:pos="0"/>
        </w:tabs>
        <w:ind w:left="-1440" w:right="-1440"/>
        <w:rPr>
          <w:color w:val="auto"/>
        </w:rPr>
      </w:pPr>
    </w:p>
    <w:p w14:paraId="55AC75F0" w14:textId="77777777" w:rsidR="001D47DD" w:rsidRPr="00183CE3" w:rsidRDefault="001D47DD" w:rsidP="004100EA">
      <w:pPr>
        <w:tabs>
          <w:tab w:val="left" w:pos="0"/>
        </w:tabs>
        <w:ind w:left="-1440" w:right="-1440"/>
        <w:rPr>
          <w:color w:val="auto"/>
        </w:rPr>
      </w:pPr>
    </w:p>
    <w:p w14:paraId="54354F8E" w14:textId="77777777" w:rsidR="001D47DD" w:rsidRPr="00183CE3" w:rsidRDefault="001D47DD" w:rsidP="004100EA">
      <w:pPr>
        <w:tabs>
          <w:tab w:val="left" w:pos="0"/>
        </w:tabs>
        <w:ind w:left="-1440" w:right="-1440"/>
        <w:rPr>
          <w:color w:val="auto"/>
        </w:rPr>
      </w:pPr>
    </w:p>
    <w:p w14:paraId="1C39CC7C" w14:textId="77777777" w:rsidR="001D47DD" w:rsidRPr="00183CE3" w:rsidRDefault="001D47DD" w:rsidP="004100EA">
      <w:pPr>
        <w:tabs>
          <w:tab w:val="left" w:pos="0"/>
        </w:tabs>
        <w:ind w:left="-1440" w:right="-1440"/>
        <w:rPr>
          <w:color w:val="auto"/>
        </w:rPr>
      </w:pPr>
    </w:p>
    <w:p w14:paraId="706678FA" w14:textId="77777777" w:rsidR="001D47DD" w:rsidRPr="00183CE3" w:rsidRDefault="001D47DD" w:rsidP="004100EA">
      <w:pPr>
        <w:tabs>
          <w:tab w:val="left" w:pos="0"/>
        </w:tabs>
        <w:ind w:left="-1440" w:right="-1440"/>
        <w:rPr>
          <w:color w:val="auto"/>
        </w:rPr>
      </w:pPr>
    </w:p>
    <w:p w14:paraId="263BF70C" w14:textId="77777777" w:rsidR="001D47DD" w:rsidRPr="00183CE3" w:rsidRDefault="001D47DD" w:rsidP="004100EA">
      <w:pPr>
        <w:tabs>
          <w:tab w:val="left" w:pos="0"/>
        </w:tabs>
        <w:ind w:left="-1440" w:right="-1440"/>
        <w:rPr>
          <w:color w:val="auto"/>
        </w:rPr>
      </w:pPr>
    </w:p>
    <w:p w14:paraId="6581544F" w14:textId="77777777" w:rsidR="001D47DD" w:rsidRPr="00183CE3" w:rsidRDefault="001D47DD" w:rsidP="004100EA">
      <w:pPr>
        <w:tabs>
          <w:tab w:val="left" w:pos="0"/>
        </w:tabs>
        <w:ind w:left="-1440" w:right="-1440"/>
        <w:rPr>
          <w:color w:val="auto"/>
        </w:rPr>
      </w:pPr>
    </w:p>
    <w:p w14:paraId="2D8C4972" w14:textId="77777777" w:rsidR="001D47DD" w:rsidRPr="00183CE3" w:rsidRDefault="001D47DD" w:rsidP="004100EA">
      <w:pPr>
        <w:tabs>
          <w:tab w:val="left" w:pos="0"/>
        </w:tabs>
        <w:ind w:left="-1440" w:right="-1440"/>
        <w:rPr>
          <w:color w:val="auto"/>
        </w:rPr>
      </w:pPr>
    </w:p>
    <w:p w14:paraId="79EA5FB8" w14:textId="77777777" w:rsidR="001D47DD" w:rsidRPr="00183CE3" w:rsidRDefault="001D47DD" w:rsidP="004100EA">
      <w:pPr>
        <w:tabs>
          <w:tab w:val="left" w:pos="0"/>
        </w:tabs>
        <w:ind w:left="-1440" w:right="-1440"/>
        <w:rPr>
          <w:color w:val="auto"/>
        </w:rPr>
      </w:pPr>
    </w:p>
    <w:p w14:paraId="2F6716B9" w14:textId="77777777" w:rsidR="001D47DD" w:rsidRPr="00183CE3" w:rsidRDefault="001D47DD" w:rsidP="004100EA">
      <w:pPr>
        <w:tabs>
          <w:tab w:val="left" w:pos="0"/>
        </w:tabs>
        <w:ind w:left="-1440" w:right="-1440"/>
        <w:rPr>
          <w:color w:val="auto"/>
        </w:rPr>
      </w:pPr>
    </w:p>
    <w:p w14:paraId="20DF7ADF" w14:textId="77777777" w:rsidR="001D47DD" w:rsidRPr="00183CE3" w:rsidRDefault="001D47DD" w:rsidP="004100EA">
      <w:pPr>
        <w:tabs>
          <w:tab w:val="left" w:pos="0"/>
        </w:tabs>
        <w:ind w:left="-1440" w:right="-1440"/>
        <w:rPr>
          <w:color w:val="auto"/>
        </w:rPr>
      </w:pPr>
    </w:p>
    <w:p w14:paraId="38797150" w14:textId="77777777" w:rsidR="001D47DD" w:rsidRPr="00183CE3" w:rsidRDefault="001D47DD" w:rsidP="004100EA">
      <w:pPr>
        <w:tabs>
          <w:tab w:val="left" w:pos="0"/>
        </w:tabs>
        <w:ind w:left="-1440" w:right="-1440"/>
        <w:rPr>
          <w:color w:val="auto"/>
        </w:rPr>
      </w:pPr>
    </w:p>
    <w:p w14:paraId="25FCDBA9" w14:textId="77777777" w:rsidR="001D47DD" w:rsidRPr="00183CE3" w:rsidRDefault="001D47DD" w:rsidP="004100EA">
      <w:pPr>
        <w:tabs>
          <w:tab w:val="left" w:pos="0"/>
        </w:tabs>
        <w:ind w:left="-1440" w:right="-1440"/>
        <w:rPr>
          <w:color w:val="auto"/>
        </w:rPr>
      </w:pPr>
    </w:p>
    <w:p w14:paraId="7083B4D0" w14:textId="77777777" w:rsidR="001D47DD" w:rsidRPr="00183CE3" w:rsidRDefault="001D47DD" w:rsidP="004100EA">
      <w:pPr>
        <w:tabs>
          <w:tab w:val="left" w:pos="0"/>
        </w:tabs>
        <w:ind w:left="-1440" w:right="-1440"/>
        <w:rPr>
          <w:color w:val="auto"/>
        </w:rPr>
      </w:pPr>
    </w:p>
    <w:p w14:paraId="07BC8847" w14:textId="77777777" w:rsidR="001D47DD" w:rsidRPr="00183CE3" w:rsidRDefault="001D47DD" w:rsidP="004100EA">
      <w:pPr>
        <w:tabs>
          <w:tab w:val="left" w:pos="0"/>
        </w:tabs>
        <w:ind w:left="-1440" w:right="-1440"/>
        <w:rPr>
          <w:color w:val="auto"/>
        </w:rPr>
      </w:pPr>
    </w:p>
    <w:p w14:paraId="66C4B0E1" w14:textId="77777777" w:rsidR="001D47DD" w:rsidRPr="00183CE3" w:rsidRDefault="001D47DD" w:rsidP="004100EA">
      <w:pPr>
        <w:tabs>
          <w:tab w:val="left" w:pos="0"/>
        </w:tabs>
        <w:ind w:left="-1440" w:right="-1440"/>
        <w:rPr>
          <w:color w:val="auto"/>
        </w:rPr>
      </w:pPr>
    </w:p>
    <w:p w14:paraId="22C2A492" w14:textId="77777777" w:rsidR="001D47DD" w:rsidRPr="00183CE3" w:rsidRDefault="001D47DD" w:rsidP="004100EA">
      <w:pPr>
        <w:tabs>
          <w:tab w:val="left" w:pos="0"/>
        </w:tabs>
        <w:ind w:left="-1440" w:right="-1440"/>
        <w:rPr>
          <w:color w:val="auto"/>
        </w:rPr>
      </w:pPr>
    </w:p>
    <w:p w14:paraId="2030400B" w14:textId="77777777" w:rsidR="001D47DD" w:rsidRPr="00183CE3" w:rsidRDefault="001D47DD" w:rsidP="004100EA">
      <w:pPr>
        <w:tabs>
          <w:tab w:val="left" w:pos="0"/>
        </w:tabs>
        <w:ind w:left="-1440" w:right="-1440"/>
        <w:rPr>
          <w:color w:val="auto"/>
        </w:rPr>
      </w:pPr>
    </w:p>
    <w:p w14:paraId="7615B903" w14:textId="77777777" w:rsidR="001D47DD" w:rsidRPr="00183CE3" w:rsidRDefault="001D47DD" w:rsidP="004100EA">
      <w:pPr>
        <w:tabs>
          <w:tab w:val="left" w:pos="0"/>
        </w:tabs>
        <w:ind w:left="-1440" w:right="-1440"/>
        <w:rPr>
          <w:color w:val="auto"/>
        </w:rPr>
      </w:pPr>
    </w:p>
    <w:p w14:paraId="3A67B22F" w14:textId="77777777" w:rsidR="001D47DD" w:rsidRPr="00183CE3" w:rsidRDefault="001D47DD" w:rsidP="004100EA">
      <w:pPr>
        <w:tabs>
          <w:tab w:val="left" w:pos="0"/>
        </w:tabs>
        <w:ind w:left="-1440" w:right="-1440"/>
        <w:rPr>
          <w:color w:val="auto"/>
        </w:rPr>
      </w:pPr>
    </w:p>
    <w:p w14:paraId="372B85EC" w14:textId="77777777" w:rsidR="001D47DD" w:rsidRPr="00183CE3" w:rsidRDefault="001D47DD" w:rsidP="004100EA">
      <w:pPr>
        <w:pStyle w:val="Heading31"/>
        <w:ind w:left="-1440" w:right="-1440"/>
        <w:jc w:val="center"/>
        <w:rPr>
          <w:color w:val="auto"/>
        </w:rPr>
      </w:pPr>
      <w:r w:rsidRPr="00183CE3">
        <w:rPr>
          <w:color w:val="auto"/>
        </w:rPr>
        <w:t>A2 Personhood/Identity/Metaphysics</w:t>
      </w:r>
    </w:p>
    <w:p w14:paraId="1BBD8834" w14:textId="77777777" w:rsidR="001D47DD" w:rsidRPr="00183CE3" w:rsidRDefault="001D47DD" w:rsidP="004100EA">
      <w:pPr>
        <w:ind w:left="-1440" w:right="-1440"/>
        <w:jc w:val="both"/>
        <w:rPr>
          <w:rFonts w:ascii="Times New Roman" w:hAnsi="Times New Roman"/>
          <w:color w:val="auto"/>
        </w:rPr>
      </w:pPr>
      <w:r w:rsidRPr="00183CE3">
        <w:rPr>
          <w:rFonts w:ascii="Times New Roman" w:hAnsi="Times New Roman"/>
          <w:color w:val="auto"/>
        </w:rPr>
        <w:t xml:space="preserve">A. I control uniqueness- the decision making process implies that desires are mediated external principle – you can choose among them. This doesn’t require some deep view of personhood. Korsgaard  </w:t>
      </w:r>
    </w:p>
    <w:p w14:paraId="511EE1B8" w14:textId="77777777" w:rsidR="001D47DD" w:rsidRPr="00183CE3" w:rsidRDefault="001D47DD" w:rsidP="004100EA">
      <w:pPr>
        <w:ind w:left="-1440" w:right="-1440"/>
        <w:jc w:val="both"/>
        <w:rPr>
          <w:rFonts w:ascii="Times New Roman Bold" w:hAnsi="Times New Roman Bold"/>
          <w:color w:val="auto"/>
          <w:u w:val="single"/>
        </w:rPr>
      </w:pPr>
      <w:r w:rsidRPr="00183CE3">
        <w:rPr>
          <w:rFonts w:ascii="Times New Roman" w:hAnsi="Times New Roman"/>
          <w:color w:val="auto"/>
          <w:sz w:val="10"/>
        </w:rPr>
        <w:t xml:space="preserve">The second element of this pragmatic unity is the unity implicit in the standpoint from which you deliberate and choose. It may be that what actually happens when you make a choice is that the strongest of your conflicting desires wins. But that is not the way you think of it when you deliberate. </w:t>
      </w:r>
      <w:r w:rsidRPr="00183CE3">
        <w:rPr>
          <w:rFonts w:ascii="Times New Roman Bold" w:hAnsi="Times New Roman Bold"/>
          <w:color w:val="auto"/>
          <w:u w:val="single"/>
        </w:rPr>
        <w:t xml:space="preserve">When you deliberate, it is as if there were something over and above all your desires, something that is </w:t>
      </w:r>
      <w:r w:rsidRPr="00183CE3">
        <w:rPr>
          <w:rFonts w:ascii="Times New Roman" w:hAnsi="Times New Roman"/>
          <w:color w:val="auto"/>
          <w:sz w:val="12"/>
        </w:rPr>
        <w:t>you, and that</w:t>
      </w:r>
      <w:r w:rsidRPr="00183CE3">
        <w:rPr>
          <w:rFonts w:ascii="Times New Roman Bold" w:hAnsi="Times New Roman Bold"/>
          <w:color w:val="auto"/>
          <w:u w:val="single"/>
        </w:rPr>
        <w:t xml:space="preserve"> chooses which one to act on. The idea that you choose among your conflicting desires,</w:t>
      </w:r>
      <w:r w:rsidRPr="00183CE3">
        <w:rPr>
          <w:rFonts w:ascii="Times New Roman" w:hAnsi="Times New Roman"/>
          <w:color w:val="auto"/>
          <w:sz w:val="22"/>
          <w:u w:val="single"/>
        </w:rPr>
        <w:t xml:space="preserve"> </w:t>
      </w:r>
      <w:r w:rsidRPr="00183CE3">
        <w:rPr>
          <w:rFonts w:ascii="Times New Roman" w:hAnsi="Times New Roman"/>
          <w:color w:val="auto"/>
          <w:sz w:val="12"/>
        </w:rPr>
        <w:t>rather than just waiting to see which one wins,</w:t>
      </w:r>
      <w:r w:rsidRPr="00183CE3">
        <w:rPr>
          <w:rFonts w:ascii="Times New Roman" w:hAnsi="Times New Roman"/>
          <w:color w:val="auto"/>
          <w:sz w:val="22"/>
          <w:u w:val="single"/>
        </w:rPr>
        <w:t xml:space="preserve"> </w:t>
      </w:r>
      <w:r w:rsidRPr="00183CE3">
        <w:rPr>
          <w:rFonts w:ascii="Times New Roman" w:hAnsi="Times New Roman"/>
          <w:color w:val="auto"/>
          <w:sz w:val="12"/>
        </w:rPr>
        <w:t>suggests that you have reasons for or against acting on them. And it is these reasons, rather than the desires themselves. which are expressive of your will</w:t>
      </w:r>
      <w:r w:rsidRPr="00183CE3">
        <w:rPr>
          <w:rFonts w:ascii="Times New Roman Bold" w:hAnsi="Times New Roman Bold"/>
          <w:color w:val="auto"/>
          <w:u w:val="single"/>
        </w:rPr>
        <w:t>,</w:t>
      </w:r>
      <w:r w:rsidRPr="00183CE3">
        <w:rPr>
          <w:rFonts w:ascii="Times New Roman" w:hAnsi="Times New Roman"/>
          <w:color w:val="auto"/>
          <w:sz w:val="22"/>
          <w:u w:val="single"/>
        </w:rPr>
        <w:t xml:space="preserve"> </w:t>
      </w:r>
      <w:r w:rsidRPr="00183CE3">
        <w:rPr>
          <w:rFonts w:ascii="Times New Roman" w:hAnsi="Times New Roman"/>
          <w:color w:val="auto"/>
          <w:sz w:val="12"/>
        </w:rPr>
        <w:t>The strength of a  desire may be counted by you as a reason for acting on it but this is different from its simply winning. This means that there is some principle or way of choosing that you regard as expressive of yourself and that provides reasons that regulate your choices among your desires</w:t>
      </w:r>
      <w:r w:rsidRPr="00183CE3">
        <w:rPr>
          <w:rFonts w:ascii="Times New Roman" w:hAnsi="Times New Roman"/>
          <w:color w:val="auto"/>
          <w:sz w:val="10"/>
        </w:rPr>
        <w:t xml:space="preserve">. </w:t>
      </w:r>
      <w:r w:rsidRPr="00183CE3">
        <w:rPr>
          <w:rFonts w:ascii="Times New Roman Bold" w:hAnsi="Times New Roman Bold"/>
          <w:color w:val="auto"/>
          <w:u w:val="single"/>
        </w:rPr>
        <w:t>To identify with such a principle or way of choosing is to be “a law to  yourself,’</w:t>
      </w:r>
      <w:r w:rsidRPr="00183CE3">
        <w:rPr>
          <w:rFonts w:ascii="Times New Roman" w:hAnsi="Times New Roman"/>
          <w:color w:val="auto"/>
          <w:sz w:val="22"/>
          <w:u w:val="single"/>
        </w:rPr>
        <w:t xml:space="preserve"> </w:t>
      </w:r>
      <w:r w:rsidRPr="00183CE3">
        <w:rPr>
          <w:rFonts w:ascii="Times New Roman" w:hAnsi="Times New Roman"/>
          <w:color w:val="auto"/>
          <w:sz w:val="12"/>
        </w:rPr>
        <w:t>and to be unified as such</w:t>
      </w:r>
      <w:r w:rsidRPr="00183CE3">
        <w:rPr>
          <w:rFonts w:ascii="Times New Roman" w:hAnsi="Times New Roman"/>
          <w:color w:val="auto"/>
          <w:sz w:val="22"/>
          <w:u w:val="single"/>
        </w:rPr>
        <w:t xml:space="preserve"> </w:t>
      </w:r>
      <w:r w:rsidRPr="00183CE3">
        <w:rPr>
          <w:rFonts w:ascii="Times New Roman Bold" w:hAnsi="Times New Roman Bold"/>
          <w:color w:val="auto"/>
          <w:u w:val="single"/>
        </w:rPr>
        <w:t xml:space="preserve">This does not require that your agency be located in a separately existing entity or involve a deep meta-physical fact. Instead, it is a practical necessity imposed upon you by the nature of the deliberative standpoint   </w:t>
      </w:r>
    </w:p>
    <w:p w14:paraId="28C63DD7" w14:textId="77777777" w:rsidR="001D47DD" w:rsidRPr="00183CE3" w:rsidRDefault="001D47DD" w:rsidP="004100EA">
      <w:pPr>
        <w:ind w:left="-1440" w:right="-1440"/>
        <w:jc w:val="both"/>
        <w:rPr>
          <w:rFonts w:ascii="Times New Roman" w:hAnsi="Times New Roman"/>
          <w:color w:val="auto"/>
        </w:rPr>
      </w:pPr>
      <w:r w:rsidRPr="00183CE3">
        <w:rPr>
          <w:rFonts w:ascii="Times New Roman" w:hAnsi="Times New Roman"/>
          <w:color w:val="auto"/>
        </w:rPr>
        <w:t>Therefore, a stable practical identity is not a prerequisite</w:t>
      </w:r>
    </w:p>
    <w:p w14:paraId="583F2D75" w14:textId="77777777" w:rsidR="001D47DD" w:rsidRPr="00183CE3" w:rsidRDefault="001D47DD" w:rsidP="004100EA">
      <w:pPr>
        <w:ind w:left="-1440" w:right="-1440"/>
        <w:jc w:val="both"/>
        <w:rPr>
          <w:rFonts w:ascii="Times New Roman" w:hAnsi="Times New Roman"/>
          <w:color w:val="auto"/>
        </w:rPr>
      </w:pPr>
      <w:r w:rsidRPr="00183CE3">
        <w:rPr>
          <w:rFonts w:ascii="Times New Roman" w:hAnsi="Times New Roman"/>
          <w:color w:val="auto"/>
        </w:rPr>
        <w:t xml:space="preserve">B. Hijacks his links- Even if our identity could be fragmented, that would only reduce to desires if you already thought that desires and wants are at the core of a moral theory. However reasons are at the core of a moral theory since the structure of a reason is always the same even if our identity shifts; an abstract theory like deontology wouldn’t take the individual perspective into account since it dictates general principles that are not contingent on personal identity so only my framework can solve for his account of personhood. </w:t>
      </w:r>
    </w:p>
    <w:p w14:paraId="0ABFBEDE" w14:textId="77777777" w:rsidR="001D47DD" w:rsidRPr="00183CE3" w:rsidRDefault="001D47DD" w:rsidP="004100EA">
      <w:pPr>
        <w:ind w:left="-1440" w:right="-1440"/>
        <w:rPr>
          <w:color w:val="auto"/>
        </w:rPr>
      </w:pPr>
    </w:p>
    <w:p w14:paraId="790A0A8F" w14:textId="77777777" w:rsidR="001D47DD" w:rsidRPr="00183CE3" w:rsidRDefault="001D47DD" w:rsidP="004100EA">
      <w:pPr>
        <w:ind w:left="-1440" w:right="-1440"/>
        <w:rPr>
          <w:color w:val="auto"/>
        </w:rPr>
      </w:pPr>
    </w:p>
    <w:p w14:paraId="11440DD5" w14:textId="77777777" w:rsidR="001D47DD" w:rsidRPr="00183CE3" w:rsidRDefault="001D47DD" w:rsidP="004100EA">
      <w:pPr>
        <w:ind w:left="-1440" w:right="-1440"/>
        <w:rPr>
          <w:color w:val="auto"/>
        </w:rPr>
      </w:pPr>
    </w:p>
    <w:p w14:paraId="7AD35DD8" w14:textId="77777777" w:rsidR="001D47DD" w:rsidRPr="00183CE3" w:rsidRDefault="001D47DD" w:rsidP="004100EA">
      <w:pPr>
        <w:ind w:left="-1440" w:right="-1440"/>
        <w:rPr>
          <w:color w:val="auto"/>
        </w:rPr>
      </w:pPr>
    </w:p>
    <w:p w14:paraId="19C433E3" w14:textId="77777777" w:rsidR="001D47DD" w:rsidRPr="00183CE3" w:rsidRDefault="001D47DD" w:rsidP="004100EA">
      <w:pPr>
        <w:ind w:left="-1440" w:right="-1440"/>
        <w:rPr>
          <w:color w:val="auto"/>
        </w:rPr>
      </w:pPr>
    </w:p>
    <w:p w14:paraId="17074E3B" w14:textId="77777777" w:rsidR="001D47DD" w:rsidRPr="00183CE3" w:rsidRDefault="001D47DD" w:rsidP="004100EA">
      <w:pPr>
        <w:ind w:left="-1440" w:right="-1440"/>
        <w:rPr>
          <w:color w:val="auto"/>
        </w:rPr>
      </w:pPr>
    </w:p>
    <w:p w14:paraId="0E50DAD8" w14:textId="77777777" w:rsidR="001D47DD" w:rsidRPr="00183CE3" w:rsidRDefault="001D47DD" w:rsidP="004100EA">
      <w:pPr>
        <w:ind w:left="-1440" w:right="-1440"/>
        <w:rPr>
          <w:color w:val="auto"/>
        </w:rPr>
      </w:pPr>
    </w:p>
    <w:p w14:paraId="4EE846CB" w14:textId="77777777" w:rsidR="001D47DD" w:rsidRPr="00183CE3" w:rsidRDefault="001D47DD" w:rsidP="004100EA">
      <w:pPr>
        <w:ind w:left="-1440" w:right="-1440"/>
        <w:rPr>
          <w:color w:val="auto"/>
        </w:rPr>
      </w:pPr>
    </w:p>
    <w:p w14:paraId="3FF0A7AC" w14:textId="77777777" w:rsidR="001D47DD" w:rsidRPr="00183CE3" w:rsidRDefault="001D47DD" w:rsidP="004100EA">
      <w:pPr>
        <w:ind w:left="-1440" w:right="-1440"/>
        <w:rPr>
          <w:color w:val="auto"/>
        </w:rPr>
      </w:pPr>
    </w:p>
    <w:p w14:paraId="0E5D47BB" w14:textId="77777777" w:rsidR="001D47DD" w:rsidRPr="00183CE3" w:rsidRDefault="001D47DD" w:rsidP="004100EA">
      <w:pPr>
        <w:ind w:left="-1440" w:right="-1440"/>
        <w:rPr>
          <w:color w:val="auto"/>
        </w:rPr>
      </w:pPr>
    </w:p>
    <w:p w14:paraId="2B958709" w14:textId="77777777" w:rsidR="001D47DD" w:rsidRPr="00183CE3" w:rsidRDefault="001D47DD" w:rsidP="004100EA">
      <w:pPr>
        <w:ind w:left="-1440" w:right="-1440"/>
        <w:rPr>
          <w:color w:val="auto"/>
        </w:rPr>
      </w:pPr>
    </w:p>
    <w:p w14:paraId="226A1D4B" w14:textId="77777777" w:rsidR="001D47DD" w:rsidRPr="00183CE3" w:rsidRDefault="001D47DD" w:rsidP="004100EA">
      <w:pPr>
        <w:ind w:left="-1440" w:right="-1440"/>
        <w:rPr>
          <w:color w:val="auto"/>
        </w:rPr>
      </w:pPr>
    </w:p>
    <w:p w14:paraId="5BF2827D" w14:textId="77777777" w:rsidR="001D47DD" w:rsidRPr="00183CE3" w:rsidRDefault="001D47DD" w:rsidP="004100EA">
      <w:pPr>
        <w:ind w:left="-1440" w:right="-1440"/>
        <w:rPr>
          <w:color w:val="auto"/>
        </w:rPr>
      </w:pPr>
    </w:p>
    <w:p w14:paraId="0184D0C0" w14:textId="77777777" w:rsidR="001D47DD" w:rsidRPr="00183CE3" w:rsidRDefault="001D47DD" w:rsidP="004100EA">
      <w:pPr>
        <w:ind w:left="-1440" w:right="-1440"/>
        <w:rPr>
          <w:color w:val="auto"/>
        </w:rPr>
      </w:pPr>
    </w:p>
    <w:p w14:paraId="5F491955" w14:textId="77777777" w:rsidR="001D47DD" w:rsidRPr="00183CE3" w:rsidRDefault="001D47DD" w:rsidP="004100EA">
      <w:pPr>
        <w:ind w:left="-1440" w:right="-1440"/>
        <w:rPr>
          <w:color w:val="auto"/>
        </w:rPr>
      </w:pPr>
    </w:p>
    <w:p w14:paraId="125DCBF1" w14:textId="77777777" w:rsidR="001D47DD" w:rsidRPr="00183CE3" w:rsidRDefault="001D47DD" w:rsidP="004100EA">
      <w:pPr>
        <w:ind w:left="-1440" w:right="-1440"/>
        <w:rPr>
          <w:color w:val="auto"/>
        </w:rPr>
      </w:pPr>
    </w:p>
    <w:p w14:paraId="3365975F" w14:textId="77777777" w:rsidR="001D47DD" w:rsidRPr="00183CE3" w:rsidRDefault="001D47DD" w:rsidP="004100EA">
      <w:pPr>
        <w:ind w:left="-1440" w:right="-1440"/>
        <w:rPr>
          <w:color w:val="auto"/>
        </w:rPr>
      </w:pPr>
    </w:p>
    <w:p w14:paraId="5B6CE18A" w14:textId="77777777" w:rsidR="001D47DD" w:rsidRPr="00183CE3" w:rsidRDefault="001D47DD" w:rsidP="004100EA">
      <w:pPr>
        <w:ind w:left="-1440" w:right="-1440"/>
        <w:rPr>
          <w:color w:val="auto"/>
        </w:rPr>
      </w:pPr>
    </w:p>
    <w:p w14:paraId="7B1556A7" w14:textId="77777777" w:rsidR="001D47DD" w:rsidRPr="00183CE3" w:rsidRDefault="001D47DD" w:rsidP="004100EA">
      <w:pPr>
        <w:ind w:left="-1440" w:right="-1440"/>
        <w:rPr>
          <w:color w:val="auto"/>
        </w:rPr>
      </w:pPr>
    </w:p>
    <w:p w14:paraId="7CAA379B" w14:textId="77777777" w:rsidR="001D47DD" w:rsidRPr="00183CE3" w:rsidRDefault="001D47DD" w:rsidP="004100EA">
      <w:pPr>
        <w:ind w:left="-1440" w:right="-1440"/>
        <w:rPr>
          <w:color w:val="auto"/>
        </w:rPr>
      </w:pPr>
    </w:p>
    <w:p w14:paraId="292427BA" w14:textId="77777777" w:rsidR="001D47DD" w:rsidRPr="00183CE3" w:rsidRDefault="001D47DD" w:rsidP="004100EA">
      <w:pPr>
        <w:ind w:left="-1440" w:right="-1440"/>
        <w:rPr>
          <w:color w:val="auto"/>
        </w:rPr>
      </w:pPr>
    </w:p>
    <w:p w14:paraId="6B14CC21" w14:textId="77777777" w:rsidR="001D47DD" w:rsidRPr="00183CE3" w:rsidRDefault="001D47DD" w:rsidP="004100EA">
      <w:pPr>
        <w:ind w:left="-1440" w:right="-1440"/>
        <w:rPr>
          <w:color w:val="auto"/>
        </w:rPr>
      </w:pPr>
    </w:p>
    <w:p w14:paraId="17E80BB9" w14:textId="77777777" w:rsidR="001D47DD" w:rsidRPr="00183CE3" w:rsidRDefault="001D47DD" w:rsidP="004100EA">
      <w:pPr>
        <w:ind w:left="-1440" w:right="-1440"/>
        <w:rPr>
          <w:color w:val="auto"/>
        </w:rPr>
      </w:pPr>
    </w:p>
    <w:p w14:paraId="3C1663E4" w14:textId="77777777" w:rsidR="001D47DD" w:rsidRPr="00183CE3" w:rsidRDefault="001D47DD" w:rsidP="004100EA">
      <w:pPr>
        <w:ind w:left="-1440" w:right="-1440"/>
        <w:rPr>
          <w:color w:val="auto"/>
        </w:rPr>
      </w:pPr>
    </w:p>
    <w:p w14:paraId="4202F7B2" w14:textId="77777777" w:rsidR="001D47DD" w:rsidRPr="00183CE3" w:rsidRDefault="001D47DD" w:rsidP="004100EA">
      <w:pPr>
        <w:ind w:left="-1440" w:right="-1440"/>
        <w:rPr>
          <w:color w:val="auto"/>
        </w:rPr>
      </w:pPr>
    </w:p>
    <w:p w14:paraId="06E547A7" w14:textId="77777777" w:rsidR="001D47DD" w:rsidRPr="00183CE3" w:rsidRDefault="001D47DD" w:rsidP="004100EA">
      <w:pPr>
        <w:ind w:left="-1440" w:right="-1440"/>
        <w:rPr>
          <w:color w:val="auto"/>
        </w:rPr>
      </w:pPr>
    </w:p>
    <w:p w14:paraId="24FA78EF" w14:textId="77777777" w:rsidR="001D47DD" w:rsidRPr="00183CE3" w:rsidRDefault="001D47DD" w:rsidP="004100EA">
      <w:pPr>
        <w:ind w:left="-1440" w:right="-1440"/>
        <w:rPr>
          <w:color w:val="auto"/>
        </w:rPr>
      </w:pPr>
    </w:p>
    <w:p w14:paraId="37FE2332" w14:textId="77777777" w:rsidR="001D47DD" w:rsidRPr="00183CE3" w:rsidRDefault="001D47DD" w:rsidP="004100EA">
      <w:pPr>
        <w:ind w:left="-1440" w:right="-1440"/>
        <w:rPr>
          <w:color w:val="auto"/>
        </w:rPr>
      </w:pPr>
    </w:p>
    <w:p w14:paraId="1323C3C3" w14:textId="77777777" w:rsidR="001D47DD" w:rsidRPr="00183CE3" w:rsidRDefault="001D47DD" w:rsidP="004100EA">
      <w:pPr>
        <w:pStyle w:val="Heading31"/>
        <w:ind w:left="-1440" w:right="-1440"/>
        <w:jc w:val="center"/>
        <w:rPr>
          <w:color w:val="auto"/>
        </w:rPr>
      </w:pPr>
      <w:r w:rsidRPr="00183CE3">
        <w:rPr>
          <w:color w:val="auto"/>
        </w:rPr>
        <w:t>A2 Actor Specificity</w:t>
      </w:r>
    </w:p>
    <w:p w14:paraId="5E19CA82" w14:textId="77777777" w:rsidR="001D47DD" w:rsidRPr="00183CE3" w:rsidRDefault="001D47DD" w:rsidP="004100EA">
      <w:pPr>
        <w:tabs>
          <w:tab w:val="left" w:pos="0"/>
        </w:tabs>
        <w:ind w:left="-1440" w:right="-1440"/>
        <w:jc w:val="both"/>
        <w:rPr>
          <w:rFonts w:ascii="Times New Roman" w:hAnsi="Times New Roman"/>
          <w:color w:val="auto"/>
        </w:rPr>
      </w:pPr>
      <w:r w:rsidRPr="00183CE3">
        <w:rPr>
          <w:rFonts w:ascii="Times New Roman" w:hAnsi="Times New Roman"/>
          <w:color w:val="auto"/>
        </w:rPr>
        <w:t>A. Strength of Link- Democracies as collective agents act through reasoning of individual agents. Laurence</w:t>
      </w:r>
      <w:r w:rsidRPr="00183CE3">
        <w:rPr>
          <w:rStyle w:val="FootnoteReference2"/>
          <w:rFonts w:ascii="Times New Roman" w:hAnsi="Times New Roman"/>
          <w:color w:val="auto"/>
        </w:rPr>
        <w:footnoteReference w:id="7"/>
      </w:r>
    </w:p>
    <w:p w14:paraId="1E7ABFAF" w14:textId="77777777" w:rsidR="001D47DD" w:rsidRPr="00183CE3" w:rsidRDefault="001D47DD" w:rsidP="004100EA">
      <w:pPr>
        <w:pStyle w:val="BodyText2"/>
        <w:tabs>
          <w:tab w:val="left" w:pos="0"/>
        </w:tabs>
        <w:spacing w:after="0"/>
        <w:ind w:left="-1440" w:right="-1440"/>
        <w:jc w:val="both"/>
        <w:rPr>
          <w:rFonts w:ascii="Times New Roman Italic" w:hAnsi="Times New Roman Italic"/>
          <w:color w:val="auto"/>
          <w:u w:val="single"/>
        </w:rPr>
      </w:pPr>
      <w:r w:rsidRPr="00183CE3">
        <w:rPr>
          <w:color w:val="auto"/>
          <w:sz w:val="16"/>
          <w:vertAlign w:val="superscript"/>
        </w:rPr>
        <w:t>It is enough that the same order displayed in collective action explanation</w:t>
      </w:r>
      <w:r w:rsidRPr="00183CE3">
        <w:rPr>
          <w:rFonts w:ascii="Times New Roman Bold" w:hAnsi="Times New Roman Bold"/>
          <w:color w:val="auto"/>
          <w:sz w:val="16"/>
          <w:vertAlign w:val="superscript"/>
        </w:rPr>
        <w:t xml:space="preserve"> </w:t>
      </w:r>
      <w:r w:rsidRPr="00183CE3">
        <w:rPr>
          <w:color w:val="auto"/>
          <w:sz w:val="16"/>
          <w:vertAlign w:val="superscript"/>
        </w:rPr>
        <w:t>can also be represented as a set of rational transitions justifying the actions undertaken by members of a group in light of a shared objective.  In this way,</w:t>
      </w:r>
      <w:r w:rsidRPr="00183CE3">
        <w:rPr>
          <w:rFonts w:ascii="Times New Roman Italic" w:hAnsi="Times New Roman Italic"/>
          <w:color w:val="auto"/>
          <w:sz w:val="10"/>
        </w:rPr>
        <w:t xml:space="preserve"> </w:t>
      </w:r>
      <w:r w:rsidRPr="00183CE3">
        <w:rPr>
          <w:rFonts w:ascii="Times New Roman Bold" w:hAnsi="Times New Roman Bold"/>
          <w:color w:val="auto"/>
          <w:u w:val="single"/>
        </w:rPr>
        <w:t>whether or not there is</w:t>
      </w:r>
      <w:r w:rsidRPr="00183CE3">
        <w:rPr>
          <w:rFonts w:ascii="Times New Roman Italic" w:hAnsi="Times New Roman Italic"/>
          <w:color w:val="auto"/>
        </w:rPr>
        <w:t xml:space="preserve"> </w:t>
      </w:r>
      <w:r w:rsidRPr="00183CE3">
        <w:rPr>
          <w:rFonts w:ascii="Times New Roman Italic" w:hAnsi="Times New Roman Italic"/>
          <w:color w:val="auto"/>
          <w:sz w:val="10"/>
        </w:rPr>
        <w:t>strictly speaking</w:t>
      </w:r>
      <w:r w:rsidRPr="00183CE3">
        <w:rPr>
          <w:rFonts w:ascii="Times New Roman Italic" w:hAnsi="Times New Roman Italic"/>
          <w:color w:val="auto"/>
        </w:rPr>
        <w:t xml:space="preserve"> </w:t>
      </w:r>
      <w:r w:rsidRPr="00183CE3">
        <w:rPr>
          <w:rFonts w:ascii="Times New Roman Bold" w:hAnsi="Times New Roman Bold"/>
          <w:color w:val="auto"/>
          <w:u w:val="single"/>
        </w:rPr>
        <w:t>a unitary knowing subject of</w:t>
      </w:r>
      <w:r w:rsidRPr="00183CE3">
        <w:rPr>
          <w:rFonts w:ascii="Times New Roman Italic" w:hAnsi="Times New Roman Italic"/>
          <w:color w:val="auto"/>
          <w:u w:val="single"/>
        </w:rPr>
        <w:t xml:space="preserve"> </w:t>
      </w:r>
      <w:r w:rsidRPr="00183CE3">
        <w:rPr>
          <w:color w:val="auto"/>
          <w:sz w:val="16"/>
          <w:vertAlign w:val="superscript"/>
        </w:rPr>
        <w:t>the whole</w:t>
      </w:r>
      <w:r w:rsidRPr="00183CE3">
        <w:rPr>
          <w:rFonts w:ascii="Times New Roman Italic" w:hAnsi="Times New Roman Italic"/>
          <w:color w:val="auto"/>
        </w:rPr>
        <w:t xml:space="preserve"> </w:t>
      </w:r>
      <w:r w:rsidRPr="00183CE3">
        <w:rPr>
          <w:rFonts w:ascii="Times New Roman Bold" w:hAnsi="Times New Roman Bold"/>
          <w:color w:val="auto"/>
          <w:u w:val="single"/>
        </w:rPr>
        <w:t xml:space="preserve">action, </w:t>
      </w:r>
      <w:r w:rsidRPr="00183CE3">
        <w:rPr>
          <w:rFonts w:ascii="Times New Roman Bold" w:hAnsi="Times New Roman Bold"/>
          <w:color w:val="auto"/>
          <w:u w:val="single"/>
          <w:shd w:val="clear" w:color="auto" w:fill="FFFF00"/>
        </w:rPr>
        <w:t>we can</w:t>
      </w:r>
      <w:r w:rsidRPr="00183CE3">
        <w:rPr>
          <w:rFonts w:ascii="Times New Roman Italic" w:hAnsi="Times New Roman Italic"/>
          <w:color w:val="auto"/>
          <w:sz w:val="10"/>
          <w:shd w:val="clear" w:color="auto" w:fill="FFFF00"/>
        </w:rPr>
        <w:t xml:space="preserve"> </w:t>
      </w:r>
      <w:r w:rsidRPr="00183CE3">
        <w:rPr>
          <w:color w:val="auto"/>
          <w:sz w:val="16"/>
          <w:vertAlign w:val="superscript"/>
        </w:rPr>
        <w:t>still</w:t>
      </w:r>
      <w:r w:rsidRPr="00183CE3">
        <w:rPr>
          <w:rFonts w:ascii="Times New Roman Italic" w:hAnsi="Times New Roman Italic"/>
          <w:color w:val="auto"/>
          <w:sz w:val="10"/>
        </w:rPr>
        <w:t xml:space="preserve"> </w:t>
      </w:r>
      <w:r w:rsidRPr="00183CE3">
        <w:rPr>
          <w:rFonts w:ascii="Times New Roman Bold" w:hAnsi="Times New Roman Bold"/>
          <w:color w:val="auto"/>
          <w:u w:val="single"/>
          <w:shd w:val="clear" w:color="auto" w:fill="FFFF00"/>
        </w:rPr>
        <w:t>see</w:t>
      </w:r>
      <w:r w:rsidRPr="00183CE3">
        <w:rPr>
          <w:rFonts w:ascii="Times New Roman Italic" w:hAnsi="Times New Roman Italic"/>
          <w:color w:val="auto"/>
          <w:u w:val="single"/>
        </w:rPr>
        <w:t xml:space="preserve"> </w:t>
      </w:r>
      <w:r w:rsidRPr="00183CE3">
        <w:rPr>
          <w:color w:val="auto"/>
          <w:sz w:val="16"/>
          <w:vertAlign w:val="superscript"/>
        </w:rPr>
        <w:t>the</w:t>
      </w:r>
      <w:r w:rsidRPr="00183CE3">
        <w:rPr>
          <w:rFonts w:ascii="Times New Roman Italic" w:hAnsi="Times New Roman Italic"/>
          <w:color w:val="auto"/>
          <w:u w:val="single"/>
        </w:rPr>
        <w:t xml:space="preserve"> </w:t>
      </w:r>
      <w:r w:rsidRPr="00183CE3">
        <w:rPr>
          <w:rFonts w:ascii="Times New Roman Bold" w:hAnsi="Times New Roman Bold"/>
          <w:color w:val="auto"/>
          <w:u w:val="single"/>
          <w:shd w:val="clear" w:color="auto" w:fill="FFFF00"/>
        </w:rPr>
        <w:t>actions</w:t>
      </w:r>
      <w:r w:rsidRPr="00183CE3">
        <w:rPr>
          <w:rFonts w:ascii="Times New Roman Italic" w:hAnsi="Times New Roman Italic"/>
          <w:color w:val="auto"/>
          <w:u w:val="single"/>
        </w:rPr>
        <w:t xml:space="preserve"> </w:t>
      </w:r>
      <w:r w:rsidRPr="00183CE3">
        <w:rPr>
          <w:color w:val="auto"/>
          <w:sz w:val="16"/>
          <w:vertAlign w:val="superscript"/>
        </w:rPr>
        <w:t>in question</w:t>
      </w:r>
      <w:r w:rsidRPr="00183CE3">
        <w:rPr>
          <w:rFonts w:ascii="Times New Roman Italic" w:hAnsi="Times New Roman Italic"/>
          <w:color w:val="auto"/>
          <w:u w:val="single"/>
        </w:rPr>
        <w:t xml:space="preserve"> </w:t>
      </w:r>
      <w:r w:rsidRPr="00183CE3">
        <w:rPr>
          <w:rFonts w:ascii="Times New Roman Bold" w:hAnsi="Times New Roman Bold"/>
          <w:color w:val="auto"/>
          <w:u w:val="single"/>
          <w:shd w:val="clear" w:color="auto" w:fill="FFFF00"/>
        </w:rPr>
        <w:t>as recommended by reasoning</w:t>
      </w:r>
      <w:r w:rsidRPr="00183CE3">
        <w:rPr>
          <w:rFonts w:ascii="Times New Roman Italic" w:hAnsi="Times New Roman Italic"/>
          <w:color w:val="auto"/>
        </w:rPr>
        <w:t xml:space="preserve">.  </w:t>
      </w:r>
      <w:r w:rsidRPr="00183CE3">
        <w:rPr>
          <w:rFonts w:ascii="Times New Roman Bold" w:hAnsi="Times New Roman Bold"/>
          <w:color w:val="auto"/>
          <w:u w:val="single"/>
          <w:shd w:val="clear" w:color="auto" w:fill="FFFF00"/>
        </w:rPr>
        <w:t>This reasoning will</w:t>
      </w:r>
      <w:r w:rsidRPr="00183CE3">
        <w:rPr>
          <w:rFonts w:ascii="Times New Roman Italic" w:hAnsi="Times New Roman Italic"/>
          <w:color w:val="auto"/>
          <w:u w:val="single"/>
          <w:shd w:val="clear" w:color="auto" w:fill="FFFF00"/>
        </w:rPr>
        <w:t xml:space="preserve"> </w:t>
      </w:r>
      <w:r w:rsidRPr="00183CE3">
        <w:rPr>
          <w:color w:val="auto"/>
          <w:sz w:val="16"/>
          <w:vertAlign w:val="superscript"/>
        </w:rPr>
        <w:t>not, of course,</w:t>
      </w:r>
      <w:r w:rsidRPr="00183CE3">
        <w:rPr>
          <w:rFonts w:ascii="Times New Roman Italic" w:hAnsi="Times New Roman Italic"/>
          <w:color w:val="auto"/>
          <w:sz w:val="10"/>
        </w:rPr>
        <w:t xml:space="preserve"> </w:t>
      </w:r>
      <w:r w:rsidRPr="00183CE3">
        <w:rPr>
          <w:rFonts w:ascii="Times New Roman Bold" w:hAnsi="Times New Roman Bold"/>
          <w:color w:val="auto"/>
          <w:u w:val="single"/>
          <w:shd w:val="clear" w:color="auto" w:fill="FFFF00"/>
        </w:rPr>
        <w:t>occur</w:t>
      </w:r>
      <w:r w:rsidRPr="00183CE3">
        <w:rPr>
          <w:rFonts w:ascii="Times New Roman Italic" w:hAnsi="Times New Roman Italic"/>
          <w:color w:val="auto"/>
          <w:u w:val="single"/>
          <w:shd w:val="clear" w:color="auto" w:fill="FFFF00"/>
        </w:rPr>
        <w:t xml:space="preserve"> </w:t>
      </w:r>
      <w:r w:rsidRPr="00183CE3">
        <w:rPr>
          <w:color w:val="auto"/>
          <w:sz w:val="16"/>
          <w:vertAlign w:val="superscript"/>
        </w:rPr>
        <w:t>through the exercise of a separate practical reason possessed by the group, but rather</w:t>
      </w:r>
      <w:r w:rsidRPr="00183CE3">
        <w:rPr>
          <w:rFonts w:ascii="Times New Roman Italic" w:hAnsi="Times New Roman Italic"/>
          <w:color w:val="auto"/>
          <w:u w:val="single"/>
        </w:rPr>
        <w:t xml:space="preserve"> </w:t>
      </w:r>
      <w:r w:rsidRPr="00183CE3">
        <w:rPr>
          <w:rFonts w:ascii="Times New Roman Bold" w:hAnsi="Times New Roman Bold"/>
          <w:color w:val="auto"/>
          <w:u w:val="single"/>
          <w:shd w:val="clear" w:color="auto" w:fill="FFFF00"/>
        </w:rPr>
        <w:t>throug</w:t>
      </w:r>
      <w:r w:rsidRPr="00183CE3">
        <w:rPr>
          <w:rFonts w:ascii="Times New Roman Bold" w:hAnsi="Times New Roman Bold"/>
          <w:color w:val="auto"/>
          <w:u w:val="single"/>
        </w:rPr>
        <w:t xml:space="preserve">h the </w:t>
      </w:r>
      <w:r w:rsidRPr="00183CE3">
        <w:rPr>
          <w:rFonts w:ascii="Times New Roman Bold" w:hAnsi="Times New Roman Bold"/>
          <w:color w:val="auto"/>
          <w:u w:val="single"/>
          <w:shd w:val="clear" w:color="auto" w:fill="FFFF00"/>
        </w:rPr>
        <w:t>reasoning of the</w:t>
      </w:r>
      <w:r w:rsidRPr="00183CE3">
        <w:rPr>
          <w:rFonts w:ascii="Times New Roman Italic" w:hAnsi="Times New Roman Italic"/>
          <w:color w:val="auto"/>
          <w:shd w:val="clear" w:color="auto" w:fill="FFFF00"/>
        </w:rPr>
        <w:t xml:space="preserve"> </w:t>
      </w:r>
      <w:r w:rsidRPr="00183CE3">
        <w:rPr>
          <w:rFonts w:ascii="Times New Roman Italic" w:hAnsi="Times New Roman Italic"/>
          <w:color w:val="auto"/>
          <w:sz w:val="10"/>
        </w:rPr>
        <w:t>individual</w:t>
      </w:r>
      <w:r w:rsidRPr="00183CE3">
        <w:rPr>
          <w:rFonts w:ascii="Times New Roman Italic" w:hAnsi="Times New Roman Italic"/>
          <w:color w:val="auto"/>
        </w:rPr>
        <w:t xml:space="preserve"> </w:t>
      </w:r>
      <w:r w:rsidRPr="00183CE3">
        <w:rPr>
          <w:rFonts w:ascii="Times New Roman Bold" w:hAnsi="Times New Roman Bold"/>
          <w:color w:val="auto"/>
          <w:u w:val="single"/>
          <w:shd w:val="clear" w:color="auto" w:fill="FFFF00"/>
        </w:rPr>
        <w:t>members</w:t>
      </w:r>
      <w:r w:rsidRPr="00183CE3">
        <w:rPr>
          <w:rFonts w:ascii="Times New Roman Bold" w:hAnsi="Times New Roman Bold"/>
          <w:color w:val="auto"/>
          <w:shd w:val="clear" w:color="auto" w:fill="FFFF00"/>
        </w:rPr>
        <w:t xml:space="preserve"> </w:t>
      </w:r>
      <w:r w:rsidRPr="00183CE3">
        <w:rPr>
          <w:rFonts w:ascii="Times New Roman Bold" w:hAnsi="Times New Roman Bold"/>
          <w:color w:val="auto"/>
          <w:u w:val="single"/>
          <w:shd w:val="clear" w:color="auto" w:fill="FFFF00"/>
        </w:rPr>
        <w:t>as the execute their shared objective</w:t>
      </w:r>
      <w:r w:rsidRPr="00183CE3">
        <w:rPr>
          <w:rFonts w:ascii="Times New Roman Italic" w:hAnsi="Times New Roman Italic"/>
          <w:color w:val="auto"/>
        </w:rPr>
        <w:t xml:space="preserve">. </w:t>
      </w:r>
      <w:r w:rsidRPr="00183CE3">
        <w:rPr>
          <w:rFonts w:ascii="Times New Roman Italic" w:hAnsi="Times New Roman Italic"/>
          <w:color w:val="auto"/>
          <w:sz w:val="10"/>
        </w:rPr>
        <w:t xml:space="preserve"> We might sum this up by saying that </w:t>
      </w:r>
      <w:r w:rsidRPr="00183CE3">
        <w:rPr>
          <w:color w:val="auto"/>
          <w:sz w:val="16"/>
          <w:vertAlign w:val="superscript"/>
        </w:rPr>
        <w:t>just as</w:t>
      </w:r>
      <w:r w:rsidRPr="00183CE3">
        <w:rPr>
          <w:rFonts w:ascii="Times New Roman Italic" w:hAnsi="Times New Roman Italic"/>
          <w:color w:val="auto"/>
          <w:u w:val="single"/>
        </w:rPr>
        <w:t xml:space="preserve"> </w:t>
      </w:r>
      <w:r w:rsidRPr="00183CE3">
        <w:rPr>
          <w:rFonts w:ascii="Times New Roman Bold" w:hAnsi="Times New Roman Bold"/>
          <w:color w:val="auto"/>
          <w:u w:val="single"/>
          <w:shd w:val="clear" w:color="auto" w:fill="FFFF00"/>
        </w:rPr>
        <w:t>a collective agent</w:t>
      </w:r>
      <w:r w:rsidRPr="00183CE3">
        <w:rPr>
          <w:rFonts w:ascii="Times New Roman Italic" w:hAnsi="Times New Roman Italic"/>
          <w:color w:val="auto"/>
          <w:u w:val="single"/>
          <w:shd w:val="clear" w:color="auto" w:fill="FFFF00"/>
        </w:rPr>
        <w:t xml:space="preserve"> </w:t>
      </w:r>
      <w:r w:rsidRPr="00183CE3">
        <w:rPr>
          <w:color w:val="auto"/>
          <w:sz w:val="16"/>
          <w:vertAlign w:val="superscript"/>
        </w:rPr>
        <w:t>can only act through the actions of its individual</w:t>
      </w:r>
      <w:r w:rsidRPr="00183CE3">
        <w:rPr>
          <w:rFonts w:ascii="Times New Roman Italic" w:hAnsi="Times New Roman Italic"/>
          <w:color w:val="auto"/>
          <w:u w:val="single"/>
        </w:rPr>
        <w:t xml:space="preserve"> </w:t>
      </w:r>
      <w:r w:rsidRPr="00183CE3">
        <w:rPr>
          <w:color w:val="auto"/>
          <w:sz w:val="16"/>
          <w:vertAlign w:val="superscript"/>
        </w:rPr>
        <w:t>members, it</w:t>
      </w:r>
      <w:r w:rsidRPr="00183CE3">
        <w:rPr>
          <w:rFonts w:ascii="Times New Roman Italic" w:hAnsi="Times New Roman Italic"/>
          <w:color w:val="auto"/>
          <w:u w:val="single"/>
        </w:rPr>
        <w:t xml:space="preserve"> </w:t>
      </w:r>
      <w:r w:rsidRPr="00183CE3">
        <w:rPr>
          <w:rFonts w:ascii="Times New Roman Bold" w:hAnsi="Times New Roman Bold"/>
          <w:color w:val="auto"/>
          <w:u w:val="single"/>
          <w:shd w:val="clear" w:color="auto" w:fill="FFFF00"/>
        </w:rPr>
        <w:t>can only</w:t>
      </w:r>
      <w:r w:rsidRPr="00183CE3">
        <w:rPr>
          <w:rFonts w:ascii="Times New Roman Italic" w:hAnsi="Times New Roman Italic"/>
          <w:color w:val="auto"/>
          <w:shd w:val="clear" w:color="auto" w:fill="FFFF00"/>
        </w:rPr>
        <w:t xml:space="preserve"> </w:t>
      </w:r>
      <w:r w:rsidRPr="00183CE3">
        <w:rPr>
          <w:rFonts w:ascii="Times New Roman Italic" w:hAnsi="Times New Roman Italic"/>
          <w:color w:val="auto"/>
          <w:sz w:val="10"/>
        </w:rPr>
        <w:t>know through their knowing, and</w:t>
      </w:r>
      <w:r w:rsidRPr="00183CE3">
        <w:rPr>
          <w:rFonts w:ascii="Times New Roman Italic" w:hAnsi="Times New Roman Italic"/>
          <w:color w:val="auto"/>
        </w:rPr>
        <w:t xml:space="preserve"> </w:t>
      </w:r>
      <w:r w:rsidRPr="00183CE3">
        <w:rPr>
          <w:rFonts w:ascii="Times New Roman Bold" w:hAnsi="Times New Roman Bold"/>
          <w:color w:val="auto"/>
          <w:u w:val="single"/>
          <w:shd w:val="clear" w:color="auto" w:fill="FFFF00"/>
        </w:rPr>
        <w:t>reason through their reasoning</w:t>
      </w:r>
      <w:r w:rsidRPr="00183CE3">
        <w:rPr>
          <w:rFonts w:ascii="Times New Roman Italic" w:hAnsi="Times New Roman Italic"/>
          <w:color w:val="auto"/>
          <w:u w:val="single"/>
        </w:rPr>
        <w:t>.</w:t>
      </w:r>
    </w:p>
    <w:p w14:paraId="661869F9" w14:textId="77777777" w:rsidR="001D47DD" w:rsidRPr="00183CE3" w:rsidRDefault="001D47DD" w:rsidP="004100EA">
      <w:pPr>
        <w:pStyle w:val="BodyText2"/>
        <w:tabs>
          <w:tab w:val="left" w:pos="0"/>
        </w:tabs>
        <w:spacing w:after="0"/>
        <w:ind w:left="-1440" w:right="-1440"/>
        <w:rPr>
          <w:color w:val="auto"/>
        </w:rPr>
      </w:pPr>
      <w:r w:rsidRPr="00183CE3">
        <w:rPr>
          <w:color w:val="auto"/>
        </w:rPr>
        <w:t>Even if actor specificity outweighs my metastandards in a vacuum, strength of link determines size of impact. I link to actor specificity and have mitigation on his link, but he has no link to unity of action so my framework combines the best of both.</w:t>
      </w:r>
    </w:p>
    <w:p w14:paraId="51A667A6" w14:textId="77777777" w:rsidR="001D47DD" w:rsidRPr="00183CE3" w:rsidRDefault="001D47DD" w:rsidP="004100EA">
      <w:pPr>
        <w:pStyle w:val="BodyText2"/>
        <w:tabs>
          <w:tab w:val="left" w:pos="0"/>
        </w:tabs>
        <w:spacing w:after="0"/>
        <w:ind w:left="-1440" w:right="-1440"/>
        <w:jc w:val="both"/>
        <w:rPr>
          <w:color w:val="auto"/>
        </w:rPr>
      </w:pPr>
      <w:r w:rsidRPr="00183CE3">
        <w:rPr>
          <w:color w:val="auto"/>
        </w:rPr>
        <w:t xml:space="preserve">B. Motivational- agents wouldn’t act in accordance with a moral theory if its justifications appeal to something external to themselves, since saying the state must use this moral theory simply begs the question- it allows them to question why. Practical reasoning however is internal to all agents, represented in self evident actions. </w:t>
      </w:r>
    </w:p>
    <w:p w14:paraId="77E31E3F" w14:textId="77777777" w:rsidR="001D47DD" w:rsidRPr="00183CE3" w:rsidRDefault="001D47DD" w:rsidP="004100EA">
      <w:pPr>
        <w:pStyle w:val="BodyText2"/>
        <w:tabs>
          <w:tab w:val="left" w:pos="0"/>
        </w:tabs>
        <w:spacing w:after="0"/>
        <w:ind w:left="-1440" w:right="-1440"/>
        <w:jc w:val="both"/>
        <w:rPr>
          <w:color w:val="auto"/>
        </w:rPr>
      </w:pPr>
    </w:p>
    <w:p w14:paraId="5F0C5A02" w14:textId="77777777" w:rsidR="001D47DD" w:rsidRDefault="001D47DD" w:rsidP="004100EA">
      <w:pPr>
        <w:ind w:left="-1440" w:right="-1440"/>
        <w:jc w:val="center"/>
        <w:rPr>
          <w:rFonts w:ascii="Times New Roman" w:hAnsi="Times New Roman"/>
          <w:color w:val="auto"/>
        </w:rPr>
      </w:pPr>
    </w:p>
    <w:p w14:paraId="023870BE" w14:textId="77777777" w:rsidR="000D5E97" w:rsidRDefault="000D5E97" w:rsidP="004100EA">
      <w:pPr>
        <w:ind w:left="-1440" w:right="-1440"/>
        <w:jc w:val="center"/>
        <w:rPr>
          <w:rFonts w:ascii="Times New Roman" w:hAnsi="Times New Roman"/>
          <w:color w:val="auto"/>
        </w:rPr>
      </w:pPr>
    </w:p>
    <w:p w14:paraId="4A49EB69" w14:textId="77777777" w:rsidR="000D5E97" w:rsidRDefault="000D5E97" w:rsidP="004100EA">
      <w:pPr>
        <w:ind w:left="-1440" w:right="-1440"/>
        <w:jc w:val="center"/>
        <w:rPr>
          <w:rFonts w:ascii="Times New Roman" w:hAnsi="Times New Roman"/>
          <w:color w:val="auto"/>
        </w:rPr>
      </w:pPr>
    </w:p>
    <w:p w14:paraId="10D8F271" w14:textId="77777777" w:rsidR="000D5E97" w:rsidRDefault="000D5E97" w:rsidP="004100EA">
      <w:pPr>
        <w:ind w:left="-1440" w:right="-1440"/>
        <w:jc w:val="center"/>
        <w:rPr>
          <w:rFonts w:ascii="Times New Roman" w:hAnsi="Times New Roman"/>
          <w:color w:val="auto"/>
        </w:rPr>
      </w:pPr>
    </w:p>
    <w:p w14:paraId="6DD9949E" w14:textId="77777777" w:rsidR="000D5E97" w:rsidRDefault="000D5E97" w:rsidP="004100EA">
      <w:pPr>
        <w:ind w:left="-1440" w:right="-1440"/>
        <w:jc w:val="center"/>
        <w:rPr>
          <w:rFonts w:ascii="Times New Roman" w:hAnsi="Times New Roman"/>
          <w:color w:val="auto"/>
        </w:rPr>
      </w:pPr>
    </w:p>
    <w:p w14:paraId="4F275ABF" w14:textId="77777777" w:rsidR="000D5E97" w:rsidRDefault="000D5E97" w:rsidP="004100EA">
      <w:pPr>
        <w:ind w:left="-1440" w:right="-1440"/>
        <w:jc w:val="center"/>
        <w:rPr>
          <w:rFonts w:ascii="Times New Roman" w:hAnsi="Times New Roman"/>
          <w:color w:val="auto"/>
        </w:rPr>
      </w:pPr>
    </w:p>
    <w:p w14:paraId="33D13A36" w14:textId="77777777" w:rsidR="000D5E97" w:rsidRDefault="000D5E97" w:rsidP="004100EA">
      <w:pPr>
        <w:ind w:left="-1440" w:right="-1440"/>
        <w:jc w:val="center"/>
        <w:rPr>
          <w:rFonts w:ascii="Times New Roman" w:hAnsi="Times New Roman"/>
          <w:color w:val="auto"/>
        </w:rPr>
      </w:pPr>
    </w:p>
    <w:p w14:paraId="7CB307E0" w14:textId="77777777" w:rsidR="000D5E97" w:rsidRDefault="000D5E97" w:rsidP="004100EA">
      <w:pPr>
        <w:ind w:left="-1440" w:right="-1440"/>
        <w:jc w:val="center"/>
        <w:rPr>
          <w:rFonts w:ascii="Times New Roman" w:hAnsi="Times New Roman"/>
          <w:color w:val="auto"/>
        </w:rPr>
      </w:pPr>
    </w:p>
    <w:p w14:paraId="7B42098B" w14:textId="77777777" w:rsidR="000D5E97" w:rsidRDefault="000D5E97" w:rsidP="004100EA">
      <w:pPr>
        <w:ind w:left="-1440" w:right="-1440"/>
        <w:jc w:val="center"/>
        <w:rPr>
          <w:rFonts w:ascii="Times New Roman" w:hAnsi="Times New Roman"/>
          <w:color w:val="auto"/>
        </w:rPr>
      </w:pPr>
    </w:p>
    <w:p w14:paraId="2F750C5D" w14:textId="77777777" w:rsidR="000D5E97" w:rsidRDefault="000D5E97" w:rsidP="004100EA">
      <w:pPr>
        <w:ind w:left="-1440" w:right="-1440"/>
        <w:jc w:val="center"/>
        <w:rPr>
          <w:rFonts w:ascii="Times New Roman" w:hAnsi="Times New Roman"/>
          <w:color w:val="auto"/>
        </w:rPr>
      </w:pPr>
    </w:p>
    <w:p w14:paraId="386810CB" w14:textId="77777777" w:rsidR="000D5E97" w:rsidRDefault="000D5E97" w:rsidP="004100EA">
      <w:pPr>
        <w:ind w:left="-1440" w:right="-1440"/>
        <w:jc w:val="center"/>
        <w:rPr>
          <w:rFonts w:ascii="Times New Roman" w:hAnsi="Times New Roman"/>
          <w:color w:val="auto"/>
        </w:rPr>
      </w:pPr>
    </w:p>
    <w:p w14:paraId="0B5920C1" w14:textId="77777777" w:rsidR="000D5E97" w:rsidRDefault="000D5E97" w:rsidP="004100EA">
      <w:pPr>
        <w:ind w:left="-1440" w:right="-1440"/>
        <w:jc w:val="center"/>
        <w:rPr>
          <w:rFonts w:ascii="Times New Roman" w:hAnsi="Times New Roman"/>
          <w:color w:val="auto"/>
        </w:rPr>
      </w:pPr>
    </w:p>
    <w:p w14:paraId="754A39E4" w14:textId="77777777" w:rsidR="000D5E97" w:rsidRDefault="000D5E97" w:rsidP="004100EA">
      <w:pPr>
        <w:ind w:left="-1440" w:right="-1440"/>
        <w:jc w:val="center"/>
        <w:rPr>
          <w:rFonts w:ascii="Times New Roman" w:hAnsi="Times New Roman"/>
          <w:color w:val="auto"/>
        </w:rPr>
      </w:pPr>
    </w:p>
    <w:p w14:paraId="3B9BDF5B" w14:textId="77777777" w:rsidR="000D5E97" w:rsidRDefault="000D5E97" w:rsidP="004100EA">
      <w:pPr>
        <w:ind w:left="-1440" w:right="-1440"/>
        <w:jc w:val="center"/>
        <w:rPr>
          <w:rFonts w:ascii="Times New Roman" w:hAnsi="Times New Roman"/>
          <w:color w:val="auto"/>
        </w:rPr>
      </w:pPr>
    </w:p>
    <w:p w14:paraId="65D485E4" w14:textId="77777777" w:rsidR="000D5E97" w:rsidRDefault="000D5E97" w:rsidP="004100EA">
      <w:pPr>
        <w:ind w:left="-1440" w:right="-1440"/>
        <w:jc w:val="center"/>
        <w:rPr>
          <w:rFonts w:ascii="Times New Roman" w:hAnsi="Times New Roman"/>
          <w:color w:val="auto"/>
        </w:rPr>
      </w:pPr>
    </w:p>
    <w:p w14:paraId="252161E2" w14:textId="77777777" w:rsidR="000D5E97" w:rsidRDefault="000D5E97" w:rsidP="004100EA">
      <w:pPr>
        <w:ind w:left="-1440" w:right="-1440"/>
        <w:jc w:val="center"/>
        <w:rPr>
          <w:rFonts w:ascii="Times New Roman" w:hAnsi="Times New Roman"/>
          <w:color w:val="auto"/>
        </w:rPr>
      </w:pPr>
    </w:p>
    <w:p w14:paraId="0CB4DDB7" w14:textId="77777777" w:rsidR="000D5E97" w:rsidRDefault="000D5E97" w:rsidP="004100EA">
      <w:pPr>
        <w:ind w:left="-1440" w:right="-1440"/>
        <w:jc w:val="center"/>
        <w:rPr>
          <w:rFonts w:ascii="Times New Roman" w:hAnsi="Times New Roman"/>
          <w:color w:val="auto"/>
        </w:rPr>
      </w:pPr>
    </w:p>
    <w:p w14:paraId="11AA7B51" w14:textId="77777777" w:rsidR="000D5E97" w:rsidRDefault="000D5E97" w:rsidP="004100EA">
      <w:pPr>
        <w:ind w:left="-1440" w:right="-1440"/>
        <w:jc w:val="center"/>
        <w:rPr>
          <w:rFonts w:ascii="Times New Roman" w:hAnsi="Times New Roman"/>
          <w:color w:val="auto"/>
        </w:rPr>
      </w:pPr>
    </w:p>
    <w:p w14:paraId="544990FD" w14:textId="77777777" w:rsidR="000D5E97" w:rsidRDefault="000D5E97" w:rsidP="004100EA">
      <w:pPr>
        <w:ind w:left="-1440" w:right="-1440"/>
        <w:jc w:val="center"/>
        <w:rPr>
          <w:rFonts w:ascii="Times New Roman" w:hAnsi="Times New Roman"/>
          <w:color w:val="auto"/>
        </w:rPr>
      </w:pPr>
    </w:p>
    <w:p w14:paraId="254C2D74" w14:textId="77777777" w:rsidR="000D5E97" w:rsidRDefault="000D5E97" w:rsidP="004100EA">
      <w:pPr>
        <w:ind w:left="-1440" w:right="-1440"/>
        <w:jc w:val="center"/>
        <w:rPr>
          <w:rFonts w:ascii="Times New Roman" w:hAnsi="Times New Roman"/>
          <w:color w:val="auto"/>
        </w:rPr>
      </w:pPr>
    </w:p>
    <w:p w14:paraId="7678720F" w14:textId="77777777" w:rsidR="000D5E97" w:rsidRDefault="000D5E97" w:rsidP="004100EA">
      <w:pPr>
        <w:ind w:left="-1440" w:right="-1440"/>
        <w:jc w:val="center"/>
        <w:rPr>
          <w:rFonts w:ascii="Times New Roman" w:hAnsi="Times New Roman"/>
          <w:color w:val="auto"/>
        </w:rPr>
      </w:pPr>
    </w:p>
    <w:p w14:paraId="05BCAF20" w14:textId="77777777" w:rsidR="000D5E97" w:rsidRDefault="000D5E97" w:rsidP="004100EA">
      <w:pPr>
        <w:ind w:left="-1440" w:right="-1440"/>
        <w:jc w:val="center"/>
        <w:rPr>
          <w:rFonts w:ascii="Times New Roman" w:hAnsi="Times New Roman"/>
          <w:color w:val="auto"/>
        </w:rPr>
      </w:pPr>
    </w:p>
    <w:p w14:paraId="329713E6" w14:textId="77777777" w:rsidR="000D5E97" w:rsidRDefault="000D5E97" w:rsidP="004100EA">
      <w:pPr>
        <w:ind w:left="-1440" w:right="-1440"/>
        <w:jc w:val="center"/>
        <w:rPr>
          <w:rFonts w:ascii="Times New Roman" w:hAnsi="Times New Roman"/>
          <w:color w:val="auto"/>
        </w:rPr>
      </w:pPr>
    </w:p>
    <w:p w14:paraId="68E33E03" w14:textId="77777777" w:rsidR="000D5E97" w:rsidRDefault="000D5E97" w:rsidP="004100EA">
      <w:pPr>
        <w:ind w:left="-1440" w:right="-1440"/>
        <w:jc w:val="center"/>
        <w:rPr>
          <w:rFonts w:ascii="Times New Roman" w:hAnsi="Times New Roman"/>
          <w:color w:val="auto"/>
        </w:rPr>
      </w:pPr>
    </w:p>
    <w:p w14:paraId="70CEE2A9" w14:textId="77777777" w:rsidR="000D5E97" w:rsidRDefault="000D5E97" w:rsidP="004100EA">
      <w:pPr>
        <w:ind w:left="-1440" w:right="-1440"/>
        <w:jc w:val="center"/>
        <w:rPr>
          <w:rFonts w:ascii="Times New Roman" w:hAnsi="Times New Roman"/>
          <w:color w:val="auto"/>
        </w:rPr>
      </w:pPr>
    </w:p>
    <w:p w14:paraId="4BDA6AF9" w14:textId="77777777" w:rsidR="000D5E97" w:rsidRDefault="000D5E97" w:rsidP="004100EA">
      <w:pPr>
        <w:ind w:left="-1440" w:right="-1440"/>
        <w:jc w:val="center"/>
        <w:rPr>
          <w:rFonts w:ascii="Times New Roman" w:hAnsi="Times New Roman"/>
          <w:color w:val="auto"/>
        </w:rPr>
      </w:pPr>
    </w:p>
    <w:p w14:paraId="1546BCC9" w14:textId="77777777" w:rsidR="000D5E97" w:rsidRPr="00183CE3" w:rsidRDefault="000D5E97" w:rsidP="004100EA">
      <w:pPr>
        <w:ind w:left="-1440" w:right="-1440"/>
        <w:jc w:val="center"/>
        <w:rPr>
          <w:rFonts w:ascii="Times New Roman" w:hAnsi="Times New Roman"/>
          <w:color w:val="auto"/>
        </w:rPr>
      </w:pPr>
    </w:p>
    <w:p w14:paraId="77E5FA21" w14:textId="77777777" w:rsidR="001D47DD" w:rsidRDefault="001D47DD" w:rsidP="004100EA">
      <w:pPr>
        <w:pStyle w:val="Heading21"/>
        <w:ind w:left="-1440" w:right="-1440"/>
        <w:jc w:val="center"/>
        <w:rPr>
          <w:color w:val="auto"/>
        </w:rPr>
      </w:pPr>
      <w:r>
        <w:rPr>
          <w:color w:val="auto"/>
        </w:rPr>
        <w:t>M=Action Guiding</w:t>
      </w:r>
    </w:p>
    <w:p w14:paraId="0E96F2E4" w14:textId="55C514D4" w:rsidR="001D47DD" w:rsidRPr="000D5E97" w:rsidRDefault="001D47DD" w:rsidP="000D5E97">
      <w:pPr>
        <w:pStyle w:val="Heading31"/>
        <w:ind w:left="-1440" w:right="-1440"/>
        <w:jc w:val="center"/>
        <w:rPr>
          <w:color w:val="auto"/>
        </w:rPr>
      </w:pPr>
      <w:r w:rsidRPr="00183CE3">
        <w:rPr>
          <w:color w:val="auto"/>
        </w:rPr>
        <w:t>General</w:t>
      </w:r>
    </w:p>
    <w:p w14:paraId="4FF0D903" w14:textId="77777777" w:rsidR="001D47DD" w:rsidRDefault="001D47DD" w:rsidP="004100EA">
      <w:pPr>
        <w:ind w:left="-1440" w:right="-1440"/>
        <w:rPr>
          <w:rFonts w:ascii="Times New Roman" w:hAnsi="Times New Roman"/>
        </w:rPr>
      </w:pPr>
      <w:r>
        <w:rPr>
          <w:rFonts w:ascii="Times New Roman" w:hAnsi="Times New Roman"/>
        </w:rPr>
        <w:t xml:space="preserve">A. coopts his internal links- we both agree that morality should guide action, or else he wouldn’t have read a normative framework. I derive the requirement of a principle from the nature of morality itself, instead of a framework link chain so I coopt the shared assumption. </w:t>
      </w:r>
    </w:p>
    <w:p w14:paraId="65C22D2B" w14:textId="77777777" w:rsidR="001D47DD" w:rsidRDefault="001D47DD" w:rsidP="004100EA">
      <w:pPr>
        <w:ind w:left="-1440" w:right="-1440"/>
        <w:rPr>
          <w:rFonts w:ascii="Times New Roman" w:hAnsi="Times New Roman"/>
        </w:rPr>
      </w:pPr>
      <w:r>
        <w:rPr>
          <w:rFonts w:ascii="Times New Roman" w:hAnsi="Times New Roman"/>
        </w:rPr>
        <w:t>B. probability- the requirement is much more likely correct since I only need to win one link from morality being action guiding to the NC thesis, whereas he needs to win multiple links- each defensive argument on his link chain lowers the external probability of the entire theory being correct</w:t>
      </w:r>
    </w:p>
    <w:p w14:paraId="654BA5BB" w14:textId="77777777" w:rsidR="001D47DD" w:rsidRDefault="001D47DD" w:rsidP="004100EA">
      <w:pPr>
        <w:ind w:left="-1440" w:right="-1440"/>
        <w:jc w:val="center"/>
        <w:rPr>
          <w:rFonts w:ascii="Times New Roman" w:hAnsi="Times New Roman"/>
        </w:rPr>
      </w:pPr>
    </w:p>
    <w:p w14:paraId="2221F258" w14:textId="77777777" w:rsidR="001D47DD" w:rsidRDefault="001D47DD" w:rsidP="004100EA">
      <w:pPr>
        <w:pStyle w:val="Heading31"/>
        <w:ind w:left="-1440" w:right="-1440"/>
        <w:jc w:val="center"/>
        <w:rPr>
          <w:color w:val="auto"/>
        </w:rPr>
      </w:pPr>
      <w:r>
        <w:rPr>
          <w:color w:val="auto"/>
        </w:rPr>
        <w:t>Actor Specificity Comparison</w:t>
      </w:r>
    </w:p>
    <w:p w14:paraId="0B5AD3AB" w14:textId="77777777" w:rsidR="001D47DD" w:rsidRDefault="001D47DD" w:rsidP="004100EA">
      <w:pPr>
        <w:ind w:left="-1440" w:right="-1440"/>
        <w:rPr>
          <w:rFonts w:ascii="Times New Roman" w:hAnsi="Times New Roman"/>
        </w:rPr>
      </w:pPr>
      <w:r>
        <w:rPr>
          <w:rFonts w:ascii="Times New Roman" w:hAnsi="Times New Roman"/>
        </w:rPr>
        <w:t xml:space="preserve">My links to actor specificity are so much better than his: </w:t>
      </w:r>
    </w:p>
    <w:p w14:paraId="3676F55A" w14:textId="5AC40605" w:rsidR="001D47DD" w:rsidRDefault="001D47DD" w:rsidP="004100EA">
      <w:pPr>
        <w:ind w:left="-1440" w:right="-1440"/>
        <w:rPr>
          <w:rFonts w:ascii="Times New Roman" w:hAnsi="Times New Roman"/>
        </w:rPr>
      </w:pPr>
      <w:r>
        <w:rPr>
          <w:rFonts w:ascii="Times New Roman" w:hAnsi="Times New Roman"/>
        </w:rPr>
        <w:t xml:space="preserve">A. his arguments start from contractual agreements between people that then derive a framework for the </w:t>
      </w:r>
      <w:r w:rsidR="000D5E97">
        <w:rPr>
          <w:rFonts w:ascii="Times New Roman" w:hAnsi="Times New Roman"/>
        </w:rPr>
        <w:t>developing country</w:t>
      </w:r>
      <w:r>
        <w:rPr>
          <w:rFonts w:ascii="Times New Roman" w:hAnsi="Times New Roman"/>
        </w:rPr>
        <w:t>, but my a</w:t>
      </w:r>
      <w:r w:rsidR="000D5E97">
        <w:rPr>
          <w:rFonts w:ascii="Times New Roman" w:hAnsi="Times New Roman"/>
        </w:rPr>
        <w:t>rguments reverse the process- my burden</w:t>
      </w:r>
      <w:r>
        <w:rPr>
          <w:rFonts w:ascii="Times New Roman" w:hAnsi="Times New Roman"/>
        </w:rPr>
        <w:t xml:space="preserve"> f</w:t>
      </w:r>
      <w:r w:rsidR="000D5E97">
        <w:rPr>
          <w:rFonts w:ascii="Times New Roman" w:hAnsi="Times New Roman"/>
        </w:rPr>
        <w:t>ollows form the very nature of state action</w:t>
      </w:r>
      <w:r>
        <w:rPr>
          <w:rFonts w:ascii="Times New Roman" w:hAnsi="Times New Roman"/>
        </w:rPr>
        <w:t xml:space="preserve"> b</w:t>
      </w:r>
      <w:r w:rsidR="000D5E97">
        <w:rPr>
          <w:rFonts w:ascii="Times New Roman" w:hAnsi="Times New Roman"/>
        </w:rPr>
        <w:t>eing an institutional mechanism</w:t>
      </w:r>
    </w:p>
    <w:p w14:paraId="0CAF5A4F" w14:textId="6533D842" w:rsidR="001D47DD" w:rsidRDefault="001D47DD" w:rsidP="004100EA">
      <w:pPr>
        <w:ind w:left="-1440" w:right="-1440"/>
        <w:rPr>
          <w:rFonts w:ascii="Times New Roman" w:hAnsi="Times New Roman"/>
        </w:rPr>
      </w:pPr>
      <w:r>
        <w:rPr>
          <w:rFonts w:ascii="Times New Roman" w:hAnsi="Times New Roman"/>
        </w:rPr>
        <w:t>B. even if he is right, the NC is still a side constraint that functions on a higher level</w:t>
      </w:r>
      <w:r w:rsidR="00593D1C">
        <w:rPr>
          <w:rFonts w:ascii="Times New Roman" w:hAnsi="Times New Roman"/>
        </w:rPr>
        <w:t>. The state has to know whether its actions are in accordance with a publically justifiable principle, or else it would fail as a state.</w:t>
      </w:r>
    </w:p>
    <w:p w14:paraId="6AEC7679" w14:textId="77777777" w:rsidR="005975FE" w:rsidRDefault="005975FE" w:rsidP="004100EA">
      <w:pPr>
        <w:ind w:left="-1440" w:right="-1440"/>
        <w:rPr>
          <w:rFonts w:ascii="Times New Roman" w:hAnsi="Times New Roman"/>
        </w:rPr>
      </w:pPr>
    </w:p>
    <w:p w14:paraId="0C89DD65" w14:textId="77777777" w:rsidR="005975FE" w:rsidRDefault="005975FE" w:rsidP="004100EA">
      <w:pPr>
        <w:ind w:left="-1440" w:right="-1440"/>
        <w:rPr>
          <w:rFonts w:ascii="Times New Roman" w:hAnsi="Times New Roman"/>
        </w:rPr>
      </w:pPr>
    </w:p>
    <w:p w14:paraId="1FFF32A7" w14:textId="77777777" w:rsidR="005975FE" w:rsidRDefault="005975FE" w:rsidP="004100EA">
      <w:pPr>
        <w:ind w:left="-1440" w:right="-1440"/>
        <w:rPr>
          <w:rFonts w:ascii="Times New Roman" w:hAnsi="Times New Roman"/>
        </w:rPr>
      </w:pPr>
    </w:p>
    <w:p w14:paraId="1C46E4AC" w14:textId="77777777" w:rsidR="005975FE" w:rsidRDefault="005975FE" w:rsidP="004100EA">
      <w:pPr>
        <w:ind w:left="-1440" w:right="-1440"/>
        <w:rPr>
          <w:rFonts w:ascii="Times New Roman" w:hAnsi="Times New Roman"/>
        </w:rPr>
      </w:pPr>
    </w:p>
    <w:p w14:paraId="66BF5035" w14:textId="77777777" w:rsidR="005975FE" w:rsidRDefault="005975FE" w:rsidP="004100EA">
      <w:pPr>
        <w:ind w:left="-1440" w:right="-1440"/>
        <w:rPr>
          <w:rFonts w:ascii="Times New Roman" w:hAnsi="Times New Roman"/>
        </w:rPr>
      </w:pPr>
    </w:p>
    <w:p w14:paraId="5474E429" w14:textId="77777777" w:rsidR="005975FE" w:rsidRDefault="005975FE" w:rsidP="004100EA">
      <w:pPr>
        <w:ind w:left="-1440" w:right="-1440"/>
        <w:rPr>
          <w:rFonts w:ascii="Times New Roman" w:hAnsi="Times New Roman"/>
        </w:rPr>
      </w:pPr>
    </w:p>
    <w:p w14:paraId="2361C9BF" w14:textId="77777777" w:rsidR="005975FE" w:rsidRDefault="005975FE" w:rsidP="004100EA">
      <w:pPr>
        <w:ind w:left="-1440" w:right="-1440"/>
        <w:rPr>
          <w:rFonts w:ascii="Times New Roman" w:hAnsi="Times New Roman"/>
        </w:rPr>
      </w:pPr>
    </w:p>
    <w:p w14:paraId="7985577C" w14:textId="77777777" w:rsidR="005975FE" w:rsidRDefault="005975FE" w:rsidP="004100EA">
      <w:pPr>
        <w:ind w:left="-1440" w:right="-1440"/>
        <w:rPr>
          <w:rFonts w:ascii="Times New Roman" w:hAnsi="Times New Roman"/>
        </w:rPr>
      </w:pPr>
    </w:p>
    <w:p w14:paraId="0B7A2B9B" w14:textId="77777777" w:rsidR="005975FE" w:rsidRDefault="005975FE" w:rsidP="004100EA">
      <w:pPr>
        <w:ind w:left="-1440" w:right="-1440"/>
        <w:rPr>
          <w:rFonts w:ascii="Times New Roman" w:hAnsi="Times New Roman"/>
        </w:rPr>
      </w:pPr>
    </w:p>
    <w:p w14:paraId="68E7A103" w14:textId="77777777" w:rsidR="005975FE" w:rsidRDefault="005975FE" w:rsidP="004100EA">
      <w:pPr>
        <w:ind w:left="-1440" w:right="-1440"/>
        <w:rPr>
          <w:rFonts w:ascii="Times New Roman" w:hAnsi="Times New Roman"/>
        </w:rPr>
      </w:pPr>
    </w:p>
    <w:p w14:paraId="1918E9C7" w14:textId="77777777" w:rsidR="005975FE" w:rsidRDefault="005975FE" w:rsidP="004100EA">
      <w:pPr>
        <w:ind w:left="-1440" w:right="-1440"/>
        <w:rPr>
          <w:rFonts w:ascii="Times New Roman" w:hAnsi="Times New Roman"/>
        </w:rPr>
      </w:pPr>
    </w:p>
    <w:p w14:paraId="6BCD2A2B" w14:textId="77777777" w:rsidR="005975FE" w:rsidRDefault="005975FE" w:rsidP="004100EA">
      <w:pPr>
        <w:ind w:left="-1440" w:right="-1440"/>
        <w:rPr>
          <w:rFonts w:ascii="Times New Roman" w:hAnsi="Times New Roman"/>
        </w:rPr>
      </w:pPr>
    </w:p>
    <w:p w14:paraId="38D79A46" w14:textId="77777777" w:rsidR="005975FE" w:rsidRDefault="005975FE" w:rsidP="004100EA">
      <w:pPr>
        <w:ind w:left="-1440" w:right="-1440"/>
        <w:rPr>
          <w:rFonts w:ascii="Times New Roman" w:hAnsi="Times New Roman"/>
        </w:rPr>
      </w:pPr>
    </w:p>
    <w:p w14:paraId="42464393" w14:textId="77777777" w:rsidR="005975FE" w:rsidRDefault="005975FE" w:rsidP="004100EA">
      <w:pPr>
        <w:ind w:left="-1440" w:right="-1440"/>
        <w:rPr>
          <w:rFonts w:ascii="Times New Roman" w:hAnsi="Times New Roman"/>
        </w:rPr>
      </w:pPr>
    </w:p>
    <w:p w14:paraId="1C9B3792" w14:textId="77777777" w:rsidR="005975FE" w:rsidRDefault="005975FE" w:rsidP="004100EA">
      <w:pPr>
        <w:ind w:left="-1440" w:right="-1440"/>
        <w:rPr>
          <w:rFonts w:ascii="Times New Roman" w:hAnsi="Times New Roman"/>
        </w:rPr>
      </w:pPr>
    </w:p>
    <w:p w14:paraId="09AF955D" w14:textId="77777777" w:rsidR="005975FE" w:rsidRDefault="005975FE" w:rsidP="004100EA">
      <w:pPr>
        <w:ind w:left="-1440" w:right="-1440"/>
        <w:rPr>
          <w:rFonts w:ascii="Times New Roman" w:hAnsi="Times New Roman"/>
        </w:rPr>
      </w:pPr>
    </w:p>
    <w:p w14:paraId="3001C28A" w14:textId="77777777" w:rsidR="005975FE" w:rsidRDefault="005975FE" w:rsidP="004100EA">
      <w:pPr>
        <w:ind w:left="-1440" w:right="-1440"/>
        <w:rPr>
          <w:rFonts w:ascii="Times New Roman" w:hAnsi="Times New Roman"/>
        </w:rPr>
      </w:pPr>
    </w:p>
    <w:p w14:paraId="4E90F2FC" w14:textId="77777777" w:rsidR="005975FE" w:rsidRDefault="005975FE" w:rsidP="004100EA">
      <w:pPr>
        <w:ind w:left="-1440" w:right="-1440"/>
        <w:rPr>
          <w:rFonts w:ascii="Times New Roman" w:hAnsi="Times New Roman"/>
        </w:rPr>
      </w:pPr>
    </w:p>
    <w:p w14:paraId="29C698FF" w14:textId="77777777" w:rsidR="005975FE" w:rsidRDefault="005975FE" w:rsidP="004100EA">
      <w:pPr>
        <w:ind w:left="-1440" w:right="-1440"/>
        <w:rPr>
          <w:rFonts w:ascii="Times New Roman" w:hAnsi="Times New Roman"/>
        </w:rPr>
      </w:pPr>
    </w:p>
    <w:p w14:paraId="42E8343F" w14:textId="77777777" w:rsidR="005975FE" w:rsidRDefault="005975FE" w:rsidP="004100EA">
      <w:pPr>
        <w:ind w:left="-1440" w:right="-1440"/>
        <w:rPr>
          <w:rFonts w:ascii="Times New Roman" w:hAnsi="Times New Roman"/>
        </w:rPr>
      </w:pPr>
    </w:p>
    <w:p w14:paraId="612924E9" w14:textId="77777777" w:rsidR="005975FE" w:rsidRDefault="005975FE" w:rsidP="004100EA">
      <w:pPr>
        <w:ind w:left="-1440" w:right="-1440"/>
        <w:rPr>
          <w:rFonts w:ascii="Times New Roman" w:hAnsi="Times New Roman"/>
        </w:rPr>
      </w:pPr>
    </w:p>
    <w:p w14:paraId="0279D830" w14:textId="77777777" w:rsidR="005975FE" w:rsidRDefault="005975FE" w:rsidP="004100EA">
      <w:pPr>
        <w:ind w:left="-1440" w:right="-1440"/>
        <w:rPr>
          <w:rFonts w:ascii="Times New Roman" w:hAnsi="Times New Roman"/>
        </w:rPr>
      </w:pPr>
    </w:p>
    <w:p w14:paraId="17675F3D" w14:textId="77777777" w:rsidR="005975FE" w:rsidRDefault="005975FE" w:rsidP="004100EA">
      <w:pPr>
        <w:ind w:left="-1440" w:right="-1440"/>
        <w:rPr>
          <w:rFonts w:ascii="Times New Roman" w:hAnsi="Times New Roman"/>
        </w:rPr>
      </w:pPr>
    </w:p>
    <w:p w14:paraId="73BD6AAC" w14:textId="77777777" w:rsidR="005975FE" w:rsidRPr="00760D19" w:rsidRDefault="005975FE" w:rsidP="004100EA">
      <w:pPr>
        <w:ind w:left="-1440" w:right="-1440"/>
        <w:rPr>
          <w:rFonts w:ascii="Times New Roman" w:hAnsi="Times New Roman"/>
        </w:rPr>
      </w:pPr>
    </w:p>
    <w:p w14:paraId="3E284FA8" w14:textId="77777777" w:rsidR="001D47DD" w:rsidRPr="00183CE3" w:rsidRDefault="001D47DD" w:rsidP="004100EA">
      <w:pPr>
        <w:pStyle w:val="Heading21"/>
        <w:ind w:left="-1440" w:right="-1440"/>
        <w:jc w:val="center"/>
        <w:rPr>
          <w:color w:val="auto"/>
        </w:rPr>
      </w:pPr>
      <w:r w:rsidRPr="00183CE3">
        <w:rPr>
          <w:color w:val="auto"/>
        </w:rPr>
        <w:t>Constitutivism</w:t>
      </w:r>
    </w:p>
    <w:p w14:paraId="2B84BA65" w14:textId="77777777" w:rsidR="001D47DD" w:rsidRPr="00183CE3" w:rsidRDefault="001D47DD" w:rsidP="004100EA">
      <w:pPr>
        <w:pStyle w:val="Heading31"/>
        <w:ind w:left="-1440" w:right="-1440"/>
        <w:jc w:val="center"/>
        <w:rPr>
          <w:color w:val="auto"/>
        </w:rPr>
      </w:pPr>
      <w:r w:rsidRPr="00183CE3">
        <w:rPr>
          <w:color w:val="auto"/>
        </w:rPr>
        <w:t>General</w:t>
      </w:r>
    </w:p>
    <w:p w14:paraId="1DEF90C8" w14:textId="710208EE"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 xml:space="preserve">A. Reversibility- an agent cannot fail to adhere to their constitutive aim without loosing their agency, since to be an agent is just to see yourself as the cause of your own actions. Thus inconsistency with constitutivism forecloses the possibility of </w:t>
      </w:r>
      <w:r w:rsidR="005975FE">
        <w:rPr>
          <w:rFonts w:ascii="Times New Roman" w:hAnsi="Times New Roman"/>
          <w:color w:val="auto"/>
        </w:rPr>
        <w:t>being an agent.</w:t>
      </w:r>
    </w:p>
    <w:p w14:paraId="0A920534" w14:textId="77777777" w:rsidR="001D47DD" w:rsidRPr="005975FE" w:rsidRDefault="001D47DD" w:rsidP="005975FE">
      <w:pPr>
        <w:pStyle w:val="NoSpacing"/>
        <w:ind w:left="-1440" w:right="-1440"/>
        <w:rPr>
          <w:rStyle w:val="FootnoteReference2"/>
          <w:rFonts w:ascii="Times New Roman" w:hAnsi="Times New Roman"/>
          <w:color w:val="auto"/>
        </w:rPr>
      </w:pPr>
      <w:r w:rsidRPr="005975FE">
        <w:rPr>
          <w:rFonts w:ascii="Times New Roman" w:hAnsi="Times New Roman"/>
        </w:rPr>
        <w:t>B. Inescapable—two warrants. Ferrero</w:t>
      </w:r>
      <w:r w:rsidRPr="005975FE">
        <w:rPr>
          <w:rStyle w:val="FootnoteReference2"/>
          <w:rFonts w:ascii="Times New Roman" w:hAnsi="Times New Roman"/>
          <w:color w:val="auto"/>
        </w:rPr>
        <w:footnoteReference w:id="8"/>
      </w:r>
    </w:p>
    <w:p w14:paraId="1EDE4661" w14:textId="77777777" w:rsidR="001D47DD" w:rsidRPr="00183CE3" w:rsidRDefault="001D47DD" w:rsidP="004100EA">
      <w:pPr>
        <w:widowControl w:val="0"/>
        <w:spacing w:after="240"/>
        <w:ind w:left="-1440" w:right="-1440"/>
        <w:rPr>
          <w:color w:val="auto"/>
          <w:sz w:val="16"/>
          <w:vertAlign w:val="superscript"/>
        </w:rPr>
      </w:pPr>
      <w:r w:rsidRPr="00183CE3">
        <w:rPr>
          <w:color w:val="auto"/>
          <w:sz w:val="16"/>
          <w:vertAlign w:val="superscript"/>
        </w:rPr>
        <w:t>3.1 The initial appeal of the shmagency objection rests on the impression that there is a close analogy between agency and ordinary enterprises. If one can stand outside of chess and question whether there is any reason to play this game, why couldnʼt one stand outside of agency and wonder whether there is any reason to play the agency game? The problem with this suggestion is that the analogy does not hold. Agency is a very special enterprise. Agency is distinctively ʻinescapable.ʼ This is what sets agency apart from all other enterprises and explains why constitutivism is focused on it rather than on any other enterprise. 3.2 Agency is special under two respects.</w:t>
      </w:r>
      <w:r w:rsidRPr="00183CE3">
        <w:rPr>
          <w:color w:val="auto"/>
        </w:rPr>
        <w:t xml:space="preserve"> </w:t>
      </w:r>
      <w:r w:rsidRPr="00183CE3">
        <w:rPr>
          <w:rFonts w:ascii="Times New Roman Bold" w:hAnsi="Times New Roman Bold"/>
          <w:color w:val="auto"/>
          <w:u w:val="single"/>
          <w:shd w:val="clear" w:color="auto" w:fill="FFFF00"/>
        </w:rPr>
        <w:t>First</w:t>
      </w:r>
      <w:r w:rsidRPr="00183CE3">
        <w:rPr>
          <w:color w:val="auto"/>
        </w:rPr>
        <w:t xml:space="preserve">, </w:t>
      </w:r>
      <w:r w:rsidRPr="00183CE3">
        <w:rPr>
          <w:color w:val="auto"/>
          <w:sz w:val="16"/>
          <w:vertAlign w:val="superscript"/>
        </w:rPr>
        <w:t>agency is the enterprise with the largest jurisdiction.12 All ordinary enterprises fall under it.</w:t>
      </w:r>
      <w:r w:rsidRPr="00183CE3">
        <w:rPr>
          <w:color w:val="auto"/>
        </w:rPr>
        <w:t xml:space="preserve"> </w:t>
      </w:r>
      <w:r w:rsidRPr="00183CE3">
        <w:rPr>
          <w:rFonts w:ascii="Times New Roman Bold" w:hAnsi="Times New Roman Bold"/>
          <w:color w:val="auto"/>
          <w:u w:val="single"/>
          <w:shd w:val="clear" w:color="auto" w:fill="FFFF00"/>
        </w:rPr>
        <w:t xml:space="preserve">To engage in any </w:t>
      </w:r>
      <w:r w:rsidRPr="00183CE3">
        <w:rPr>
          <w:color w:val="auto"/>
          <w:sz w:val="16"/>
          <w:vertAlign w:val="superscript"/>
        </w:rPr>
        <w:t>ordinary</w:t>
      </w:r>
      <w:r w:rsidRPr="00183CE3">
        <w:rPr>
          <w:rFonts w:ascii="Times New Roman Bold" w:hAnsi="Times New Roman Bold"/>
          <w:color w:val="auto"/>
          <w:u w:val="single"/>
        </w:rPr>
        <w:t xml:space="preserve"> </w:t>
      </w:r>
      <w:r w:rsidRPr="00183CE3">
        <w:rPr>
          <w:rFonts w:ascii="Times New Roman Bold" w:hAnsi="Times New Roman Bold"/>
          <w:color w:val="auto"/>
          <w:u w:val="single"/>
          <w:shd w:val="clear" w:color="auto" w:fill="FFFF00"/>
        </w:rPr>
        <w:t xml:space="preserve">enterprise is </w:t>
      </w:r>
      <w:r w:rsidRPr="00183CE3">
        <w:rPr>
          <w:rFonts w:ascii="Times New Roman Bold Italic" w:hAnsi="Times New Roman Bold Italic"/>
          <w:color w:val="auto"/>
          <w:u w:val="single"/>
          <w:shd w:val="clear" w:color="auto" w:fill="FFFF00"/>
        </w:rPr>
        <w:t xml:space="preserve">ipso facto </w:t>
      </w:r>
      <w:r w:rsidRPr="00183CE3">
        <w:rPr>
          <w:rFonts w:ascii="Times New Roman Bold" w:hAnsi="Times New Roman Bold"/>
          <w:color w:val="auto"/>
          <w:u w:val="single"/>
          <w:shd w:val="clear" w:color="auto" w:fill="FFFF00"/>
        </w:rPr>
        <w:t xml:space="preserve">to engage in </w:t>
      </w:r>
      <w:r w:rsidRPr="00183CE3">
        <w:rPr>
          <w:color w:val="auto"/>
          <w:sz w:val="16"/>
          <w:vertAlign w:val="superscript"/>
        </w:rPr>
        <w:t>the enterprise of</w:t>
      </w:r>
      <w:r w:rsidRPr="00183CE3">
        <w:rPr>
          <w:color w:val="auto"/>
        </w:rPr>
        <w:t xml:space="preserve"> </w:t>
      </w:r>
      <w:r w:rsidRPr="00183CE3">
        <w:rPr>
          <w:rFonts w:ascii="Times New Roman Bold" w:hAnsi="Times New Roman Bold"/>
          <w:color w:val="auto"/>
          <w:u w:val="single"/>
          <w:shd w:val="clear" w:color="auto" w:fill="FFFF00"/>
        </w:rPr>
        <w:t>agency</w:t>
      </w:r>
      <w:r w:rsidRPr="00183CE3">
        <w:rPr>
          <w:color w:val="auto"/>
          <w:shd w:val="clear" w:color="auto" w:fill="FFFF00"/>
        </w:rPr>
        <w:t>.</w:t>
      </w:r>
      <w:r w:rsidRPr="00183CE3">
        <w:rPr>
          <w:color w:val="auto"/>
        </w:rPr>
        <w:t xml:space="preserve"> </w:t>
      </w:r>
      <w:r w:rsidRPr="00183CE3">
        <w:rPr>
          <w:color w:val="auto"/>
          <w:sz w:val="16"/>
          <w:vertAlign w:val="superscript"/>
        </w:rPr>
        <w:t>In addition, there are instances of behavior that fall under no other enterprise but agency. First,</w:t>
      </w:r>
      <w:r w:rsidRPr="00183CE3">
        <w:rPr>
          <w:color w:val="auto"/>
        </w:rPr>
        <w:t xml:space="preserve"> </w:t>
      </w:r>
      <w:r w:rsidRPr="00183CE3">
        <w:rPr>
          <w:rFonts w:ascii="Times New Roman Bold" w:hAnsi="Times New Roman Bold"/>
          <w:color w:val="auto"/>
          <w:u w:val="single"/>
          <w:shd w:val="clear" w:color="auto" w:fill="FFFF00"/>
        </w:rPr>
        <w:t xml:space="preserve">intentional transitions </w:t>
      </w:r>
      <w:r w:rsidRPr="00183CE3">
        <w:rPr>
          <w:color w:val="auto"/>
          <w:sz w:val="16"/>
          <w:vertAlign w:val="superscript"/>
        </w:rPr>
        <w:t xml:space="preserve">in and </w:t>
      </w:r>
      <w:r w:rsidRPr="00183CE3">
        <w:rPr>
          <w:rFonts w:ascii="Times New Roman Bold" w:hAnsi="Times New Roman Bold"/>
          <w:color w:val="auto"/>
          <w:u w:val="single"/>
          <w:shd w:val="clear" w:color="auto" w:fill="FFFF00"/>
        </w:rPr>
        <w:t xml:space="preserve">out of </w:t>
      </w:r>
      <w:r w:rsidRPr="00183CE3">
        <w:rPr>
          <w:color w:val="auto"/>
          <w:sz w:val="16"/>
          <w:vertAlign w:val="superscript"/>
        </w:rPr>
        <w:t>particular</w:t>
      </w:r>
      <w:r w:rsidRPr="00183CE3">
        <w:rPr>
          <w:rFonts w:ascii="Times New Roman Bold" w:hAnsi="Times New Roman Bold"/>
          <w:color w:val="auto"/>
          <w:u w:val="single"/>
        </w:rPr>
        <w:t xml:space="preserve"> </w:t>
      </w:r>
      <w:r w:rsidRPr="00183CE3">
        <w:rPr>
          <w:rFonts w:ascii="Times New Roman Bold" w:hAnsi="Times New Roman Bold"/>
          <w:color w:val="auto"/>
          <w:u w:val="single"/>
          <w:shd w:val="clear" w:color="auto" w:fill="FFFF00"/>
        </w:rPr>
        <w:t>enterprises</w:t>
      </w:r>
      <w:r w:rsidRPr="00183CE3">
        <w:rPr>
          <w:rFonts w:ascii="Times New Roman Bold" w:hAnsi="Times New Roman Bold"/>
          <w:color w:val="auto"/>
          <w:u w:val="single"/>
        </w:rPr>
        <w:t xml:space="preserve"> </w:t>
      </w:r>
      <w:r w:rsidRPr="00183CE3">
        <w:rPr>
          <w:color w:val="auto"/>
          <w:sz w:val="16"/>
          <w:vertAlign w:val="superscript"/>
        </w:rPr>
        <w:t>might not count as moves within those enterprises, but they</w:t>
      </w:r>
      <w:r w:rsidRPr="00183CE3">
        <w:rPr>
          <w:color w:val="auto"/>
        </w:rPr>
        <w:t xml:space="preserve"> </w:t>
      </w:r>
      <w:r w:rsidRPr="00183CE3">
        <w:rPr>
          <w:rFonts w:ascii="Times New Roman Bold" w:hAnsi="Times New Roman Bold"/>
          <w:color w:val="auto"/>
          <w:u w:val="single"/>
          <w:shd w:val="clear" w:color="auto" w:fill="FFFF00"/>
        </w:rPr>
        <w:t xml:space="preserve">are </w:t>
      </w:r>
      <w:r w:rsidRPr="00183CE3">
        <w:rPr>
          <w:color w:val="auto"/>
          <w:sz w:val="16"/>
          <w:vertAlign w:val="superscript"/>
        </w:rPr>
        <w:t>still</w:t>
      </w:r>
      <w:r w:rsidRPr="00183CE3">
        <w:rPr>
          <w:rFonts w:ascii="Times New Roman Bold" w:hAnsi="Times New Roman Bold"/>
          <w:color w:val="auto"/>
          <w:u w:val="single"/>
        </w:rPr>
        <w:t xml:space="preserve"> </w:t>
      </w:r>
      <w:r w:rsidRPr="00183CE3">
        <w:rPr>
          <w:rFonts w:ascii="Times New Roman Bold" w:hAnsi="Times New Roman Bold"/>
          <w:color w:val="auto"/>
          <w:u w:val="single"/>
          <w:shd w:val="clear" w:color="auto" w:fill="FFFF00"/>
        </w:rPr>
        <w:t>instances of intentional agency</w:t>
      </w:r>
      <w:r w:rsidRPr="00183CE3">
        <w:rPr>
          <w:color w:val="auto"/>
        </w:rPr>
        <w:t>,</w:t>
      </w:r>
      <w:r w:rsidRPr="00183CE3">
        <w:rPr>
          <w:color w:val="auto"/>
          <w:sz w:val="16"/>
          <w:vertAlign w:val="superscript"/>
        </w:rPr>
        <w:t xml:space="preserve"> of bare intentional agency, so to say. Second</w:t>
      </w:r>
      <w:r w:rsidRPr="00183CE3">
        <w:rPr>
          <w:color w:val="auto"/>
        </w:rPr>
        <w:t xml:space="preserve">, </w:t>
      </w:r>
      <w:r w:rsidRPr="00183CE3">
        <w:rPr>
          <w:rFonts w:ascii="Times New Roman Bold" w:hAnsi="Times New Roman Bold"/>
          <w:color w:val="auto"/>
          <w:u w:val="single"/>
        </w:rPr>
        <w:t xml:space="preserve">agency is </w:t>
      </w:r>
      <w:r w:rsidRPr="00183CE3">
        <w:rPr>
          <w:color w:val="auto"/>
          <w:sz w:val="16"/>
          <w:vertAlign w:val="superscript"/>
        </w:rPr>
        <w:t>the locus</w:t>
      </w:r>
      <w:r w:rsidRPr="00183CE3">
        <w:rPr>
          <w:color w:val="auto"/>
        </w:rPr>
        <w:t xml:space="preserve"> </w:t>
      </w:r>
      <w:r w:rsidRPr="00183CE3">
        <w:rPr>
          <w:rFonts w:ascii="Times New Roman Bold" w:hAnsi="Times New Roman Bold"/>
          <w:color w:val="auto"/>
          <w:u w:val="single"/>
        </w:rPr>
        <w:t xml:space="preserve">where we adjudicate the merits </w:t>
      </w:r>
      <w:r w:rsidRPr="00183CE3">
        <w:rPr>
          <w:color w:val="auto"/>
          <w:sz w:val="16"/>
          <w:vertAlign w:val="superscript"/>
        </w:rPr>
        <w:t>and demerits</w:t>
      </w:r>
      <w:r w:rsidRPr="00183CE3">
        <w:rPr>
          <w:color w:val="auto"/>
        </w:rPr>
        <w:t xml:space="preserve"> </w:t>
      </w:r>
      <w:r w:rsidRPr="00183CE3">
        <w:rPr>
          <w:rFonts w:ascii="Times New Roman Bold" w:hAnsi="Times New Roman Bold"/>
          <w:color w:val="auto"/>
          <w:u w:val="single"/>
        </w:rPr>
        <w:t xml:space="preserve">of participating in </w:t>
      </w:r>
      <w:r w:rsidRPr="00183CE3">
        <w:rPr>
          <w:color w:val="auto"/>
          <w:sz w:val="16"/>
          <w:vertAlign w:val="superscript"/>
        </w:rPr>
        <w:t>any</w:t>
      </w:r>
      <w:r w:rsidRPr="00183CE3">
        <w:rPr>
          <w:color w:val="auto"/>
        </w:rPr>
        <w:t xml:space="preserve"> </w:t>
      </w:r>
      <w:r w:rsidRPr="00183CE3">
        <w:rPr>
          <w:rFonts w:ascii="Times New Roman Bold" w:hAnsi="Times New Roman Bold"/>
          <w:color w:val="auto"/>
          <w:u w:val="single"/>
        </w:rPr>
        <w:t>ordinary enterprise</w:t>
      </w:r>
      <w:r w:rsidRPr="00183CE3">
        <w:rPr>
          <w:color w:val="auto"/>
        </w:rPr>
        <w:t xml:space="preserve">. </w:t>
      </w:r>
      <w:r w:rsidRPr="00183CE3">
        <w:rPr>
          <w:color w:val="auto"/>
          <w:sz w:val="16"/>
          <w:vertAlign w:val="superscript"/>
        </w:rPr>
        <w:t>Reasoning whether to participate in a particular enterprise is often conducted outside of that enterprise, even while one is otherwise engaged in it</w:t>
      </w:r>
      <w:r w:rsidRPr="00183CE3">
        <w:rPr>
          <w:color w:val="auto"/>
        </w:rPr>
        <w:t xml:space="preserve">. </w:t>
      </w:r>
      <w:r w:rsidRPr="00183CE3">
        <w:rPr>
          <w:rFonts w:ascii="Times New Roman Bold" w:hAnsi="Times New Roman Bold"/>
          <w:color w:val="auto"/>
          <w:u w:val="single"/>
        </w:rPr>
        <w:t xml:space="preserve">Practical reflection is a manifestation of </w:t>
      </w:r>
      <w:r w:rsidRPr="00183CE3">
        <w:rPr>
          <w:color w:val="auto"/>
          <w:sz w:val="16"/>
          <w:vertAlign w:val="superscript"/>
        </w:rPr>
        <w:t>full-fledged</w:t>
      </w:r>
      <w:r w:rsidRPr="00183CE3">
        <w:rPr>
          <w:color w:val="auto"/>
        </w:rPr>
        <w:t xml:space="preserve"> </w:t>
      </w:r>
      <w:r w:rsidRPr="00183CE3">
        <w:rPr>
          <w:rFonts w:ascii="Times New Roman Bold" w:hAnsi="Times New Roman Bold"/>
          <w:color w:val="auto"/>
          <w:u w:val="single"/>
        </w:rPr>
        <w:t>intentional agency</w:t>
      </w:r>
      <w:r w:rsidRPr="00183CE3">
        <w:rPr>
          <w:color w:val="auto"/>
        </w:rPr>
        <w:t xml:space="preserve"> </w:t>
      </w:r>
      <w:r w:rsidRPr="00183CE3">
        <w:rPr>
          <w:color w:val="auto"/>
          <w:sz w:val="16"/>
          <w:vertAlign w:val="superscript"/>
        </w:rPr>
        <w:t>but it does not necessary belong to any other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enterprises.133.3 The</w:t>
      </w:r>
      <w:r w:rsidRPr="00183CE3">
        <w:rPr>
          <w:color w:val="auto"/>
        </w:rPr>
        <w:t xml:space="preserve"> </w:t>
      </w:r>
      <w:r w:rsidRPr="00183CE3">
        <w:rPr>
          <w:rFonts w:ascii="Times New Roman Bold" w:hAnsi="Times New Roman Bold"/>
          <w:color w:val="auto"/>
          <w:u w:val="single"/>
          <w:shd w:val="clear" w:color="auto" w:fill="FFFF00"/>
        </w:rPr>
        <w:t>second</w:t>
      </w:r>
      <w:r w:rsidRPr="00183CE3">
        <w:rPr>
          <w:color w:val="auto"/>
        </w:rPr>
        <w:t xml:space="preserve"> </w:t>
      </w:r>
      <w:r w:rsidRPr="00183CE3">
        <w:rPr>
          <w:color w:val="auto"/>
          <w:sz w:val="16"/>
          <w:vertAlign w:val="superscript"/>
        </w:rPr>
        <w:t xml:space="preserve">feature that makes agency stand apart from ordinary enterprises is agencyʼs </w:t>
      </w:r>
      <w:r w:rsidRPr="00183CE3">
        <w:rPr>
          <w:rFonts w:ascii="Times New Roman Italic" w:hAnsi="Times New Roman Italic"/>
          <w:color w:val="auto"/>
          <w:sz w:val="16"/>
          <w:vertAlign w:val="superscript"/>
        </w:rPr>
        <w:t>closure.</w:t>
      </w:r>
      <w:r w:rsidRPr="00183CE3">
        <w:rPr>
          <w:rFonts w:ascii="Times New Roman Italic" w:hAnsi="Times New Roman Italic"/>
          <w:color w:val="auto"/>
        </w:rPr>
        <w:t xml:space="preserve"> </w:t>
      </w:r>
      <w:r w:rsidRPr="00183CE3">
        <w:rPr>
          <w:rFonts w:ascii="Times New Roman Bold" w:hAnsi="Times New Roman Bold"/>
          <w:color w:val="auto"/>
          <w:u w:val="single"/>
          <w:shd w:val="clear" w:color="auto" w:fill="FFFF00"/>
        </w:rPr>
        <w:t>Agency is closed under</w:t>
      </w:r>
      <w:r w:rsidRPr="00183CE3">
        <w:rPr>
          <w:color w:val="auto"/>
          <w:shd w:val="clear" w:color="auto" w:fill="FFFF00"/>
        </w:rPr>
        <w:t xml:space="preserve"> </w:t>
      </w:r>
      <w:r w:rsidRPr="00183CE3">
        <w:rPr>
          <w:color w:val="auto"/>
          <w:sz w:val="16"/>
          <w:vertAlign w:val="superscript"/>
        </w:rPr>
        <w:t>the operation of</w:t>
      </w:r>
      <w:r w:rsidRPr="00183CE3">
        <w:rPr>
          <w:color w:val="auto"/>
        </w:rPr>
        <w:t xml:space="preserve"> </w:t>
      </w:r>
      <w:r w:rsidRPr="00183CE3">
        <w:rPr>
          <w:rFonts w:ascii="Times New Roman Bold" w:hAnsi="Times New Roman Bold"/>
          <w:color w:val="auto"/>
          <w:u w:val="single"/>
          <w:shd w:val="clear" w:color="auto" w:fill="FFFF00"/>
        </w:rPr>
        <w:t>reflective rational assessment</w:t>
      </w:r>
      <w:r w:rsidRPr="00183CE3">
        <w:rPr>
          <w:color w:val="auto"/>
          <w:shd w:val="clear" w:color="auto" w:fill="FFFF00"/>
        </w:rPr>
        <w:t>.</w:t>
      </w:r>
      <w:r w:rsidRPr="00183CE3">
        <w:rPr>
          <w:color w:val="auto"/>
        </w:rPr>
        <w:t xml:space="preserve"> </w:t>
      </w:r>
      <w:r w:rsidRPr="00183CE3">
        <w:rPr>
          <w:color w:val="auto"/>
          <w:sz w:val="16"/>
          <w:vertAlign w:val="superscript"/>
        </w:rPr>
        <w:t>As the case of radical re-evaluations shows,</w:t>
      </w:r>
      <w:r w:rsidRPr="00183CE3">
        <w:rPr>
          <w:color w:val="auto"/>
        </w:rPr>
        <w:t xml:space="preserve"> </w:t>
      </w:r>
      <w:r w:rsidRPr="00183CE3">
        <w:rPr>
          <w:rFonts w:ascii="Times New Roman Bold" w:hAnsi="Times New Roman Bold"/>
          <w:color w:val="auto"/>
          <w:u w:val="single"/>
          <w:shd w:val="clear" w:color="auto" w:fill="FFFF00"/>
        </w:rPr>
        <w:t>ordinary enterprises are never fully</w:t>
      </w:r>
      <w:r w:rsidRPr="00183CE3">
        <w:rPr>
          <w:rFonts w:ascii="Times New Roman Bold" w:hAnsi="Times New Roman Bold"/>
          <w:color w:val="auto"/>
          <w:u w:val="single"/>
        </w:rPr>
        <w:t xml:space="preserve"> </w:t>
      </w:r>
      <w:r w:rsidRPr="00183CE3">
        <w:rPr>
          <w:rFonts w:ascii="Times New Roman Bold" w:hAnsi="Times New Roman Bold"/>
          <w:color w:val="auto"/>
          <w:u w:val="single"/>
          <w:shd w:val="clear" w:color="auto" w:fill="FFFF00"/>
        </w:rPr>
        <w:t>closed under reflection. There is</w:t>
      </w:r>
      <w:r w:rsidRPr="00183CE3">
        <w:rPr>
          <w:rFonts w:ascii="Times New Roman Bold" w:hAnsi="Times New Roman Bold"/>
          <w:color w:val="auto"/>
          <w:u w:val="single"/>
        </w:rPr>
        <w:t xml:space="preserve"> </w:t>
      </w:r>
      <w:r w:rsidRPr="00183CE3">
        <w:rPr>
          <w:color w:val="auto"/>
          <w:sz w:val="16"/>
          <w:vertAlign w:val="superscript"/>
        </w:rPr>
        <w:t>always</w:t>
      </w:r>
      <w:r w:rsidRPr="00183CE3">
        <w:rPr>
          <w:color w:val="auto"/>
        </w:rPr>
        <w:t xml:space="preserve"> </w:t>
      </w:r>
      <w:r w:rsidRPr="00183CE3">
        <w:rPr>
          <w:rFonts w:ascii="Times New Roman Bold" w:hAnsi="Times New Roman Bold"/>
          <w:color w:val="auto"/>
          <w:u w:val="single"/>
          <w:shd w:val="clear" w:color="auto" w:fill="FFFF00"/>
        </w:rPr>
        <w:t>the possibility of reflecting on their justification while standing outside of them</w:t>
      </w:r>
      <w:r w:rsidRPr="00183CE3">
        <w:rPr>
          <w:color w:val="auto"/>
        </w:rPr>
        <w:t xml:space="preserve">. </w:t>
      </w:r>
      <w:r w:rsidRPr="00183CE3">
        <w:rPr>
          <w:color w:val="auto"/>
          <w:sz w:val="16"/>
          <w:vertAlign w:val="superscript"/>
        </w:rPr>
        <w:t>Not so for rational agency. The constitutive features of agency (no matter whether they are conceived as aims, motives, capacities, commitments, etc.) continue to operate even when the agent is assessing whether she is justified in her engagement in agency. One cannot put agency on hold while trying to determine whether agency is justified because this kind of practical reasoning is the exclusive job of intentional agency. This does not mean that agency falls outside of the reach of reflection. But even</w:t>
      </w:r>
      <w:r w:rsidRPr="00183CE3">
        <w:rPr>
          <w:color w:val="auto"/>
        </w:rPr>
        <w:t xml:space="preserve"> </w:t>
      </w:r>
      <w:r w:rsidRPr="00183CE3">
        <w:rPr>
          <w:rFonts w:ascii="Times New Roman Bold" w:hAnsi="Times New Roman Bold"/>
          <w:color w:val="auto"/>
          <w:u w:val="single"/>
          <w:shd w:val="clear" w:color="auto" w:fill="FFFF00"/>
        </w:rPr>
        <w:t>reflection about agency is a manifestation of agency</w:t>
      </w:r>
      <w:r w:rsidRPr="00183CE3">
        <w:rPr>
          <w:color w:val="auto"/>
          <w:shd w:val="clear" w:color="auto" w:fill="FFFF00"/>
        </w:rPr>
        <w:t>.</w:t>
      </w:r>
      <w:r w:rsidRPr="00183CE3">
        <w:rPr>
          <w:color w:val="auto"/>
          <w:sz w:val="16"/>
          <w:vertAlign w:val="superscript"/>
        </w:rPr>
        <w:t>14</w:t>
      </w:r>
      <w:r w:rsidRPr="00183CE3">
        <w:rPr>
          <w:color w:val="auto"/>
          <w:sz w:val="16"/>
          <w:vertAlign w:val="superscript"/>
        </w:rPr>
        <w:cr/>
        <w:t xml:space="preserve">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 3.4 To sum up, agency is special because of two distinctive features. First, agency is not the only game in town, but it is the biggest possible one. In addition to instances of bare intentional agency, any engagement in an ordinary enterprise is </w:t>
      </w:r>
      <w:r w:rsidRPr="00183CE3">
        <w:rPr>
          <w:rFonts w:ascii="Times New Roman Italic" w:hAnsi="Times New Roman Italic"/>
          <w:color w:val="auto"/>
          <w:sz w:val="16"/>
          <w:vertAlign w:val="superscript"/>
        </w:rPr>
        <w:t xml:space="preserve">ipso facto </w:t>
      </w:r>
      <w:r w:rsidRPr="00183CE3">
        <w:rPr>
          <w:color w:val="auto"/>
          <w:sz w:val="16"/>
          <w:vertAlign w:val="superscript"/>
        </w:rPr>
        <w:t xml:space="preserve">an engagement in the enterprise of agency. Second, agency is closed under rational reflection. It is closed under the self- directed application of its distinctive discursive operation, the asking for and the giving of reasons for action. The combination of these features is what makes agency </w:t>
      </w:r>
      <w:r w:rsidRPr="00183CE3">
        <w:rPr>
          <w:rFonts w:ascii="Times New Roman Italic" w:hAnsi="Times New Roman Italic"/>
          <w:color w:val="auto"/>
          <w:sz w:val="16"/>
          <w:vertAlign w:val="superscript"/>
        </w:rPr>
        <w:t xml:space="preserve">inescapable. </w:t>
      </w:r>
      <w:r w:rsidRPr="00183CE3">
        <w:rPr>
          <w:color w:val="auto"/>
          <w:sz w:val="16"/>
          <w:vertAlign w:val="superscript"/>
        </w:rPr>
        <w:t>This is the kind of nonoptionality that supports the viability of constitutivism.</w:t>
      </w:r>
    </w:p>
    <w:p w14:paraId="503EAA57" w14:textId="77777777" w:rsidR="001D47DD" w:rsidRPr="00E52CF8" w:rsidRDefault="001D47DD" w:rsidP="004100EA">
      <w:pPr>
        <w:pStyle w:val="NoSpacing"/>
        <w:ind w:left="-1440" w:right="-1440"/>
        <w:rPr>
          <w:rFonts w:ascii="Times New Roman" w:hAnsi="Times New Roman"/>
        </w:rPr>
      </w:pPr>
      <w:r w:rsidRPr="00E52CF8">
        <w:rPr>
          <w:rFonts w:ascii="Times New Roman" w:hAnsi="Times New Roman"/>
        </w:rPr>
        <w:t>Four impacts here</w:t>
      </w:r>
    </w:p>
    <w:p w14:paraId="0F19A0CD" w14:textId="77777777" w:rsidR="001D47DD" w:rsidRPr="00E52CF8" w:rsidRDefault="001D47DD" w:rsidP="004100EA">
      <w:pPr>
        <w:pStyle w:val="NoSpacing"/>
        <w:ind w:left="-1440" w:right="-1440"/>
        <w:rPr>
          <w:rFonts w:ascii="Times New Roman" w:hAnsi="Times New Roman"/>
        </w:rPr>
      </w:pPr>
      <w:r w:rsidRPr="00E52CF8">
        <w:rPr>
          <w:rFonts w:ascii="Times New Roman" w:hAnsi="Times New Roman"/>
        </w:rPr>
        <w:t>1. I control the link to instantiation of his framework- to merely reflect about his standard is an act of agency</w:t>
      </w:r>
    </w:p>
    <w:p w14:paraId="653AA01A" w14:textId="77777777" w:rsidR="001D47DD" w:rsidRPr="00E52CF8" w:rsidRDefault="001D47DD" w:rsidP="004100EA">
      <w:pPr>
        <w:pStyle w:val="NoSpacing"/>
        <w:ind w:left="-1440" w:right="-1440"/>
        <w:rPr>
          <w:rFonts w:ascii="Times New Roman" w:hAnsi="Times New Roman"/>
        </w:rPr>
      </w:pPr>
      <w:r w:rsidRPr="00E52CF8">
        <w:rPr>
          <w:rFonts w:ascii="Times New Roman" w:hAnsi="Times New Roman"/>
        </w:rPr>
        <w:t>2. Probability- what distinguishes humans from animals is that humans actions are instances of intentional agency, not merely the product of impulses or desires. We know that humans are distinct from animals, so that requires a different constitutive aim</w:t>
      </w:r>
    </w:p>
    <w:p w14:paraId="151CF82A" w14:textId="77777777" w:rsidR="001D47DD" w:rsidRPr="00E52CF8" w:rsidRDefault="001D47DD" w:rsidP="004100EA">
      <w:pPr>
        <w:pStyle w:val="NoSpacing"/>
        <w:ind w:left="-1440" w:right="-1440"/>
        <w:rPr>
          <w:rFonts w:ascii="Times New Roman" w:hAnsi="Times New Roman"/>
        </w:rPr>
      </w:pPr>
      <w:r w:rsidRPr="00E52CF8">
        <w:rPr>
          <w:rFonts w:ascii="Times New Roman" w:hAnsi="Times New Roman"/>
        </w:rPr>
        <w:t>3. Solves back schmagency and skepticism- you can escape the game of chess but you’re still an agent- to reflect and question your agency is an act of agency</w:t>
      </w:r>
    </w:p>
    <w:p w14:paraId="13691A42" w14:textId="77777777" w:rsidR="001D47DD" w:rsidRPr="00E52CF8" w:rsidRDefault="001D47DD" w:rsidP="004100EA">
      <w:pPr>
        <w:pStyle w:val="NoSpacing"/>
        <w:ind w:left="-1440" w:right="-1440"/>
        <w:rPr>
          <w:rFonts w:ascii="Times New Roman" w:hAnsi="Times New Roman"/>
        </w:rPr>
      </w:pPr>
      <w:r w:rsidRPr="00E52CF8">
        <w:rPr>
          <w:rFonts w:ascii="Times New Roman" w:hAnsi="Times New Roman"/>
        </w:rPr>
        <w:t>4. Motivation- constituvism provides non optional reasons for acting, so it ensures a motivational force internal to the concept of being an agent</w:t>
      </w:r>
    </w:p>
    <w:p w14:paraId="422115E4" w14:textId="77777777" w:rsidR="001D47DD" w:rsidRPr="00183CE3" w:rsidRDefault="001D47DD" w:rsidP="004100EA">
      <w:pPr>
        <w:tabs>
          <w:tab w:val="left" w:pos="0"/>
        </w:tabs>
        <w:ind w:left="-1440" w:right="-1440"/>
        <w:rPr>
          <w:rFonts w:ascii="Times New Roman" w:hAnsi="Times New Roman"/>
          <w:color w:val="auto"/>
        </w:rPr>
      </w:pPr>
    </w:p>
    <w:p w14:paraId="0A51A359" w14:textId="77777777" w:rsidR="001D47DD" w:rsidRDefault="001D47DD" w:rsidP="004100EA">
      <w:pPr>
        <w:ind w:left="-1440" w:right="-1440"/>
        <w:rPr>
          <w:color w:val="auto"/>
        </w:rPr>
      </w:pPr>
    </w:p>
    <w:p w14:paraId="7FDD602D" w14:textId="77777777" w:rsidR="00384872" w:rsidRDefault="00384872" w:rsidP="004100EA">
      <w:pPr>
        <w:ind w:left="-1440" w:right="-1440"/>
        <w:rPr>
          <w:color w:val="auto"/>
        </w:rPr>
      </w:pPr>
    </w:p>
    <w:p w14:paraId="6ABF9362" w14:textId="77777777" w:rsidR="00384872" w:rsidRDefault="00384872" w:rsidP="004100EA">
      <w:pPr>
        <w:ind w:left="-1440" w:right="-1440"/>
        <w:rPr>
          <w:color w:val="auto"/>
        </w:rPr>
      </w:pPr>
    </w:p>
    <w:p w14:paraId="52860C50" w14:textId="77777777" w:rsidR="00384872" w:rsidRDefault="00384872" w:rsidP="004100EA">
      <w:pPr>
        <w:ind w:left="-1440" w:right="-1440"/>
        <w:rPr>
          <w:color w:val="auto"/>
        </w:rPr>
      </w:pPr>
    </w:p>
    <w:p w14:paraId="7B93409C" w14:textId="77777777" w:rsidR="00384872" w:rsidRPr="00183CE3" w:rsidRDefault="00384872" w:rsidP="004100EA">
      <w:pPr>
        <w:ind w:left="-1440" w:right="-1440"/>
        <w:rPr>
          <w:color w:val="auto"/>
        </w:rPr>
      </w:pPr>
    </w:p>
    <w:p w14:paraId="78F446CD" w14:textId="77777777" w:rsidR="001D47DD" w:rsidRPr="00183CE3" w:rsidRDefault="001D47DD" w:rsidP="004100EA">
      <w:pPr>
        <w:pStyle w:val="Heading31"/>
        <w:ind w:left="-1440" w:right="-1440"/>
        <w:jc w:val="center"/>
        <w:rPr>
          <w:color w:val="auto"/>
        </w:rPr>
      </w:pPr>
      <w:r w:rsidRPr="00183CE3">
        <w:rPr>
          <w:color w:val="auto"/>
        </w:rPr>
        <w:t>A2 Communal Discourse/Aggregation</w:t>
      </w:r>
    </w:p>
    <w:p w14:paraId="4E4D0C86" w14:textId="77777777" w:rsidR="001D47DD" w:rsidRPr="00183CE3" w:rsidRDefault="001D47DD" w:rsidP="004100EA">
      <w:pPr>
        <w:tabs>
          <w:tab w:val="left" w:pos="0"/>
        </w:tabs>
        <w:ind w:left="-1440" w:right="-1440"/>
        <w:rPr>
          <w:rFonts w:ascii="Times New Roman" w:hAnsi="Times New Roman"/>
          <w:color w:val="auto"/>
        </w:rPr>
      </w:pPr>
      <w:r w:rsidRPr="00183CE3">
        <w:rPr>
          <w:rFonts w:ascii="Times New Roman" w:hAnsi="Times New Roman"/>
          <w:color w:val="auto"/>
        </w:rPr>
        <w:t xml:space="preserve">This also preempts aggregations frameworks that claim every agent has a differing perspective and values. Reject frameworks that aggregate individual views via polls or emotive response because the idea of the individual view as the most basic unit of collective reasoning is flawed – Laurence indicates that the intentions of individual agents are synthesized into a collective action, involved in the adoption of the perspective of a shared consciousness. </w:t>
      </w:r>
    </w:p>
    <w:p w14:paraId="7CE659CD" w14:textId="77777777" w:rsidR="001D47DD" w:rsidRPr="00183CE3" w:rsidRDefault="001D47DD" w:rsidP="004100EA">
      <w:pPr>
        <w:ind w:left="-1440" w:right="-1440"/>
        <w:jc w:val="center"/>
        <w:rPr>
          <w:rFonts w:ascii="Times New Roman" w:hAnsi="Times New Roman"/>
          <w:color w:val="auto"/>
        </w:rPr>
      </w:pPr>
    </w:p>
    <w:p w14:paraId="702B1B7C" w14:textId="77777777" w:rsidR="001D47DD" w:rsidRPr="00183CE3" w:rsidRDefault="001D47DD" w:rsidP="004100EA">
      <w:pPr>
        <w:ind w:left="-1440" w:right="-1440"/>
        <w:jc w:val="center"/>
        <w:rPr>
          <w:rFonts w:ascii="Times New Roman" w:hAnsi="Times New Roman"/>
          <w:color w:val="auto"/>
        </w:rPr>
      </w:pPr>
    </w:p>
    <w:p w14:paraId="40CA4F45" w14:textId="77777777" w:rsidR="001D47DD" w:rsidRDefault="001D47DD" w:rsidP="004100EA">
      <w:pPr>
        <w:pStyle w:val="Heading11"/>
        <w:ind w:left="-1440" w:right="-1440"/>
        <w:rPr>
          <w:color w:val="auto"/>
        </w:rPr>
      </w:pPr>
      <w:r w:rsidRPr="00183CE3">
        <w:rPr>
          <w:color w:val="auto"/>
        </w:rPr>
        <w:t>FW Frontlines</w:t>
      </w:r>
    </w:p>
    <w:p w14:paraId="2C4FE136" w14:textId="77777777" w:rsidR="001D47DD" w:rsidRPr="00384872" w:rsidRDefault="001D47DD" w:rsidP="004100EA">
      <w:pPr>
        <w:ind w:left="-1440" w:right="-1440"/>
        <w:rPr>
          <w:rFonts w:ascii="Times New Roman" w:hAnsi="Times New Roman"/>
        </w:rPr>
      </w:pPr>
      <w:r w:rsidRPr="00384872">
        <w:rPr>
          <w:rFonts w:ascii="Times New Roman" w:hAnsi="Times New Roman"/>
        </w:rPr>
        <w:t>A2 Korsgaard= Aiming At Action</w:t>
      </w:r>
    </w:p>
    <w:p w14:paraId="0F7F919D" w14:textId="6946B271" w:rsidR="001D47DD" w:rsidRPr="005A51F8" w:rsidRDefault="001D47DD" w:rsidP="004100EA">
      <w:pPr>
        <w:ind w:left="-1440" w:right="-1440"/>
        <w:rPr>
          <w:rFonts w:ascii="Times New Roman" w:hAnsi="Times New Roman"/>
        </w:rPr>
      </w:pPr>
      <w:r w:rsidRPr="005A51F8">
        <w:rPr>
          <w:rFonts w:ascii="Times New Roman" w:hAnsi="Times New Roman"/>
        </w:rPr>
        <w:t xml:space="preserve">1. You don’t know what it means to act </w:t>
      </w:r>
      <w:r w:rsidR="00C6609B" w:rsidRPr="005A51F8">
        <w:rPr>
          <w:rFonts w:ascii="Times New Roman" w:hAnsi="Times New Roman"/>
        </w:rPr>
        <w:t>consistently</w:t>
      </w:r>
      <w:r w:rsidRPr="005A51F8">
        <w:rPr>
          <w:rFonts w:ascii="Times New Roman" w:hAnsi="Times New Roman"/>
        </w:rPr>
        <w:t xml:space="preserve"> with it or not- my claim is that it doesn’t make sense we aspire to what we’re doing </w:t>
      </w:r>
      <w:r w:rsidR="00C6609B">
        <w:rPr>
          <w:rFonts w:ascii="Times New Roman" w:hAnsi="Times New Roman"/>
        </w:rPr>
        <w:t>because</w:t>
      </w:r>
      <w:r w:rsidRPr="005A51F8">
        <w:rPr>
          <w:rFonts w:ascii="Times New Roman" w:hAnsi="Times New Roman"/>
        </w:rPr>
        <w:t xml:space="preserve"> to think that you have to think what I’m doing </w:t>
      </w:r>
      <w:r w:rsidR="00C6609B">
        <w:rPr>
          <w:rFonts w:ascii="Times New Roman" w:hAnsi="Times New Roman"/>
        </w:rPr>
        <w:t>is inline with it- if anything you</w:t>
      </w:r>
      <w:r w:rsidRPr="005A51F8">
        <w:rPr>
          <w:rFonts w:ascii="Times New Roman" w:hAnsi="Times New Roman"/>
        </w:rPr>
        <w:t xml:space="preserve"> do is equally </w:t>
      </w:r>
      <w:r w:rsidR="00C6609B">
        <w:rPr>
          <w:rFonts w:ascii="Times New Roman" w:hAnsi="Times New Roman"/>
        </w:rPr>
        <w:t xml:space="preserve">consistent then </w:t>
      </w:r>
      <w:r w:rsidRPr="005A51F8">
        <w:rPr>
          <w:rFonts w:ascii="Times New Roman" w:hAnsi="Times New Roman"/>
        </w:rPr>
        <w:t xml:space="preserve">you couldn’t think you’re aspiring to </w:t>
      </w:r>
      <w:r w:rsidR="00C6609B" w:rsidRPr="005A51F8">
        <w:rPr>
          <w:rFonts w:ascii="Times New Roman" w:hAnsi="Times New Roman"/>
        </w:rPr>
        <w:t>the</w:t>
      </w:r>
      <w:r w:rsidRPr="005A51F8">
        <w:rPr>
          <w:rFonts w:ascii="Times New Roman" w:hAnsi="Times New Roman"/>
        </w:rPr>
        <w:t xml:space="preserve"> </w:t>
      </w:r>
      <w:r w:rsidR="00C6609B" w:rsidRPr="005A51F8">
        <w:rPr>
          <w:rFonts w:ascii="Times New Roman" w:hAnsi="Times New Roman"/>
        </w:rPr>
        <w:t>principle</w:t>
      </w:r>
    </w:p>
    <w:p w14:paraId="2C01E1F8" w14:textId="2F41A347" w:rsidR="001D47DD" w:rsidRPr="005A51F8" w:rsidRDefault="001D47DD" w:rsidP="004100EA">
      <w:pPr>
        <w:ind w:left="-1440" w:right="-1440"/>
        <w:rPr>
          <w:rFonts w:ascii="Times New Roman" w:hAnsi="Times New Roman"/>
        </w:rPr>
      </w:pPr>
      <w:r w:rsidRPr="005A51F8">
        <w:rPr>
          <w:rFonts w:ascii="Times New Roman" w:hAnsi="Times New Roman"/>
        </w:rPr>
        <w:t xml:space="preserve">2. </w:t>
      </w:r>
      <w:r w:rsidR="00C6609B">
        <w:rPr>
          <w:rFonts w:ascii="Times New Roman" w:hAnsi="Times New Roman"/>
        </w:rPr>
        <w:t>Korsgaard</w:t>
      </w:r>
      <w:r w:rsidRPr="005A51F8">
        <w:rPr>
          <w:rFonts w:ascii="Times New Roman" w:hAnsi="Times New Roman"/>
        </w:rPr>
        <w:t xml:space="preserve"> says view </w:t>
      </w:r>
      <w:r w:rsidR="00C6609B">
        <w:rPr>
          <w:rFonts w:ascii="Times New Roman" w:hAnsi="Times New Roman"/>
        </w:rPr>
        <w:t>action as yours</w:t>
      </w:r>
      <w:r w:rsidRPr="005A51F8">
        <w:rPr>
          <w:rFonts w:ascii="Times New Roman" w:hAnsi="Times New Roman"/>
        </w:rPr>
        <w:t xml:space="preserve"> b</w:t>
      </w:r>
      <w:r w:rsidR="00C6609B">
        <w:rPr>
          <w:rFonts w:ascii="Times New Roman" w:hAnsi="Times New Roman"/>
        </w:rPr>
        <w:t>e</w:t>
      </w:r>
      <w:r w:rsidRPr="005A51F8">
        <w:rPr>
          <w:rFonts w:ascii="Times New Roman" w:hAnsi="Times New Roman"/>
        </w:rPr>
        <w:t>c</w:t>
      </w:r>
      <w:r w:rsidR="00C6609B">
        <w:rPr>
          <w:rFonts w:ascii="Times New Roman" w:hAnsi="Times New Roman"/>
        </w:rPr>
        <w:t>ause</w:t>
      </w:r>
      <w:r w:rsidRPr="005A51F8">
        <w:rPr>
          <w:rFonts w:ascii="Times New Roman" w:hAnsi="Times New Roman"/>
        </w:rPr>
        <w:t xml:space="preserve"> you know what your doing is justified the principle, that’s what it means for th</w:t>
      </w:r>
      <w:r w:rsidR="00C6609B">
        <w:rPr>
          <w:rFonts w:ascii="Times New Roman" w:hAnsi="Times New Roman"/>
        </w:rPr>
        <w:t>e</w:t>
      </w:r>
      <w:r w:rsidRPr="005A51F8">
        <w:rPr>
          <w:rFonts w:ascii="Times New Roman" w:hAnsi="Times New Roman"/>
        </w:rPr>
        <w:t xml:space="preserve"> reason to be internal </w:t>
      </w:r>
      <w:r w:rsidR="00C6609B">
        <w:rPr>
          <w:rFonts w:ascii="Times New Roman" w:hAnsi="Times New Roman"/>
        </w:rPr>
        <w:t>to the</w:t>
      </w:r>
      <w:r w:rsidRPr="005A51F8">
        <w:rPr>
          <w:rFonts w:ascii="Times New Roman" w:hAnsi="Times New Roman"/>
        </w:rPr>
        <w:t xml:space="preserve"> </w:t>
      </w:r>
      <w:r w:rsidR="00C6609B">
        <w:rPr>
          <w:rFonts w:ascii="Times New Roman" w:hAnsi="Times New Roman"/>
        </w:rPr>
        <w:t>action</w:t>
      </w:r>
      <w:r w:rsidRPr="005A51F8">
        <w:rPr>
          <w:rFonts w:ascii="Times New Roman" w:hAnsi="Times New Roman"/>
        </w:rPr>
        <w:t xml:space="preserve">- steps explained as </w:t>
      </w:r>
      <w:r w:rsidR="00C6609B" w:rsidRPr="005A51F8">
        <w:rPr>
          <w:rFonts w:ascii="Times New Roman" w:hAnsi="Times New Roman"/>
        </w:rPr>
        <w:t>justified</w:t>
      </w:r>
      <w:r w:rsidRPr="005A51F8">
        <w:rPr>
          <w:rFonts w:ascii="Times New Roman" w:hAnsi="Times New Roman"/>
        </w:rPr>
        <w:t xml:space="preserve"> by the </w:t>
      </w:r>
      <w:r w:rsidR="00C6609B" w:rsidRPr="005A51F8">
        <w:rPr>
          <w:rFonts w:ascii="Times New Roman" w:hAnsi="Times New Roman"/>
        </w:rPr>
        <w:t>principle</w:t>
      </w:r>
      <w:r w:rsidRPr="005A51F8">
        <w:rPr>
          <w:rFonts w:ascii="Times New Roman" w:hAnsi="Times New Roman"/>
        </w:rPr>
        <w:t xml:space="preserve">. </w:t>
      </w:r>
      <w:r w:rsidR="00C6609B">
        <w:rPr>
          <w:rFonts w:ascii="Times New Roman" w:hAnsi="Times New Roman"/>
        </w:rPr>
        <w:t>Without</w:t>
      </w:r>
      <w:r w:rsidRPr="005A51F8">
        <w:rPr>
          <w:rFonts w:ascii="Times New Roman" w:hAnsi="Times New Roman"/>
        </w:rPr>
        <w:t xml:space="preserve"> that </w:t>
      </w:r>
      <w:r w:rsidR="00C6609B">
        <w:rPr>
          <w:rFonts w:ascii="Times New Roman" w:hAnsi="Times New Roman"/>
        </w:rPr>
        <w:t xml:space="preserve">the </w:t>
      </w:r>
      <w:r w:rsidR="00357352">
        <w:rPr>
          <w:rFonts w:ascii="Times New Roman" w:hAnsi="Times New Roman"/>
        </w:rPr>
        <w:t>aspir</w:t>
      </w:r>
      <w:r w:rsidR="00357352" w:rsidRPr="005A51F8">
        <w:rPr>
          <w:rFonts w:ascii="Times New Roman" w:hAnsi="Times New Roman"/>
        </w:rPr>
        <w:t>ation</w:t>
      </w:r>
      <w:r w:rsidRPr="005A51F8">
        <w:rPr>
          <w:rFonts w:ascii="Times New Roman" w:hAnsi="Times New Roman"/>
        </w:rPr>
        <w:t xml:space="preserve"> </w:t>
      </w:r>
      <w:r w:rsidR="00357352">
        <w:rPr>
          <w:rFonts w:ascii="Times New Roman" w:hAnsi="Times New Roman"/>
        </w:rPr>
        <w:t>for</w:t>
      </w:r>
      <w:r w:rsidRPr="005A51F8">
        <w:rPr>
          <w:rFonts w:ascii="Times New Roman" w:hAnsi="Times New Roman"/>
        </w:rPr>
        <w:t xml:space="preserve"> th</w:t>
      </w:r>
      <w:r w:rsidR="00357352">
        <w:rPr>
          <w:rFonts w:ascii="Times New Roman" w:hAnsi="Times New Roman"/>
        </w:rPr>
        <w:t xml:space="preserve">e </w:t>
      </w:r>
      <w:r w:rsidR="00357352" w:rsidRPr="005A51F8">
        <w:rPr>
          <w:rFonts w:ascii="Times New Roman" w:hAnsi="Times New Roman"/>
        </w:rPr>
        <w:t>principle</w:t>
      </w:r>
      <w:r w:rsidR="00357352">
        <w:rPr>
          <w:rFonts w:ascii="Times New Roman" w:hAnsi="Times New Roman"/>
        </w:rPr>
        <w:t xml:space="preserve"> can only take the form of psyc</w:t>
      </w:r>
      <w:r w:rsidR="00357352" w:rsidRPr="005A51F8">
        <w:rPr>
          <w:rFonts w:ascii="Times New Roman" w:hAnsi="Times New Roman"/>
        </w:rPr>
        <w:t>hological</w:t>
      </w:r>
      <w:r w:rsidRPr="005A51F8">
        <w:rPr>
          <w:rFonts w:ascii="Times New Roman" w:hAnsi="Times New Roman"/>
        </w:rPr>
        <w:t xml:space="preserve"> </w:t>
      </w:r>
      <w:r w:rsidR="00357352" w:rsidRPr="005A51F8">
        <w:rPr>
          <w:rFonts w:ascii="Times New Roman" w:hAnsi="Times New Roman"/>
        </w:rPr>
        <w:t>causation</w:t>
      </w:r>
      <w:r w:rsidRPr="005A51F8">
        <w:rPr>
          <w:rFonts w:ascii="Times New Roman" w:hAnsi="Times New Roman"/>
        </w:rPr>
        <w:t xml:space="preserve"> and that doesn’t meet the constraint </w:t>
      </w:r>
    </w:p>
    <w:p w14:paraId="34A16DD2" w14:textId="77777777" w:rsidR="001D47DD" w:rsidRDefault="001D47DD" w:rsidP="006C2D3F">
      <w:pPr>
        <w:pStyle w:val="Body"/>
        <w:ind w:right="-1440"/>
        <w:jc w:val="both"/>
        <w:rPr>
          <w:rFonts w:ascii="Times New Roman" w:hAnsi="Times New Roman"/>
          <w:color w:val="1A1C1F"/>
          <w:szCs w:val="24"/>
        </w:rPr>
      </w:pPr>
    </w:p>
    <w:p w14:paraId="2FFEEA28" w14:textId="77777777" w:rsidR="001D47DD" w:rsidRDefault="001D47DD" w:rsidP="004100EA">
      <w:pPr>
        <w:pStyle w:val="Heading21"/>
        <w:ind w:left="-1440" w:right="-1440"/>
        <w:jc w:val="center"/>
        <w:rPr>
          <w:color w:val="auto"/>
        </w:rPr>
      </w:pPr>
      <w:r>
        <w:rPr>
          <w:color w:val="auto"/>
        </w:rPr>
        <w:t>A2 “Principle isn’t possible=&gt;Presumption/Ignore NC/Res is indeterminate)</w:t>
      </w:r>
    </w:p>
    <w:p w14:paraId="6169C457" w14:textId="77777777" w:rsidR="001D47DD" w:rsidRDefault="001D47DD" w:rsidP="004100EA">
      <w:pPr>
        <w:pStyle w:val="Body"/>
        <w:ind w:left="-1440" w:right="-1440"/>
        <w:jc w:val="both"/>
        <w:rPr>
          <w:rFonts w:ascii="Times New Roman" w:hAnsi="Times New Roman"/>
          <w:color w:val="1A1C1F"/>
          <w:szCs w:val="24"/>
        </w:rPr>
      </w:pPr>
    </w:p>
    <w:p w14:paraId="319E2635" w14:textId="77777777" w:rsidR="001D47DD" w:rsidRDefault="001D47DD" w:rsidP="004100EA">
      <w:pPr>
        <w:pStyle w:val="Body"/>
        <w:ind w:left="-1440" w:right="-1440"/>
        <w:jc w:val="both"/>
        <w:rPr>
          <w:rFonts w:ascii="Times New Roman" w:hAnsi="Times New Roman"/>
          <w:color w:val="1A1C1F"/>
          <w:szCs w:val="24"/>
        </w:rPr>
      </w:pPr>
      <w:r>
        <w:rPr>
          <w:rFonts w:ascii="Times New Roman" w:hAnsi="Times New Roman"/>
          <w:color w:val="1A1C1F"/>
          <w:szCs w:val="24"/>
        </w:rPr>
        <w:t xml:space="preserve">1.This argument conflates the incoherence of a principle with the incoherence of the criminal justice system prioritizing it. My argument in the contention is that the criminal justice system cannot take truth seeking as a coherent principle, but it doesn’t deny the CJS can prioritize it- it would just be an idiotic priority. Any agent can take themselves to operation under a principle that is incoherent, because it might be the case that they are doing something unjustifiable but doing it unknowingly. This means I’m not denying an assumption of the resolution by saying truth seeking as a goal is incoherent, because the resolution assumes only that truth seeking can be prioritized or given precedence. </w:t>
      </w:r>
    </w:p>
    <w:p w14:paraId="1B2C889C" w14:textId="77777777" w:rsidR="001D47DD" w:rsidRDefault="001D47DD" w:rsidP="004100EA">
      <w:pPr>
        <w:pStyle w:val="Body"/>
        <w:ind w:left="-1440" w:right="-1440"/>
        <w:jc w:val="both"/>
        <w:rPr>
          <w:rFonts w:ascii="Times New Roman" w:hAnsi="Times New Roman"/>
          <w:color w:val="1A1C1F"/>
          <w:szCs w:val="24"/>
        </w:rPr>
      </w:pPr>
      <w:r>
        <w:rPr>
          <w:rFonts w:ascii="Times New Roman" w:hAnsi="Times New Roman"/>
          <w:color w:val="1A1C1F"/>
          <w:szCs w:val="24"/>
        </w:rPr>
        <w:t xml:space="preserve">2. Presumption is offense for me- the definition of to negate indicates the aff must prove the resolution decisively true, because any argument that denies the resolution’s truth is a reason to negate. If the resolution is nonsensical or indeterminate, then it can’t be true, so negate. </w:t>
      </w:r>
    </w:p>
    <w:p w14:paraId="16819BD8" w14:textId="77777777" w:rsidR="001D47DD" w:rsidRPr="005D4C8E" w:rsidRDefault="001D47DD" w:rsidP="004100EA">
      <w:pPr>
        <w:ind w:left="-1440" w:right="-1440"/>
      </w:pPr>
    </w:p>
    <w:p w14:paraId="733459C1" w14:textId="77777777" w:rsidR="001D47DD" w:rsidRPr="00183CE3" w:rsidRDefault="001D47DD" w:rsidP="00384872">
      <w:pPr>
        <w:ind w:right="-1440"/>
        <w:rPr>
          <w:color w:val="auto"/>
        </w:rPr>
      </w:pPr>
    </w:p>
    <w:p w14:paraId="3A644909" w14:textId="77777777" w:rsidR="001D47DD" w:rsidRPr="00183CE3" w:rsidRDefault="001D47DD" w:rsidP="004100EA">
      <w:pPr>
        <w:pStyle w:val="Heading21"/>
        <w:ind w:left="-1440" w:right="-1440"/>
        <w:jc w:val="center"/>
        <w:rPr>
          <w:color w:val="auto"/>
        </w:rPr>
      </w:pPr>
      <w:r w:rsidRPr="00183CE3">
        <w:rPr>
          <w:color w:val="auto"/>
        </w:rPr>
        <w:t>Rhonheimer=&gt;Util</w:t>
      </w:r>
    </w:p>
    <w:p w14:paraId="3452A4EE" w14:textId="77777777" w:rsidR="001D47DD" w:rsidRPr="002F4C31" w:rsidRDefault="001D47DD" w:rsidP="004100EA">
      <w:pPr>
        <w:ind w:left="-1440" w:right="-1440"/>
        <w:rPr>
          <w:rFonts w:ascii="Times New Roman" w:hAnsi="Times New Roman"/>
          <w:color w:val="auto"/>
        </w:rPr>
      </w:pPr>
      <w:r w:rsidRPr="00183CE3">
        <w:rPr>
          <w:rFonts w:ascii="Times New Roman" w:hAnsi="Times New Roman"/>
          <w:color w:val="auto"/>
        </w:rPr>
        <w:t>If Rhonheimer is correct and we care about state of affairs, that implies util: Collective action results in tradeoffs and conflicts that only rule consequentialism can resolve. Woller</w:t>
      </w:r>
      <w:r w:rsidRPr="00183CE3">
        <w:rPr>
          <w:rStyle w:val="FootnoteReference2"/>
          <w:color w:val="auto"/>
        </w:rPr>
        <w:footnoteReference w:id="9"/>
      </w:r>
      <w:r w:rsidRPr="00183CE3">
        <w:rPr>
          <w:rFonts w:ascii="Times New Roman" w:hAnsi="Times New Roman"/>
          <w:color w:val="auto"/>
        </w:rPr>
        <w:t xml:space="preserve"> ’97                 </w:t>
      </w:r>
      <w:r w:rsidRPr="00183CE3">
        <w:rPr>
          <w:rFonts w:ascii="Times New Roman" w:hAnsi="Times New Roman"/>
          <w:color w:val="auto"/>
          <w:sz w:val="10"/>
        </w:rPr>
        <w:t>Moreover, virtually all public policies entail some redistribution of economic or political resources, such that one group's gains must come at another group's ex- pense. Consequently,</w:t>
      </w:r>
      <w:r w:rsidRPr="00183CE3">
        <w:rPr>
          <w:rFonts w:ascii="Times New Roman" w:hAnsi="Times New Roman"/>
          <w:color w:val="auto"/>
          <w:sz w:val="16"/>
          <w:vertAlign w:val="superscript"/>
        </w:rPr>
        <w:t xml:space="preserve"> public </w:t>
      </w:r>
      <w:r w:rsidRPr="00183CE3">
        <w:rPr>
          <w:rFonts w:ascii="Times New Roman Bold" w:hAnsi="Times New Roman Bold"/>
          <w:color w:val="auto"/>
          <w:u w:val="single"/>
        </w:rPr>
        <w:t>policies in a democracy must be justified to the public</w:t>
      </w:r>
      <w:r w:rsidRPr="00183CE3">
        <w:rPr>
          <w:rFonts w:ascii="Times New Roman" w:hAnsi="Times New Roman"/>
          <w:color w:val="auto"/>
          <w:sz w:val="10"/>
        </w:rPr>
        <w:t xml:space="preserve">, and especially to those who pay the costs of those policies. Such </w:t>
      </w:r>
      <w:r w:rsidRPr="00183CE3">
        <w:rPr>
          <w:rFonts w:ascii="Times New Roman Bold" w:hAnsi="Times New Roman Bold"/>
          <w:color w:val="auto"/>
          <w:u w:val="single"/>
        </w:rPr>
        <w:t xml:space="preserve">[but] justification cannot </w:t>
      </w:r>
      <w:r w:rsidRPr="00183CE3">
        <w:rPr>
          <w:rFonts w:ascii="Times New Roman" w:hAnsi="Times New Roman"/>
          <w:color w:val="auto"/>
          <w:sz w:val="10"/>
        </w:rPr>
        <w:t xml:space="preserve">simply </w:t>
      </w:r>
      <w:r w:rsidRPr="00183CE3">
        <w:rPr>
          <w:rFonts w:ascii="Times New Roman Bold" w:hAnsi="Times New Roman Bold"/>
          <w:color w:val="auto"/>
          <w:u w:val="single"/>
        </w:rPr>
        <w:t xml:space="preserve">be assumed </w:t>
      </w:r>
      <w:r w:rsidRPr="00183CE3">
        <w:rPr>
          <w:rFonts w:ascii="Times New Roman" w:hAnsi="Times New Roman"/>
          <w:color w:val="auto"/>
          <w:sz w:val="10"/>
        </w:rPr>
        <w:t xml:space="preserve">a priori </w:t>
      </w:r>
      <w:r w:rsidRPr="00183CE3">
        <w:rPr>
          <w:rFonts w:ascii="Times New Roman Bold" w:hAnsi="Times New Roman Bold"/>
          <w:color w:val="auto"/>
          <w:u w:val="single"/>
        </w:rPr>
        <w:t xml:space="preserve">by </w:t>
      </w:r>
      <w:r w:rsidRPr="00183CE3">
        <w:rPr>
          <w:rFonts w:ascii="Times New Roman" w:hAnsi="Times New Roman"/>
          <w:color w:val="auto"/>
          <w:sz w:val="16"/>
          <w:vertAlign w:val="superscript"/>
        </w:rPr>
        <w:t xml:space="preserve">invoking </w:t>
      </w:r>
      <w:r w:rsidRPr="00183CE3">
        <w:rPr>
          <w:rFonts w:ascii="Times New Roman" w:hAnsi="Times New Roman"/>
          <w:color w:val="auto"/>
          <w:sz w:val="10"/>
        </w:rPr>
        <w:t>some higher-order</w:t>
      </w:r>
      <w:r w:rsidRPr="00183CE3">
        <w:rPr>
          <w:rFonts w:ascii="Times New Roman Bold" w:hAnsi="Times New Roman Bold"/>
          <w:color w:val="auto"/>
          <w:u w:val="single"/>
        </w:rPr>
        <w:t xml:space="preserve"> moral principle. </w:t>
      </w:r>
      <w:r w:rsidRPr="00183CE3">
        <w:rPr>
          <w:rFonts w:ascii="Times New Roman" w:hAnsi="Times New Roman"/>
          <w:color w:val="auto"/>
          <w:sz w:val="10"/>
        </w:rPr>
        <w:t xml:space="preserve">Appeals to a priori moral principles, such as environmental preservation, also often fail to acknowledge that </w:t>
      </w:r>
      <w:r w:rsidRPr="00183CE3">
        <w:rPr>
          <w:rFonts w:ascii="Times New Roman Bold" w:hAnsi="Times New Roman Bold"/>
          <w:color w:val="auto"/>
          <w:u w:val="single"/>
        </w:rPr>
        <w:t>p</w:t>
      </w:r>
      <w:r w:rsidRPr="00183CE3">
        <w:rPr>
          <w:rStyle w:val="DebateUnderlined"/>
          <w:rFonts w:ascii="Times New Roman Bold" w:hAnsi="Times New Roman Bold"/>
          <w:color w:val="auto"/>
        </w:rPr>
        <w:t>ublic policies inevitably entail trade-offs</w:t>
      </w:r>
      <w:r w:rsidRPr="00183CE3">
        <w:rPr>
          <w:rFonts w:ascii="Times New Roman Bold" w:hAnsi="Times New Roman Bold"/>
          <w:color w:val="auto"/>
          <w:u w:val="single"/>
        </w:rPr>
        <w:t xml:space="preserve"> </w:t>
      </w:r>
      <w:r w:rsidRPr="00183CE3">
        <w:rPr>
          <w:rFonts w:ascii="Times New Roman" w:hAnsi="Times New Roman"/>
          <w:color w:val="auto"/>
          <w:sz w:val="10"/>
        </w:rPr>
        <w:t xml:space="preserve">among competing values. Thus </w:t>
      </w:r>
      <w:r w:rsidRPr="00183CE3">
        <w:rPr>
          <w:rFonts w:ascii="Times New Roman Bold" w:hAnsi="Times New Roman Bold"/>
          <w:color w:val="auto"/>
          <w:u w:val="single"/>
        </w:rPr>
        <w:t xml:space="preserve">since policymakers cannot justify inherent value conflicts to the public </w:t>
      </w:r>
      <w:r w:rsidRPr="00183CE3">
        <w:rPr>
          <w:rFonts w:ascii="Times New Roman" w:hAnsi="Times New Roman"/>
          <w:color w:val="auto"/>
          <w:sz w:val="10"/>
        </w:rPr>
        <w:t xml:space="preserve">in any philosophical sense, </w:t>
      </w:r>
      <w:r w:rsidRPr="00183CE3">
        <w:rPr>
          <w:rFonts w:ascii="Times New Roman Bold" w:hAnsi="Times New Roman Bold"/>
          <w:color w:val="auto"/>
          <w:u w:val="single"/>
        </w:rPr>
        <w:t xml:space="preserve">and </w:t>
      </w:r>
      <w:r w:rsidRPr="00183CE3">
        <w:rPr>
          <w:rStyle w:val="DebateUnderlined"/>
          <w:rFonts w:ascii="Times New Roman Bold" w:hAnsi="Times New Roman Bold"/>
          <w:color w:val="auto"/>
        </w:rPr>
        <w:t xml:space="preserve">since public policies </w:t>
      </w:r>
      <w:r w:rsidRPr="00183CE3">
        <w:rPr>
          <w:rFonts w:ascii="Times New Roman" w:hAnsi="Times New Roman"/>
          <w:color w:val="auto"/>
          <w:sz w:val="10"/>
        </w:rPr>
        <w:t>inherently</w:t>
      </w:r>
      <w:r w:rsidRPr="00183CE3">
        <w:rPr>
          <w:rStyle w:val="DebateUnderlined"/>
          <w:rFonts w:ascii="Times New Roman Bold" w:hAnsi="Times New Roman Bold"/>
          <w:color w:val="auto"/>
          <w:sz w:val="12"/>
        </w:rPr>
        <w:t xml:space="preserve"> </w:t>
      </w:r>
      <w:r w:rsidRPr="00183CE3">
        <w:rPr>
          <w:rStyle w:val="DebateUnderlined"/>
          <w:rFonts w:ascii="Times New Roman Bold" w:hAnsi="Times New Roman Bold"/>
          <w:color w:val="auto"/>
        </w:rPr>
        <w:t>imply winners and losers, the policymakers' duty [is]</w:t>
      </w:r>
      <w:r w:rsidRPr="00183CE3">
        <w:rPr>
          <w:rFonts w:ascii="Times New Roman" w:hAnsi="Times New Roman"/>
          <w:color w:val="auto"/>
        </w:rPr>
        <w:t xml:space="preserve"> </w:t>
      </w:r>
      <w:r w:rsidRPr="00183CE3">
        <w:rPr>
          <w:rFonts w:ascii="Times New Roman" w:hAnsi="Times New Roman"/>
          <w:color w:val="auto"/>
          <w:sz w:val="10"/>
        </w:rPr>
        <w:t xml:space="preserve">to the public interest requires </w:t>
      </w:r>
      <w:r w:rsidRPr="00183CE3">
        <w:rPr>
          <w:rFonts w:ascii="Times New Roman" w:hAnsi="Times New Roman"/>
          <w:color w:val="auto"/>
          <w:sz w:val="16"/>
          <w:vertAlign w:val="superscript"/>
        </w:rPr>
        <w:t>them</w:t>
      </w:r>
      <w:r w:rsidRPr="00183CE3">
        <w:rPr>
          <w:rStyle w:val="DebateUnderlined"/>
          <w:rFonts w:ascii="Times New Roman Bold" w:hAnsi="Times New Roman Bold"/>
          <w:color w:val="auto"/>
          <w:sz w:val="12"/>
        </w:rPr>
        <w:t xml:space="preserve"> </w:t>
      </w:r>
      <w:r w:rsidRPr="00183CE3">
        <w:rPr>
          <w:rStyle w:val="DebateUnderlined"/>
          <w:rFonts w:ascii="Times New Roman Bold" w:hAnsi="Times New Roman Bold"/>
          <w:color w:val="auto"/>
        </w:rPr>
        <w:t xml:space="preserve">to demonstrate </w:t>
      </w:r>
      <w:r w:rsidRPr="00183CE3">
        <w:rPr>
          <w:rStyle w:val="DebateUnderlined"/>
          <w:rFonts w:ascii="Times New Roman Bold" w:hAnsi="Times New Roman Bold"/>
          <w:color w:val="auto"/>
          <w:sz w:val="16"/>
          <w:vertAlign w:val="superscript"/>
        </w:rPr>
        <w:t>that</w:t>
      </w:r>
      <w:r w:rsidRPr="00183CE3">
        <w:rPr>
          <w:rFonts w:ascii="Times New Roman" w:hAnsi="Times New Roman"/>
          <w:color w:val="auto"/>
        </w:rPr>
        <w:t xml:space="preserve"> </w:t>
      </w:r>
      <w:r w:rsidRPr="00183CE3">
        <w:rPr>
          <w:rFonts w:ascii="Times New Roman" w:hAnsi="Times New Roman"/>
          <w:color w:val="auto"/>
          <w:sz w:val="10"/>
        </w:rPr>
        <w:t xml:space="preserve">the redistributive effects and value trade-offs implied by </w:t>
      </w:r>
      <w:r w:rsidRPr="00183CE3">
        <w:rPr>
          <w:rStyle w:val="DebateUnderlined"/>
          <w:rFonts w:ascii="Times New Roman Bold" w:hAnsi="Times New Roman Bold"/>
          <w:color w:val="auto"/>
        </w:rPr>
        <w:t xml:space="preserve">their polices are </w:t>
      </w:r>
      <w:r w:rsidRPr="00183CE3">
        <w:rPr>
          <w:rFonts w:ascii="Times New Roman" w:hAnsi="Times New Roman"/>
          <w:color w:val="auto"/>
          <w:sz w:val="10"/>
        </w:rPr>
        <w:t>somehow</w:t>
      </w:r>
      <w:r w:rsidRPr="00183CE3">
        <w:rPr>
          <w:rStyle w:val="DebateUnderlined"/>
          <w:rFonts w:ascii="Times New Roman Bold" w:hAnsi="Times New Roman Bold"/>
          <w:color w:val="auto"/>
          <w:sz w:val="12"/>
        </w:rPr>
        <w:t xml:space="preserve"> </w:t>
      </w:r>
      <w:r w:rsidRPr="00183CE3">
        <w:rPr>
          <w:rStyle w:val="DebateUnderlined"/>
          <w:rFonts w:ascii="Times New Roman Bold" w:hAnsi="Times New Roman Bold"/>
          <w:color w:val="auto"/>
        </w:rPr>
        <w:t xml:space="preserve">to the </w:t>
      </w:r>
      <w:r w:rsidRPr="00183CE3">
        <w:rPr>
          <w:rFonts w:ascii="Times New Roman" w:hAnsi="Times New Roman"/>
          <w:color w:val="auto"/>
          <w:sz w:val="10"/>
        </w:rPr>
        <w:t>overall</w:t>
      </w:r>
      <w:r w:rsidRPr="00183CE3">
        <w:rPr>
          <w:rStyle w:val="DebateUnderlined"/>
          <w:rFonts w:ascii="Times New Roman Bold" w:hAnsi="Times New Roman Bold"/>
          <w:color w:val="auto"/>
          <w:sz w:val="12"/>
        </w:rPr>
        <w:t xml:space="preserve"> </w:t>
      </w:r>
      <w:r w:rsidRPr="00183CE3">
        <w:rPr>
          <w:rStyle w:val="DebateUnderlined"/>
          <w:rFonts w:ascii="Times New Roman Bold" w:hAnsi="Times New Roman Bold"/>
          <w:color w:val="auto"/>
        </w:rPr>
        <w:t>advantage of society.</w:t>
      </w:r>
      <w:r w:rsidRPr="00183CE3">
        <w:rPr>
          <w:rFonts w:ascii="Times New Roman" w:hAnsi="Times New Roman"/>
          <w:color w:val="auto"/>
        </w:rPr>
        <w:t xml:space="preserve"> </w:t>
      </w:r>
      <w:r w:rsidRPr="00183CE3">
        <w:rPr>
          <w:rFonts w:ascii="Times New Roman" w:hAnsi="Times New Roman"/>
          <w:color w:val="auto"/>
          <w:sz w:val="10"/>
        </w:rPr>
        <w:t xml:space="preserve">At the same time, </w:t>
      </w:r>
      <w:r w:rsidRPr="00183CE3">
        <w:rPr>
          <w:rFonts w:ascii="Times New Roman Bold" w:hAnsi="Times New Roman Bold"/>
          <w:color w:val="auto"/>
          <w:u w:val="single"/>
        </w:rPr>
        <w:t xml:space="preserve">deontologically based </w:t>
      </w:r>
      <w:r w:rsidRPr="00183CE3">
        <w:rPr>
          <w:rFonts w:ascii="Times New Roman" w:hAnsi="Times New Roman"/>
          <w:color w:val="auto"/>
          <w:sz w:val="16"/>
          <w:vertAlign w:val="superscript"/>
        </w:rPr>
        <w:t xml:space="preserve">ethical </w:t>
      </w:r>
      <w:r w:rsidRPr="00183CE3">
        <w:rPr>
          <w:rFonts w:ascii="Times New Roman Bold" w:hAnsi="Times New Roman Bold"/>
          <w:color w:val="auto"/>
          <w:u w:val="single"/>
        </w:rPr>
        <w:t>systems have severe practical limitations</w:t>
      </w:r>
      <w:r w:rsidRPr="00183CE3">
        <w:rPr>
          <w:rFonts w:ascii="Times New Roman" w:hAnsi="Times New Roman"/>
          <w:color w:val="auto"/>
        </w:rPr>
        <w:t xml:space="preserve"> </w:t>
      </w:r>
      <w:r w:rsidRPr="00183CE3">
        <w:rPr>
          <w:rFonts w:ascii="Times New Roman" w:hAnsi="Times New Roman"/>
          <w:color w:val="auto"/>
          <w:sz w:val="12"/>
        </w:rPr>
        <w:t>as a basis for public policy. At best,</w:t>
      </w:r>
      <w:r w:rsidRPr="00183CE3">
        <w:rPr>
          <w:rFonts w:ascii="Times New Roman Bold" w:hAnsi="Times New Roman Bold"/>
          <w:color w:val="auto"/>
          <w:sz w:val="12"/>
          <w:u w:val="single"/>
        </w:rPr>
        <w:t xml:space="preserve"> </w:t>
      </w:r>
      <w:r w:rsidRPr="00183CE3">
        <w:rPr>
          <w:rFonts w:ascii="Times New Roman" w:hAnsi="Times New Roman"/>
          <w:color w:val="auto"/>
          <w:sz w:val="12"/>
        </w:rPr>
        <w:t>[Also,]</w:t>
      </w:r>
      <w:r w:rsidRPr="00183CE3">
        <w:rPr>
          <w:rFonts w:ascii="Times New Roman" w:hAnsi="Times New Roman"/>
          <w:color w:val="auto"/>
        </w:rPr>
        <w:t xml:space="preserve"> </w:t>
      </w:r>
      <w:r w:rsidRPr="00183CE3">
        <w:rPr>
          <w:rFonts w:ascii="Times New Roman Bold" w:hAnsi="Times New Roman Bold"/>
          <w:color w:val="auto"/>
          <w:u w:val="single"/>
        </w:rPr>
        <w:t>a priori moral principles</w:t>
      </w:r>
      <w:r w:rsidRPr="00183CE3">
        <w:rPr>
          <w:rFonts w:ascii="Times New Roman" w:hAnsi="Times New Roman"/>
          <w:color w:val="auto"/>
        </w:rPr>
        <w:t xml:space="preserve"> </w:t>
      </w:r>
      <w:r w:rsidRPr="00183CE3">
        <w:rPr>
          <w:rFonts w:ascii="Times New Roman" w:hAnsi="Times New Roman"/>
          <w:color w:val="auto"/>
          <w:sz w:val="12"/>
        </w:rPr>
        <w:t>provide only general guidance to ethical dilemmas in public affairs and do not themselves suggest appropriate public policies, and at worst, they</w:t>
      </w:r>
      <w:r w:rsidRPr="00183CE3">
        <w:rPr>
          <w:rFonts w:ascii="Times New Roman" w:hAnsi="Times New Roman"/>
          <w:color w:val="auto"/>
        </w:rPr>
        <w:t xml:space="preserve"> </w:t>
      </w:r>
      <w:r w:rsidRPr="00183CE3">
        <w:rPr>
          <w:rFonts w:ascii="Times New Roman Bold" w:hAnsi="Times New Roman Bold"/>
          <w:color w:val="auto"/>
          <w:u w:val="single"/>
        </w:rPr>
        <w:t>create a regimen of regulatory unreasonableness while failing to adequately address the problem</w:t>
      </w:r>
      <w:r w:rsidRPr="00183CE3">
        <w:rPr>
          <w:rFonts w:ascii="Times New Roman" w:hAnsi="Times New Roman"/>
          <w:color w:val="auto"/>
        </w:rPr>
        <w:t xml:space="preserve"> </w:t>
      </w:r>
      <w:r w:rsidRPr="00183CE3">
        <w:rPr>
          <w:rFonts w:ascii="Times New Roman" w:hAnsi="Times New Roman"/>
          <w:color w:val="auto"/>
          <w:sz w:val="12"/>
        </w:rPr>
        <w:t>or actually making it worse.</w:t>
      </w:r>
      <w:r w:rsidRPr="00183CE3">
        <w:rPr>
          <w:rFonts w:ascii="Times New Roman" w:hAnsi="Times New Roman"/>
          <w:color w:val="auto"/>
        </w:rPr>
        <w:t xml:space="preserve">                            </w:t>
      </w:r>
      <w:r w:rsidRPr="00183CE3">
        <w:rPr>
          <w:rFonts w:ascii="Times New Roman" w:hAnsi="Times New Roman"/>
          <w:color w:val="auto"/>
          <w:sz w:val="12"/>
        </w:rPr>
        <w:t xml:space="preserve">                           </w:t>
      </w:r>
      <w:r w:rsidRPr="00183CE3">
        <w:rPr>
          <w:rFonts w:ascii="Times New Roman" w:hAnsi="Times New Roman"/>
          <w:color w:val="auto"/>
        </w:rPr>
        <w:t xml:space="preserve">   </w:t>
      </w:r>
    </w:p>
    <w:p w14:paraId="0C6A95BB" w14:textId="77777777" w:rsidR="004F06A7" w:rsidRPr="002F7A42" w:rsidRDefault="004F06A7" w:rsidP="004100EA">
      <w:pPr>
        <w:ind w:left="-1440" w:right="-1440"/>
      </w:pPr>
      <w:bookmarkStart w:id="6" w:name="_GoBack"/>
      <w:bookmarkEnd w:id="6"/>
    </w:p>
    <w:sectPr w:rsidR="004F06A7" w:rsidRPr="002F7A42">
      <w:headerReference w:type="default" r:id="rId8"/>
      <w:footerReference w:type="even" r:id="rId9"/>
      <w:footerReference w:type="default" r:id="rId1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0862CA" w14:textId="77777777" w:rsidR="00C6609B" w:rsidRDefault="00C6609B" w:rsidP="001D47DD">
      <w:r>
        <w:separator/>
      </w:r>
    </w:p>
  </w:endnote>
  <w:endnote w:type="continuationSeparator" w:id="0">
    <w:p w14:paraId="64A50FC5" w14:textId="77777777" w:rsidR="00C6609B" w:rsidRDefault="00C6609B" w:rsidP="001D4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Calibri">
    <w:panose1 w:val="020F0502020204030204"/>
    <w:charset w:val="00"/>
    <w:family w:val="auto"/>
    <w:pitch w:val="variable"/>
    <w:sig w:usb0="E10002FF" w:usb1="4000ACFF" w:usb2="00000009" w:usb3="00000000" w:csb0="0000019F" w:csb1="00000000"/>
  </w:font>
  <w:font w:name="MS Gothic">
    <w:altName w:val="ＭＳ ゴシック"/>
    <w:charset w:val="80"/>
    <w:family w:val="modern"/>
    <w:pitch w:val="fixed"/>
    <w:sig w:usb0="E00002FF" w:usb1="6AC7FDFB" w:usb2="00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Times New Roman Bold Italic">
    <w:panose1 w:val="02020703060505090304"/>
    <w:charset w:val="00"/>
    <w:family w:val="auto"/>
    <w:pitch w:val="variable"/>
    <w:sig w:usb0="E0000AFF" w:usb1="00007843" w:usb2="00000001" w:usb3="00000000" w:csb0="000001BF" w:csb1="00000000"/>
  </w:font>
  <w:font w:name="Tahoma Bold">
    <w:panose1 w:val="020B08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Times New Roman Italic">
    <w:panose1 w:val="02020503050405090304"/>
    <w:charset w:val="00"/>
    <w:family w:val="auto"/>
    <w:pitch w:val="variable"/>
    <w:sig w:usb0="E0000AFF" w:usb1="00007843" w:usb2="00000001"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60A83" w14:textId="77777777" w:rsidR="00C6609B" w:rsidRDefault="00C6609B" w:rsidP="002622D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52E394D" w14:textId="77777777" w:rsidR="00C6609B" w:rsidRDefault="00C6609B" w:rsidP="002622D0">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27BD92" w14:textId="77777777" w:rsidR="00C6609B" w:rsidRDefault="00C6609B" w:rsidP="002622D0">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6C2D3F">
      <w:rPr>
        <w:rStyle w:val="PageNumber"/>
        <w:noProof/>
      </w:rPr>
      <w:t>1</w:t>
    </w:r>
    <w:r>
      <w:rPr>
        <w:rStyle w:val="PageNumber"/>
      </w:rPr>
      <w:fldChar w:fldCharType="end"/>
    </w:r>
  </w:p>
  <w:p w14:paraId="6BA04A2D" w14:textId="77777777" w:rsidR="00C6609B" w:rsidRDefault="00C6609B" w:rsidP="002622D0">
    <w:pPr>
      <w:pStyle w:val="Footer"/>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FFECC78" w14:textId="77777777" w:rsidR="00C6609B" w:rsidRDefault="00C6609B" w:rsidP="001D47DD">
      <w:r>
        <w:separator/>
      </w:r>
    </w:p>
  </w:footnote>
  <w:footnote w:type="continuationSeparator" w:id="0">
    <w:p w14:paraId="4E5B9EA7" w14:textId="77777777" w:rsidR="00C6609B" w:rsidRDefault="00C6609B" w:rsidP="001D47DD">
      <w:r>
        <w:continuationSeparator/>
      </w:r>
    </w:p>
  </w:footnote>
  <w:footnote w:id="1">
    <w:p w14:paraId="318D6165" w14:textId="77777777" w:rsidR="00C6609B" w:rsidRDefault="00C6609B" w:rsidP="001D47DD">
      <w:pPr>
        <w:ind w:left="-1440" w:right="-1440"/>
        <w:rPr>
          <w:rFonts w:ascii="Times New Roman" w:eastAsia="Times New Roman" w:hAnsi="Times New Roman"/>
          <w:color w:val="auto"/>
          <w:sz w:val="20"/>
          <w:lang w:bidi="x-none"/>
        </w:rPr>
      </w:pPr>
      <w:r>
        <w:rPr>
          <w:rStyle w:val="FootnoteReference1"/>
          <w:rFonts w:ascii="Times New Roman" w:hAnsi="Times New Roman"/>
          <w:sz w:val="16"/>
        </w:rPr>
        <w:footnoteRef/>
      </w:r>
      <w:r>
        <w:rPr>
          <w:rFonts w:ascii="Times New Roman" w:hAnsi="Times New Roman"/>
          <w:sz w:val="16"/>
        </w:rPr>
        <w:t xml:space="preserve"> "negate." </w:t>
      </w:r>
      <w:r>
        <w:rPr>
          <w:rFonts w:ascii="Times New Roman" w:hAnsi="Times New Roman"/>
          <w:sz w:val="16"/>
          <w:u w:val="single"/>
        </w:rPr>
        <w:t>Merriam-Webster Online Dictionary</w:t>
      </w:r>
      <w:r>
        <w:rPr>
          <w:rFonts w:ascii="Times New Roman" w:hAnsi="Times New Roman"/>
          <w:sz w:val="16"/>
        </w:rPr>
        <w:t>. 2010. Merriam-Webster Online. 18 August 2010. &lt;http://www.merriam-webster.com/dictionary/negate&gt;</w:t>
      </w:r>
    </w:p>
  </w:footnote>
  <w:footnote w:id="2">
    <w:p w14:paraId="1B44B12B" w14:textId="77777777" w:rsidR="00C6609B" w:rsidRPr="00CE26B0" w:rsidRDefault="00C6609B" w:rsidP="001A1398">
      <w:pPr>
        <w:ind w:left="-1440" w:right="-1440"/>
        <w:rPr>
          <w:rFonts w:ascii="Times New Roman" w:hAnsi="Times New Roman"/>
          <w:sz w:val="16"/>
          <w:szCs w:val="16"/>
        </w:rPr>
      </w:pPr>
      <w:r w:rsidRPr="00CE26B0">
        <w:rPr>
          <w:rStyle w:val="FootnoteReference"/>
          <w:rFonts w:ascii="Times New Roman" w:hAnsi="Times New Roman"/>
          <w:sz w:val="16"/>
          <w:szCs w:val="16"/>
        </w:rPr>
        <w:footnoteRef/>
      </w:r>
      <w:r w:rsidRPr="00CE26B0">
        <w:rPr>
          <w:rFonts w:ascii="Times New Roman" w:hAnsi="Times New Roman"/>
          <w:sz w:val="16"/>
          <w:szCs w:val="16"/>
        </w:rPr>
        <w:t xml:space="preserve"> </w:t>
      </w:r>
      <w:hyperlink r:id="rId1" w:history="1">
        <w:r w:rsidRPr="00CE26B0">
          <w:rPr>
            <w:rFonts w:ascii="Times New Roman" w:hAnsi="Times New Roman"/>
            <w:sz w:val="16"/>
            <w:szCs w:val="16"/>
            <w:shd w:val="clear" w:color="auto" w:fill="FFFFFF"/>
          </w:rPr>
          <w:t>Jake Nebel</w:t>
        </w:r>
      </w:hyperlink>
      <w:r w:rsidRPr="00CE26B0">
        <w:rPr>
          <w:rFonts w:ascii="Times New Roman" w:hAnsi="Times New Roman"/>
          <w:sz w:val="16"/>
          <w:szCs w:val="16"/>
        </w:rPr>
        <w:t>, “</w:t>
      </w:r>
      <w:hyperlink r:id="rId2" w:history="1">
        <w:r w:rsidRPr="00CE26B0">
          <w:rPr>
            <w:rFonts w:ascii="Times New Roman" w:hAnsi="Times New Roman"/>
            <w:bCs/>
            <w:kern w:val="36"/>
            <w:sz w:val="16"/>
            <w:szCs w:val="16"/>
          </w:rPr>
          <w:t>Topicality, Implementation, and What We Ought to Prioritize</w:t>
        </w:r>
      </w:hyperlink>
      <w:r w:rsidRPr="00CE26B0">
        <w:rPr>
          <w:rFonts w:ascii="Times New Roman" w:hAnsi="Times New Roman"/>
          <w:bCs/>
          <w:kern w:val="36"/>
          <w:sz w:val="16"/>
          <w:szCs w:val="16"/>
        </w:rPr>
        <w:t>”. Vicotry Briefs Daily, January 29</w:t>
      </w:r>
      <w:r w:rsidRPr="00CE26B0">
        <w:rPr>
          <w:rFonts w:ascii="Times New Roman" w:hAnsi="Times New Roman"/>
          <w:bCs/>
          <w:kern w:val="36"/>
          <w:sz w:val="16"/>
          <w:szCs w:val="16"/>
          <w:vertAlign w:val="superscript"/>
        </w:rPr>
        <w:t>th</w:t>
      </w:r>
      <w:r w:rsidRPr="00CE26B0">
        <w:rPr>
          <w:rFonts w:ascii="Times New Roman" w:hAnsi="Times New Roman"/>
          <w:bCs/>
          <w:kern w:val="36"/>
          <w:sz w:val="16"/>
          <w:szCs w:val="16"/>
        </w:rPr>
        <w:t xml:space="preserve">, 2014. </w:t>
      </w:r>
      <w:hyperlink r:id="rId3" w:history="1">
        <w:r w:rsidRPr="00CE26B0">
          <w:rPr>
            <w:rStyle w:val="Hyperlink"/>
            <w:rFonts w:ascii="Times New Roman" w:hAnsi="Times New Roman"/>
            <w:color w:val="auto"/>
            <w:sz w:val="16"/>
            <w:szCs w:val="16"/>
          </w:rPr>
          <w:t>http://victorybriefs.com/vbd/2014/1/topicality-implementation-and-what-we-ought-to-prioritize</w:t>
        </w:r>
      </w:hyperlink>
      <w:r w:rsidRPr="00CE26B0">
        <w:rPr>
          <w:rFonts w:ascii="Times New Roman" w:hAnsi="Times New Roman"/>
          <w:sz w:val="16"/>
          <w:szCs w:val="16"/>
        </w:rPr>
        <w:t>. RP 1/30/14</w:t>
      </w:r>
    </w:p>
  </w:footnote>
  <w:footnote w:id="3">
    <w:p w14:paraId="50A84BCF" w14:textId="77777777" w:rsidR="00C6609B" w:rsidRDefault="00C6609B" w:rsidP="001D47DD">
      <w:pPr>
        <w:widowControl w:val="0"/>
        <w:spacing w:after="240"/>
        <w:ind w:left="-1440" w:right="-1440"/>
        <w:rPr>
          <w:ins w:id="0" w:author="JeffLiu" w:date="2013-11-22T20:23:00Z"/>
          <w:rFonts w:ascii="Times New Roman" w:eastAsia="Times New Roman" w:hAnsi="Times New Roman"/>
          <w:color w:val="auto"/>
          <w:sz w:val="20"/>
          <w:lang w:bidi="x-none"/>
        </w:rPr>
      </w:pPr>
      <w:ins w:id="1" w:author="JeffLiu" w:date="2013-11-22T20:23:00Z">
        <w:r>
          <w:rPr>
            <w:rStyle w:val="FootnoteReference2"/>
            <w:rFonts w:ascii="Times New Roman" w:hAnsi="Times New Roman"/>
            <w:sz w:val="16"/>
          </w:rPr>
          <w:footnoteRef/>
        </w:r>
        <w:r>
          <w:rPr>
            <w:rFonts w:ascii="Times New Roman" w:hAnsi="Times New Roman"/>
            <w:sz w:val="16"/>
          </w:rPr>
          <w:t xml:space="preserve"> Ben Laurence, “An Anscombean Approach to Collective Action”. University of Chicago, pp.8-10.  RP 9/8/13</w:t>
        </w:r>
      </w:ins>
    </w:p>
  </w:footnote>
  <w:footnote w:id="4">
    <w:p w14:paraId="63713783" w14:textId="77777777" w:rsidR="00C6609B" w:rsidRDefault="00C6609B" w:rsidP="001D47DD">
      <w:pPr>
        <w:widowControl w:val="0"/>
        <w:ind w:left="-1440" w:right="-1440"/>
        <w:rPr>
          <w:rFonts w:ascii="Times New Roman" w:eastAsia="Times New Roman" w:hAnsi="Times New Roman"/>
          <w:color w:val="auto"/>
          <w:sz w:val="20"/>
          <w:lang w:bidi="x-none"/>
        </w:rPr>
      </w:pPr>
      <w:r>
        <w:rPr>
          <w:rStyle w:val="FootnoteReference2"/>
          <w:rFonts w:ascii="Times New Roman" w:hAnsi="Times New Roman"/>
          <w:sz w:val="16"/>
        </w:rPr>
        <w:footnoteRef/>
      </w:r>
      <w:r>
        <w:rPr>
          <w:rFonts w:ascii="Times New Roman" w:hAnsi="Times New Roman"/>
          <w:sz w:val="16"/>
        </w:rPr>
        <w:t xml:space="preserve"> CHRISTINE M. KORSGAARD, “SELF-CONSTITUTION IN THE ETHICS OF PLATO AND KANT”. </w:t>
      </w:r>
      <w:hyperlink r:id="rId4" w:history="1">
        <w:r>
          <w:rPr>
            <w:rFonts w:ascii="Times New Roman" w:hAnsi="Times New Roman"/>
            <w:color w:val="1C1C1C"/>
            <w:sz w:val="16"/>
          </w:rPr>
          <w:t>The Journal of Ethics</w:t>
        </w:r>
      </w:hyperlink>
      <w:r>
        <w:rPr>
          <w:rFonts w:ascii="Times New Roman" w:hAnsi="Times New Roman"/>
          <w:color w:val="1C1C1C"/>
          <w:sz w:val="16"/>
        </w:rPr>
        <w:t xml:space="preserve"> 1999, Volume 3, </w:t>
      </w:r>
      <w:hyperlink r:id="rId5" w:history="1">
        <w:r>
          <w:rPr>
            <w:rFonts w:ascii="Times New Roman" w:hAnsi="Times New Roman"/>
            <w:color w:val="1C1C1C"/>
            <w:sz w:val="16"/>
          </w:rPr>
          <w:t>Issue 1</w:t>
        </w:r>
      </w:hyperlink>
      <w:r>
        <w:rPr>
          <w:rFonts w:ascii="Times New Roman" w:hAnsi="Times New Roman"/>
          <w:color w:val="1C1C1C"/>
          <w:sz w:val="16"/>
        </w:rPr>
        <w:t>, pp 1-29. Specifically, “</w:t>
      </w:r>
      <w:r>
        <w:rPr>
          <w:rFonts w:ascii="Times New Roman" w:hAnsi="Times New Roman"/>
          <w:sz w:val="16"/>
        </w:rPr>
        <w:t>VII. GOOD ACTION AND THE UNITY OF THE KANTIAN WILL”.  Professor of Philosphy, Harvard University. RP 7/21/13</w:t>
      </w:r>
    </w:p>
  </w:footnote>
  <w:footnote w:id="5">
    <w:p w14:paraId="096B8B56" w14:textId="77777777" w:rsidR="00C6609B" w:rsidRDefault="00C6609B" w:rsidP="001D47DD">
      <w:pPr>
        <w:pStyle w:val="FootnoteText1"/>
        <w:rPr>
          <w:rFonts w:ascii="Times New Roman" w:eastAsia="Times New Roman" w:hAnsi="Times New Roman"/>
          <w:color w:val="auto"/>
          <w:sz w:val="20"/>
          <w:lang w:bidi="x-none"/>
        </w:rPr>
      </w:pPr>
      <w:r>
        <w:rPr>
          <w:rStyle w:val="FootnoteReference2"/>
          <w:rFonts w:ascii="Times New Roman" w:hAnsi="Times New Roman"/>
          <w:sz w:val="16"/>
        </w:rPr>
        <w:footnoteRef/>
      </w:r>
      <w:r>
        <w:rPr>
          <w:rFonts w:ascii="Times New Roman" w:hAnsi="Times New Roman"/>
          <w:sz w:val="16"/>
        </w:rPr>
        <w:t xml:space="preserve"> </w:t>
      </w:r>
      <w:r>
        <w:rPr>
          <w:rFonts w:ascii="Times New Roman" w:hAnsi="Times New Roman"/>
          <w:color w:val="1C1C1C"/>
          <w:sz w:val="16"/>
        </w:rPr>
        <w:t>Sebastian Roedl.  Prof. Of Philosophy, University of Leipzig.  “Two Forms of Practical Knowledge and Their Unity” in  Ford and Hornsby, Eds. Essays on Anscombe's Intention (Cambridge: Harvard University Press, 2011) 239.</w:t>
      </w:r>
    </w:p>
  </w:footnote>
  <w:footnote w:id="6">
    <w:p w14:paraId="7DCD278C" w14:textId="77777777" w:rsidR="00C6609B" w:rsidRDefault="00C6609B" w:rsidP="001D47DD">
      <w:pPr>
        <w:pStyle w:val="FootnoteText1"/>
        <w:rPr>
          <w:rFonts w:ascii="Times New Roman" w:eastAsia="Times New Roman" w:hAnsi="Times New Roman"/>
          <w:color w:val="auto"/>
          <w:sz w:val="20"/>
          <w:lang w:bidi="x-none"/>
        </w:rPr>
      </w:pPr>
      <w:r>
        <w:rPr>
          <w:rStyle w:val="FootnoteReference2"/>
          <w:rFonts w:ascii="Times New Roman" w:hAnsi="Times New Roman"/>
          <w:sz w:val="16"/>
        </w:rPr>
        <w:footnoteRef/>
      </w:r>
      <w:r>
        <w:rPr>
          <w:rFonts w:ascii="Times New Roman" w:hAnsi="Times New Roman"/>
          <w:sz w:val="16"/>
        </w:rPr>
        <w:t>Katsafanas, Paul. “Deriving Ethics from Action: A Nietzchean Version of Constitutivism.” Philosophy and Phenomenological Research, LLC.  Boston University: 2011.</w:t>
      </w:r>
    </w:p>
  </w:footnote>
  <w:footnote w:id="7">
    <w:p w14:paraId="427326BC" w14:textId="77777777" w:rsidR="00C6609B" w:rsidRDefault="00C6609B" w:rsidP="001D47DD">
      <w:pPr>
        <w:pStyle w:val="FootnoteText1"/>
        <w:rPr>
          <w:rFonts w:ascii="Times New Roman" w:eastAsia="Times New Roman" w:hAnsi="Times New Roman"/>
          <w:color w:val="auto"/>
          <w:sz w:val="20"/>
          <w:lang w:bidi="x-none"/>
        </w:rPr>
      </w:pPr>
      <w:r>
        <w:rPr>
          <w:rStyle w:val="FootnoteCharacters"/>
          <w:sz w:val="16"/>
        </w:rPr>
        <w:footnoteRef/>
      </w:r>
      <w:r>
        <w:rPr>
          <w:rFonts w:ascii="Times New Roman" w:hAnsi="Times New Roman"/>
          <w:sz w:val="16"/>
        </w:rPr>
        <w:t xml:space="preserve">Ben Laurence.  Prof. Of Philosophy, University of Chicago.  “An Anscombean Approach to Collective Action” in Ford and Hornsby, Eds. </w:t>
      </w:r>
      <w:r>
        <w:rPr>
          <w:rFonts w:ascii="Times New Roman" w:hAnsi="Times New Roman"/>
          <w:sz w:val="16"/>
          <w:u w:val="single"/>
        </w:rPr>
        <w:t>Essays on Anscombe's Intention</w:t>
      </w:r>
      <w:r>
        <w:rPr>
          <w:rFonts w:ascii="Times New Roman" w:hAnsi="Times New Roman"/>
          <w:sz w:val="16"/>
        </w:rPr>
        <w:t xml:space="preserve"> (Cambridge: Harvard University Press, 2011) 293-294.</w:t>
      </w:r>
    </w:p>
  </w:footnote>
  <w:footnote w:id="8">
    <w:p w14:paraId="56A1E452" w14:textId="77777777" w:rsidR="00C6609B" w:rsidRDefault="00C6609B" w:rsidP="001D47DD">
      <w:pPr>
        <w:rPr>
          <w:rFonts w:ascii="Times New Roman" w:eastAsia="Times New Roman" w:hAnsi="Times New Roman"/>
          <w:color w:val="auto"/>
          <w:sz w:val="20"/>
          <w:lang w:bidi="x-none"/>
        </w:rPr>
      </w:pPr>
      <w:r>
        <w:rPr>
          <w:rStyle w:val="FootnoteReference2"/>
          <w:rFonts w:ascii="Times New Roman" w:hAnsi="Times New Roman"/>
          <w:sz w:val="16"/>
        </w:rPr>
        <w:footnoteRef/>
      </w:r>
      <w:r>
        <w:rPr>
          <w:rFonts w:ascii="Times New Roman" w:hAnsi="Times New Roman"/>
          <w:sz w:val="16"/>
        </w:rPr>
        <w:t xml:space="preserve"> Luca Ferrero, “Constitutivism and the Inescapability of Agency”. Oxford Studies in Metaethics, vol. IV, Jan 12, 2009.(</w:t>
      </w:r>
      <w:r>
        <w:rPr>
          <w:rFonts w:ascii="Times New Roman" w:hAnsi="Times New Roman"/>
          <w:color w:val="2B5814"/>
          <w:sz w:val="16"/>
        </w:rPr>
        <w:t>https://pantherfile.uwm.edu/ferrero/www/pubs/ferrero-</w:t>
      </w:r>
      <w:r>
        <w:rPr>
          <w:rFonts w:ascii="Times New Roman Bold" w:hAnsi="Times New Roman Bold"/>
          <w:color w:val="2B5814"/>
          <w:sz w:val="16"/>
        </w:rPr>
        <w:t>constitutivism</w:t>
      </w:r>
      <w:r>
        <w:rPr>
          <w:rFonts w:ascii="Times New Roman" w:hAnsi="Times New Roman"/>
          <w:color w:val="2B5814"/>
          <w:sz w:val="16"/>
        </w:rPr>
        <w:t>.pdf</w:t>
      </w:r>
      <w:r>
        <w:rPr>
          <w:rFonts w:ascii="Times New Roman" w:hAnsi="Times New Roman"/>
          <w:sz w:val="16"/>
        </w:rPr>
        <w:t>) Professor of Philosophy, University of Wesconsin at Milwaukee. RP 7/21/13</w:t>
      </w:r>
    </w:p>
  </w:footnote>
  <w:footnote w:id="9">
    <w:p w14:paraId="1BC0F874" w14:textId="77777777" w:rsidR="00C6609B" w:rsidRDefault="00C6609B" w:rsidP="001D47DD">
      <w:pPr>
        <w:rPr>
          <w:rFonts w:ascii="Times New Roman" w:eastAsia="Times New Roman" w:hAnsi="Times New Roman"/>
          <w:color w:val="auto"/>
          <w:sz w:val="20"/>
          <w:lang w:bidi="x-none"/>
        </w:rPr>
      </w:pPr>
      <w:r>
        <w:rPr>
          <w:rStyle w:val="FootnoteReference2"/>
          <w:sz w:val="16"/>
        </w:rPr>
        <w:footnoteRef/>
      </w:r>
      <w:r>
        <w:rPr>
          <w:rFonts w:ascii="Times New Roman" w:hAnsi="Times New Roman"/>
          <w:sz w:val="16"/>
        </w:rPr>
        <w:t xml:space="preserve"> </w:t>
      </w:r>
      <w:r>
        <w:rPr>
          <w:rStyle w:val="StyleStyleBold12pt"/>
          <w:sz w:val="16"/>
        </w:rPr>
        <w:t>Gary Woller</w:t>
      </w:r>
      <w:r>
        <w:rPr>
          <w:rFonts w:ascii="Times New Roman" w:hAnsi="Times New Roman"/>
          <w:sz w:val="16"/>
        </w:rPr>
        <w:t xml:space="preserve"> [BYU Prof., “An Overview by Gary Woller”, A Forum on the Role of Environmental Ethics, June 1997, pg. 10]</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9CC210" w14:textId="77777777" w:rsidR="00C6609B" w:rsidRDefault="00C6609B" w:rsidP="00861DC6">
    <w:pPr>
      <w:pStyle w:val="Header"/>
      <w:tabs>
        <w:tab w:val="clear" w:pos="8640"/>
        <w:tab w:val="left" w:pos="-1350"/>
        <w:tab w:val="right" w:pos="10080"/>
      </w:tabs>
      <w:ind w:left="-1440" w:right="-1440"/>
      <w:rPr>
        <w:rFonts w:ascii="Times New Roman" w:hAnsi="Times New Roman"/>
      </w:rPr>
    </w:pPr>
    <w:r>
      <w:rPr>
        <w:rFonts w:ascii="Times New Roman" w:hAnsi="Times New Roman"/>
      </w:rPr>
      <w:t>La Jolla RP</w:t>
    </w:r>
    <w:r>
      <w:rPr>
        <w:rFonts w:ascii="Times New Roman" w:hAnsi="Times New Roman"/>
      </w:rPr>
      <w:tab/>
    </w:r>
    <w:r>
      <w:rPr>
        <w:rFonts w:ascii="Times New Roman" w:hAnsi="Times New Roman"/>
      </w:rPr>
      <w:tab/>
      <w:t>Stanford ‘14</w:t>
    </w:r>
  </w:p>
  <w:p w14:paraId="33CDC185" w14:textId="77777777" w:rsidR="00C6609B" w:rsidRPr="00861DC6" w:rsidRDefault="00C6609B" w:rsidP="00861DC6">
    <w:pPr>
      <w:pStyle w:val="Header"/>
      <w:tabs>
        <w:tab w:val="clear" w:pos="8640"/>
        <w:tab w:val="left" w:pos="-1350"/>
        <w:tab w:val="right" w:pos="10080"/>
      </w:tabs>
      <w:ind w:left="-1440" w:right="-1440"/>
      <w:rPr>
        <w:rFonts w:ascii="Times New Roman" w:hAnsi="Times New Roman"/>
      </w:rPr>
    </w:pPr>
    <w:r>
      <w:rPr>
        <w:rFonts w:ascii="Times New Roman" w:hAnsi="Times New Roman"/>
      </w:rPr>
      <w:t xml:space="preserve">Jan/Feb </w:t>
    </w:r>
    <w:r>
      <w:rPr>
        <w:rFonts w:ascii="Times New Roman" w:hAnsi="Times New Roman"/>
      </w:rPr>
      <w:tab/>
      <w:t>Ozamataz Buckshank. NC</w:t>
    </w:r>
    <w:r>
      <w:rPr>
        <w:rFonts w:ascii="Times New Roman" w:hAnsi="Times New Roman"/>
      </w:rPr>
      <w:tab/>
      <w:t>EP v RE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894EE874"/>
    <w:lvl w:ilvl="0">
      <w:start w:val="1"/>
      <w:numFmt w:val="upperLetter"/>
      <w:lvlText w:val="%1."/>
      <w:lvlJc w:val="left"/>
      <w:pPr>
        <w:tabs>
          <w:tab w:val="num" w:pos="-1170"/>
        </w:tabs>
        <w:ind w:left="-1170" w:firstLine="0"/>
      </w:pPr>
      <w:rPr>
        <w:rFonts w:hint="default"/>
        <w:color w:val="000000"/>
        <w:position w:val="0"/>
        <w:sz w:val="24"/>
      </w:rPr>
    </w:lvl>
    <w:lvl w:ilvl="1">
      <w:start w:val="1"/>
      <w:numFmt w:val="lowerLetter"/>
      <w:lvlText w:val="%2."/>
      <w:lvlJc w:val="left"/>
      <w:pPr>
        <w:tabs>
          <w:tab w:val="num" w:pos="360"/>
        </w:tabs>
        <w:ind w:left="360" w:firstLine="1080"/>
      </w:pPr>
      <w:rPr>
        <w:rFonts w:hint="default"/>
        <w:color w:val="000000"/>
        <w:position w:val="0"/>
        <w:sz w:val="24"/>
      </w:rPr>
    </w:lvl>
    <w:lvl w:ilvl="2">
      <w:start w:val="1"/>
      <w:numFmt w:val="lowerRoman"/>
      <w:lvlText w:val="%3."/>
      <w:lvlJc w:val="left"/>
      <w:pPr>
        <w:tabs>
          <w:tab w:val="num" w:pos="408"/>
        </w:tabs>
        <w:ind w:left="408" w:firstLine="1752"/>
      </w:pPr>
      <w:rPr>
        <w:rFonts w:hint="default"/>
        <w:color w:val="000000"/>
        <w:position w:val="0"/>
        <w:sz w:val="24"/>
      </w:rPr>
    </w:lvl>
    <w:lvl w:ilvl="3">
      <w:start w:val="1"/>
      <w:numFmt w:val="decimal"/>
      <w:isLgl/>
      <w:lvlText w:val="%4."/>
      <w:lvlJc w:val="left"/>
      <w:pPr>
        <w:tabs>
          <w:tab w:val="num" w:pos="360"/>
        </w:tabs>
        <w:ind w:left="360" w:firstLine="2520"/>
      </w:pPr>
      <w:rPr>
        <w:rFonts w:hint="default"/>
        <w:color w:val="000000"/>
        <w:position w:val="0"/>
        <w:sz w:val="24"/>
      </w:rPr>
    </w:lvl>
    <w:lvl w:ilvl="4">
      <w:start w:val="1"/>
      <w:numFmt w:val="lowerLetter"/>
      <w:lvlText w:val="%5."/>
      <w:lvlJc w:val="left"/>
      <w:pPr>
        <w:tabs>
          <w:tab w:val="num" w:pos="360"/>
        </w:tabs>
        <w:ind w:left="360" w:firstLine="3240"/>
      </w:pPr>
      <w:rPr>
        <w:rFonts w:hint="default"/>
        <w:color w:val="000000"/>
        <w:position w:val="0"/>
        <w:sz w:val="24"/>
      </w:rPr>
    </w:lvl>
    <w:lvl w:ilvl="5">
      <w:start w:val="1"/>
      <w:numFmt w:val="lowerRoman"/>
      <w:lvlText w:val="%6."/>
      <w:lvlJc w:val="left"/>
      <w:pPr>
        <w:tabs>
          <w:tab w:val="num" w:pos="408"/>
        </w:tabs>
        <w:ind w:left="408" w:firstLine="3912"/>
      </w:pPr>
      <w:rPr>
        <w:rFonts w:hint="default"/>
        <w:color w:val="000000"/>
        <w:position w:val="0"/>
        <w:sz w:val="24"/>
      </w:rPr>
    </w:lvl>
    <w:lvl w:ilvl="6">
      <w:start w:val="1"/>
      <w:numFmt w:val="decimal"/>
      <w:isLgl/>
      <w:lvlText w:val="%7."/>
      <w:lvlJc w:val="left"/>
      <w:pPr>
        <w:tabs>
          <w:tab w:val="num" w:pos="360"/>
        </w:tabs>
        <w:ind w:left="360" w:firstLine="4680"/>
      </w:pPr>
      <w:rPr>
        <w:rFonts w:hint="default"/>
        <w:color w:val="000000"/>
        <w:position w:val="0"/>
        <w:sz w:val="24"/>
      </w:rPr>
    </w:lvl>
    <w:lvl w:ilvl="7">
      <w:start w:val="1"/>
      <w:numFmt w:val="lowerLetter"/>
      <w:lvlText w:val="%8."/>
      <w:lvlJc w:val="left"/>
      <w:pPr>
        <w:tabs>
          <w:tab w:val="num" w:pos="360"/>
        </w:tabs>
        <w:ind w:left="360" w:firstLine="5400"/>
      </w:pPr>
      <w:rPr>
        <w:rFonts w:hint="default"/>
        <w:color w:val="000000"/>
        <w:position w:val="0"/>
        <w:sz w:val="24"/>
      </w:rPr>
    </w:lvl>
    <w:lvl w:ilvl="8">
      <w:start w:val="1"/>
      <w:numFmt w:val="lowerRoman"/>
      <w:lvlText w:val="%9."/>
      <w:lvlJc w:val="left"/>
      <w:pPr>
        <w:tabs>
          <w:tab w:val="num" w:pos="408"/>
        </w:tabs>
        <w:ind w:left="408" w:firstLine="6072"/>
      </w:pPr>
      <w:rPr>
        <w:rFonts w:hint="default"/>
        <w:color w:val="000000"/>
        <w:position w:val="0"/>
        <w:sz w:val="24"/>
      </w:rPr>
    </w:lvl>
  </w:abstractNum>
  <w:abstractNum w:abstractNumId="1">
    <w:nsid w:val="0A2D02BF"/>
    <w:multiLevelType w:val="hybridMultilevel"/>
    <w:tmpl w:val="1D465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524D75"/>
    <w:multiLevelType w:val="hybridMultilevel"/>
    <w:tmpl w:val="A0E0256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DD"/>
    <w:rsid w:val="0008610F"/>
    <w:rsid w:val="000B3149"/>
    <w:rsid w:val="000D5E97"/>
    <w:rsid w:val="00105BEF"/>
    <w:rsid w:val="0012508F"/>
    <w:rsid w:val="00166953"/>
    <w:rsid w:val="001A1398"/>
    <w:rsid w:val="001B6B5E"/>
    <w:rsid w:val="001B6FAE"/>
    <w:rsid w:val="001D47DD"/>
    <w:rsid w:val="002622D0"/>
    <w:rsid w:val="002C5765"/>
    <w:rsid w:val="002D0EE8"/>
    <w:rsid w:val="002D1272"/>
    <w:rsid w:val="002F7A42"/>
    <w:rsid w:val="00357352"/>
    <w:rsid w:val="00357FF0"/>
    <w:rsid w:val="00366DAB"/>
    <w:rsid w:val="00384872"/>
    <w:rsid w:val="00384A48"/>
    <w:rsid w:val="00393974"/>
    <w:rsid w:val="003A6B19"/>
    <w:rsid w:val="004100EA"/>
    <w:rsid w:val="004F06A7"/>
    <w:rsid w:val="005118E7"/>
    <w:rsid w:val="0057324A"/>
    <w:rsid w:val="0059382A"/>
    <w:rsid w:val="00593D1C"/>
    <w:rsid w:val="005975FE"/>
    <w:rsid w:val="005D51FF"/>
    <w:rsid w:val="005E5252"/>
    <w:rsid w:val="0060033D"/>
    <w:rsid w:val="00610513"/>
    <w:rsid w:val="0062058C"/>
    <w:rsid w:val="006464D8"/>
    <w:rsid w:val="00647A20"/>
    <w:rsid w:val="00655DEC"/>
    <w:rsid w:val="006A1DCA"/>
    <w:rsid w:val="006C2D3F"/>
    <w:rsid w:val="006C5CE7"/>
    <w:rsid w:val="00727836"/>
    <w:rsid w:val="00741EB6"/>
    <w:rsid w:val="007C1067"/>
    <w:rsid w:val="007C52DB"/>
    <w:rsid w:val="007E397C"/>
    <w:rsid w:val="00806E4F"/>
    <w:rsid w:val="008143DD"/>
    <w:rsid w:val="00843787"/>
    <w:rsid w:val="00861DC6"/>
    <w:rsid w:val="008C728D"/>
    <w:rsid w:val="008E272D"/>
    <w:rsid w:val="008E6330"/>
    <w:rsid w:val="008E7C16"/>
    <w:rsid w:val="00946BC9"/>
    <w:rsid w:val="0096499B"/>
    <w:rsid w:val="00987E29"/>
    <w:rsid w:val="00997225"/>
    <w:rsid w:val="009B60B3"/>
    <w:rsid w:val="00A0088B"/>
    <w:rsid w:val="00A24A9E"/>
    <w:rsid w:val="00A3275C"/>
    <w:rsid w:val="00A32F73"/>
    <w:rsid w:val="00A5197E"/>
    <w:rsid w:val="00AD5612"/>
    <w:rsid w:val="00B13FC8"/>
    <w:rsid w:val="00B14986"/>
    <w:rsid w:val="00B708AD"/>
    <w:rsid w:val="00BE1AA0"/>
    <w:rsid w:val="00C33713"/>
    <w:rsid w:val="00C6609B"/>
    <w:rsid w:val="00C82902"/>
    <w:rsid w:val="00D4269B"/>
    <w:rsid w:val="00D95FE1"/>
    <w:rsid w:val="00E13F3C"/>
    <w:rsid w:val="00E51BBD"/>
    <w:rsid w:val="00E844F1"/>
    <w:rsid w:val="00EB38DD"/>
    <w:rsid w:val="00EE1746"/>
    <w:rsid w:val="00EE32BB"/>
    <w:rsid w:val="00F23785"/>
    <w:rsid w:val="00F34D85"/>
    <w:rsid w:val="00F776EB"/>
    <w:rsid w:val="00F87899"/>
    <w:rsid w:val="00FC66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624BF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DD"/>
    <w:rPr>
      <w:rFonts w:ascii="Lucida Grande" w:eastAsia="ヒラギノ角ゴ Pro W3" w:hAnsi="Lucida Grande" w:cs="Times New Roman"/>
      <w:color w:val="000000"/>
    </w:rPr>
  </w:style>
  <w:style w:type="paragraph" w:styleId="Heading1">
    <w:name w:val="heading 1"/>
    <w:basedOn w:val="Normal"/>
    <w:next w:val="Normal"/>
    <w:link w:val="Heading1Char"/>
    <w:qFormat/>
    <w:rsid w:val="001D47DD"/>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7DD"/>
    <w:rPr>
      <w:rFonts w:ascii="Calibri" w:eastAsia="MS Gothic" w:hAnsi="Calibri" w:cs="Times New Roman"/>
      <w:b/>
      <w:bCs/>
      <w:color w:val="000000"/>
      <w:kern w:val="32"/>
      <w:sz w:val="32"/>
      <w:szCs w:val="32"/>
    </w:rPr>
  </w:style>
  <w:style w:type="paragraph" w:customStyle="1" w:styleId="Heading11">
    <w:name w:val="Heading 11"/>
    <w:next w:val="Normal"/>
    <w:rsid w:val="001D47DD"/>
    <w:pPr>
      <w:jc w:val="center"/>
      <w:outlineLvl w:val="0"/>
    </w:pPr>
    <w:rPr>
      <w:rFonts w:ascii="Times New Roman Bold" w:eastAsia="ヒラギノ角ゴ Pro W3" w:hAnsi="Times New Roman Bold" w:cs="Times New Roman"/>
      <w:color w:val="000000"/>
      <w:szCs w:val="20"/>
      <w:u w:val="single"/>
    </w:rPr>
  </w:style>
  <w:style w:type="character" w:customStyle="1" w:styleId="FootnoteReference1">
    <w:name w:val="Footnote Reference1"/>
    <w:rsid w:val="001D47DD"/>
    <w:rPr>
      <w:color w:val="000000"/>
      <w:sz w:val="24"/>
      <w:vertAlign w:val="superscript"/>
    </w:rPr>
  </w:style>
  <w:style w:type="character" w:customStyle="1" w:styleId="FootnoteReference2">
    <w:name w:val="Footnote Reference2"/>
    <w:rsid w:val="001D47DD"/>
    <w:rPr>
      <w:color w:val="000000"/>
      <w:sz w:val="24"/>
      <w:vertAlign w:val="superscript"/>
    </w:rPr>
  </w:style>
  <w:style w:type="paragraph" w:customStyle="1" w:styleId="Body">
    <w:name w:val="Body"/>
    <w:rsid w:val="001D47DD"/>
    <w:rPr>
      <w:rFonts w:ascii="Helvetica" w:eastAsia="ヒラギノ角ゴ Pro W3" w:hAnsi="Helvetica" w:cs="Times New Roman"/>
      <w:color w:val="000000"/>
      <w:szCs w:val="20"/>
    </w:rPr>
  </w:style>
  <w:style w:type="paragraph" w:customStyle="1" w:styleId="Heading21">
    <w:name w:val="Heading 21"/>
    <w:next w:val="Normal"/>
    <w:rsid w:val="001D47DD"/>
    <w:pPr>
      <w:keepNext/>
      <w:keepLines/>
      <w:spacing w:before="200"/>
      <w:outlineLvl w:val="1"/>
    </w:pPr>
    <w:rPr>
      <w:rFonts w:ascii="Times New Roman Bold" w:eastAsia="ヒラギノ角ゴ Pro W3" w:hAnsi="Times New Roman Bold" w:cs="Times New Roman"/>
      <w:color w:val="000000"/>
      <w:szCs w:val="20"/>
    </w:rPr>
  </w:style>
  <w:style w:type="paragraph" w:customStyle="1" w:styleId="FootnoteText1">
    <w:name w:val="Footnote Text1"/>
    <w:rsid w:val="001D47DD"/>
    <w:rPr>
      <w:rFonts w:ascii="Lucida Grande" w:eastAsia="ヒラギノ角ゴ Pro W3" w:hAnsi="Lucida Grande" w:cs="Times New Roman"/>
      <w:color w:val="000000"/>
      <w:szCs w:val="20"/>
    </w:rPr>
  </w:style>
  <w:style w:type="paragraph" w:customStyle="1" w:styleId="BodyText1">
    <w:name w:val="Body Text1"/>
    <w:rsid w:val="001D47DD"/>
    <w:pPr>
      <w:suppressAutoHyphens/>
      <w:spacing w:after="120"/>
    </w:pPr>
    <w:rPr>
      <w:rFonts w:ascii="Times New Roman" w:eastAsia="ヒラギノ角ゴ Pro W3" w:hAnsi="Times New Roman" w:cs="Times New Roman"/>
      <w:color w:val="000000"/>
      <w:kern w:val="1"/>
      <w:szCs w:val="20"/>
    </w:rPr>
  </w:style>
  <w:style w:type="paragraph" w:customStyle="1" w:styleId="Heading31">
    <w:name w:val="Heading 31"/>
    <w:next w:val="Normal"/>
    <w:rsid w:val="001D47DD"/>
    <w:pPr>
      <w:keepNext/>
      <w:keepLines/>
      <w:spacing w:before="200"/>
      <w:outlineLvl w:val="2"/>
    </w:pPr>
    <w:rPr>
      <w:rFonts w:ascii="Times New Roman Bold Italic" w:eastAsia="ヒラギノ角ゴ Pro W3" w:hAnsi="Times New Roman Bold Italic" w:cs="Times New Roman"/>
      <w:color w:val="000000"/>
      <w:szCs w:val="20"/>
    </w:rPr>
  </w:style>
  <w:style w:type="character" w:customStyle="1" w:styleId="FootnoteCharacters">
    <w:name w:val="Footnote Characters"/>
    <w:rsid w:val="001D47DD"/>
    <w:rPr>
      <w:color w:val="000000"/>
      <w:sz w:val="24"/>
      <w:vertAlign w:val="superscript"/>
    </w:rPr>
  </w:style>
  <w:style w:type="paragraph" w:customStyle="1" w:styleId="BodyText2">
    <w:name w:val="Body Text2"/>
    <w:rsid w:val="001D47DD"/>
    <w:pPr>
      <w:widowControl w:val="0"/>
      <w:suppressAutoHyphens/>
      <w:spacing w:after="120"/>
    </w:pPr>
    <w:rPr>
      <w:rFonts w:ascii="Times New Roman" w:eastAsia="ヒラギノ角ゴ Pro W3" w:hAnsi="Times New Roman" w:cs="Times New Roman"/>
      <w:color w:val="000000"/>
      <w:kern w:val="1"/>
      <w:szCs w:val="20"/>
    </w:rPr>
  </w:style>
  <w:style w:type="character" w:customStyle="1" w:styleId="StyleStyleBold12pt">
    <w:name w:val="Style Style Bold + 12 pt"/>
    <w:rsid w:val="001D47DD"/>
    <w:rPr>
      <w:rFonts w:ascii="Lucida Grande" w:eastAsia="ヒラギノ角ゴ Pro W3" w:hAnsi="Lucida Grande"/>
      <w:b/>
      <w:i w:val="0"/>
      <w:color w:val="000000"/>
      <w:sz w:val="26"/>
    </w:rPr>
  </w:style>
  <w:style w:type="character" w:customStyle="1" w:styleId="DebateUnderlined">
    <w:name w:val="Debate Underlined"/>
    <w:rsid w:val="001D47DD"/>
    <w:rPr>
      <w:rFonts w:ascii="Tahoma Bold" w:eastAsia="ヒラギノ角ゴ Pro W3" w:hAnsi="Tahoma Bold"/>
      <w:b w:val="0"/>
      <w:i w:val="0"/>
      <w:color w:val="000000"/>
      <w:sz w:val="22"/>
      <w:u w:val="single"/>
    </w:rPr>
  </w:style>
  <w:style w:type="paragraph" w:styleId="Footer">
    <w:name w:val="footer"/>
    <w:basedOn w:val="Normal"/>
    <w:link w:val="FooterChar"/>
    <w:rsid w:val="001D47DD"/>
    <w:pPr>
      <w:tabs>
        <w:tab w:val="center" w:pos="4320"/>
        <w:tab w:val="right" w:pos="8640"/>
      </w:tabs>
    </w:pPr>
  </w:style>
  <w:style w:type="character" w:customStyle="1" w:styleId="FooterChar">
    <w:name w:val="Footer Char"/>
    <w:basedOn w:val="DefaultParagraphFont"/>
    <w:link w:val="Footer"/>
    <w:rsid w:val="001D47DD"/>
    <w:rPr>
      <w:rFonts w:ascii="Lucida Grande" w:eastAsia="ヒラギノ角ゴ Pro W3" w:hAnsi="Lucida Grande" w:cs="Times New Roman"/>
      <w:color w:val="000000"/>
    </w:rPr>
  </w:style>
  <w:style w:type="character" w:styleId="PageNumber">
    <w:name w:val="page number"/>
    <w:rsid w:val="001D47DD"/>
  </w:style>
  <w:style w:type="paragraph" w:styleId="NoSpacing">
    <w:name w:val="No Spacing"/>
    <w:uiPriority w:val="1"/>
    <w:qFormat/>
    <w:rsid w:val="001D47DD"/>
    <w:rPr>
      <w:rFonts w:ascii="Lucida Grande" w:eastAsia="ヒラギノ角ゴ Pro W3" w:hAnsi="Lucida Grande" w:cs="Times New Roman"/>
      <w:color w:val="000000"/>
    </w:rPr>
  </w:style>
  <w:style w:type="paragraph" w:styleId="ListParagraph">
    <w:name w:val="List Paragraph"/>
    <w:basedOn w:val="Normal"/>
    <w:uiPriority w:val="34"/>
    <w:qFormat/>
    <w:rsid w:val="001D47DD"/>
    <w:pPr>
      <w:spacing w:after="200" w:line="276" w:lineRule="auto"/>
      <w:ind w:left="720"/>
      <w:contextualSpacing/>
    </w:pPr>
    <w:rPr>
      <w:rFonts w:ascii="Times New Roman" w:eastAsia="Calibri" w:hAnsi="Times New Roman"/>
      <w:color w:val="auto"/>
      <w:szCs w:val="22"/>
    </w:rPr>
  </w:style>
  <w:style w:type="paragraph" w:styleId="DocumentMap">
    <w:name w:val="Document Map"/>
    <w:basedOn w:val="Normal"/>
    <w:link w:val="DocumentMapChar"/>
    <w:uiPriority w:val="99"/>
    <w:semiHidden/>
    <w:unhideWhenUsed/>
    <w:rsid w:val="001D47DD"/>
    <w:rPr>
      <w:rFonts w:cs="Lucida Grande"/>
    </w:rPr>
  </w:style>
  <w:style w:type="character" w:customStyle="1" w:styleId="DocumentMapChar">
    <w:name w:val="Document Map Char"/>
    <w:basedOn w:val="DefaultParagraphFont"/>
    <w:link w:val="DocumentMap"/>
    <w:uiPriority w:val="99"/>
    <w:semiHidden/>
    <w:rsid w:val="001D47DD"/>
    <w:rPr>
      <w:rFonts w:ascii="Lucida Grande" w:eastAsia="ヒラギノ角ゴ Pro W3" w:hAnsi="Lucida Grande" w:cs="Lucida Grande"/>
      <w:color w:val="000000"/>
    </w:rPr>
  </w:style>
  <w:style w:type="paragraph" w:styleId="Header">
    <w:name w:val="header"/>
    <w:basedOn w:val="Normal"/>
    <w:link w:val="HeaderChar"/>
    <w:uiPriority w:val="99"/>
    <w:unhideWhenUsed/>
    <w:rsid w:val="00861DC6"/>
    <w:pPr>
      <w:tabs>
        <w:tab w:val="center" w:pos="4320"/>
        <w:tab w:val="right" w:pos="8640"/>
      </w:tabs>
    </w:pPr>
  </w:style>
  <w:style w:type="character" w:customStyle="1" w:styleId="HeaderChar">
    <w:name w:val="Header Char"/>
    <w:basedOn w:val="DefaultParagraphFont"/>
    <w:link w:val="Header"/>
    <w:uiPriority w:val="99"/>
    <w:rsid w:val="00861DC6"/>
    <w:rPr>
      <w:rFonts w:ascii="Lucida Grande" w:eastAsia="ヒラギノ角ゴ Pro W3" w:hAnsi="Lucida Grande" w:cs="Times New Roman"/>
      <w:color w:val="000000"/>
    </w:rPr>
  </w:style>
  <w:style w:type="character" w:styleId="FootnoteReference">
    <w:name w:val="footnote reference"/>
    <w:basedOn w:val="DefaultParagraphFont"/>
    <w:uiPriority w:val="99"/>
    <w:unhideWhenUsed/>
    <w:rsid w:val="001A1398"/>
    <w:rPr>
      <w:vertAlign w:val="superscript"/>
    </w:rPr>
  </w:style>
  <w:style w:type="character" w:styleId="Hyperlink">
    <w:name w:val="Hyperlink"/>
    <w:basedOn w:val="DefaultParagraphFont"/>
    <w:uiPriority w:val="99"/>
    <w:unhideWhenUsed/>
    <w:rsid w:val="001A1398"/>
    <w:rPr>
      <w:color w:val="0000FF"/>
      <w:u w:val="single"/>
    </w:rPr>
  </w:style>
  <w:style w:type="paragraph" w:styleId="NormalWeb">
    <w:name w:val="Normal (Web)"/>
    <w:basedOn w:val="Normal"/>
    <w:uiPriority w:val="99"/>
    <w:semiHidden/>
    <w:unhideWhenUsed/>
    <w:rsid w:val="001A1398"/>
    <w:pPr>
      <w:spacing w:before="100" w:beforeAutospacing="1" w:after="100" w:afterAutospacing="1"/>
    </w:pPr>
    <w:rPr>
      <w:rFonts w:ascii="Times" w:eastAsiaTheme="minorEastAsia" w:hAnsi="Times"/>
      <w:color w:val="auto"/>
      <w:sz w:val="20"/>
      <w:szCs w:val="20"/>
    </w:rPr>
  </w:style>
  <w:style w:type="character" w:styleId="Emphasis">
    <w:name w:val="Emphasis"/>
    <w:basedOn w:val="DefaultParagraphFont"/>
    <w:uiPriority w:val="20"/>
    <w:qFormat/>
    <w:rsid w:val="001A1398"/>
    <w:rPr>
      <w:i/>
      <w:iCs/>
    </w:rPr>
  </w:style>
  <w:style w:type="character" w:customStyle="1" w:styleId="apple-converted-space">
    <w:name w:val="apple-converted-space"/>
    <w:basedOn w:val="DefaultParagraphFont"/>
    <w:rsid w:val="001A1398"/>
  </w:style>
  <w:style w:type="character" w:styleId="CommentReference">
    <w:name w:val="annotation reference"/>
    <w:basedOn w:val="DefaultParagraphFont"/>
    <w:uiPriority w:val="99"/>
    <w:semiHidden/>
    <w:unhideWhenUsed/>
    <w:rsid w:val="002F7A42"/>
    <w:rPr>
      <w:sz w:val="18"/>
      <w:szCs w:val="18"/>
    </w:rPr>
  </w:style>
  <w:style w:type="paragraph" w:styleId="CommentText">
    <w:name w:val="annotation text"/>
    <w:basedOn w:val="Normal"/>
    <w:link w:val="CommentTextChar"/>
    <w:uiPriority w:val="99"/>
    <w:semiHidden/>
    <w:unhideWhenUsed/>
    <w:rsid w:val="002F7A42"/>
  </w:style>
  <w:style w:type="character" w:customStyle="1" w:styleId="CommentTextChar">
    <w:name w:val="Comment Text Char"/>
    <w:basedOn w:val="DefaultParagraphFont"/>
    <w:link w:val="CommentText"/>
    <w:uiPriority w:val="99"/>
    <w:semiHidden/>
    <w:rsid w:val="002F7A42"/>
    <w:rPr>
      <w:rFonts w:ascii="Lucida Grande" w:eastAsia="ヒラギノ角ゴ Pro W3" w:hAnsi="Lucida Grande" w:cs="Times New Roman"/>
      <w:color w:val="000000"/>
    </w:rPr>
  </w:style>
  <w:style w:type="paragraph" w:styleId="CommentSubject">
    <w:name w:val="annotation subject"/>
    <w:basedOn w:val="CommentText"/>
    <w:next w:val="CommentText"/>
    <w:link w:val="CommentSubjectChar"/>
    <w:uiPriority w:val="99"/>
    <w:semiHidden/>
    <w:unhideWhenUsed/>
    <w:rsid w:val="002F7A42"/>
    <w:rPr>
      <w:b/>
      <w:bCs/>
      <w:sz w:val="20"/>
      <w:szCs w:val="20"/>
    </w:rPr>
  </w:style>
  <w:style w:type="character" w:customStyle="1" w:styleId="CommentSubjectChar">
    <w:name w:val="Comment Subject Char"/>
    <w:basedOn w:val="CommentTextChar"/>
    <w:link w:val="CommentSubject"/>
    <w:uiPriority w:val="99"/>
    <w:semiHidden/>
    <w:rsid w:val="002F7A42"/>
    <w:rPr>
      <w:rFonts w:ascii="Lucida Grande" w:eastAsia="ヒラギノ角ゴ Pro W3" w:hAnsi="Lucida Grande" w:cs="Times New Roman"/>
      <w:b/>
      <w:bCs/>
      <w:color w:val="000000"/>
      <w:sz w:val="20"/>
      <w:szCs w:val="20"/>
    </w:rPr>
  </w:style>
  <w:style w:type="paragraph" w:styleId="BalloonText">
    <w:name w:val="Balloon Text"/>
    <w:basedOn w:val="Normal"/>
    <w:link w:val="BalloonTextChar"/>
    <w:uiPriority w:val="99"/>
    <w:semiHidden/>
    <w:unhideWhenUsed/>
    <w:rsid w:val="002F7A42"/>
    <w:rPr>
      <w:rFonts w:cs="Lucida Grande"/>
      <w:sz w:val="18"/>
      <w:szCs w:val="18"/>
    </w:rPr>
  </w:style>
  <w:style w:type="character" w:customStyle="1" w:styleId="BalloonTextChar">
    <w:name w:val="Balloon Text Char"/>
    <w:basedOn w:val="DefaultParagraphFont"/>
    <w:link w:val="BalloonText"/>
    <w:uiPriority w:val="99"/>
    <w:semiHidden/>
    <w:rsid w:val="002F7A42"/>
    <w:rPr>
      <w:rFonts w:ascii="Lucida Grande" w:eastAsia="ヒラギノ角ゴ Pro W3" w:hAnsi="Lucida Grande" w:cs="Lucida Grande"/>
      <w:color w:val="000000"/>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DD"/>
    <w:rPr>
      <w:rFonts w:ascii="Lucida Grande" w:eastAsia="ヒラギノ角ゴ Pro W3" w:hAnsi="Lucida Grande" w:cs="Times New Roman"/>
      <w:color w:val="000000"/>
    </w:rPr>
  </w:style>
  <w:style w:type="paragraph" w:styleId="Heading1">
    <w:name w:val="heading 1"/>
    <w:basedOn w:val="Normal"/>
    <w:next w:val="Normal"/>
    <w:link w:val="Heading1Char"/>
    <w:qFormat/>
    <w:rsid w:val="001D47DD"/>
    <w:pPr>
      <w:keepNext/>
      <w:spacing w:before="240" w:after="60"/>
      <w:outlineLvl w:val="0"/>
    </w:pPr>
    <w:rPr>
      <w:rFonts w:ascii="Calibri" w:eastAsia="MS Gothic" w:hAnsi="Calibr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47DD"/>
    <w:rPr>
      <w:rFonts w:ascii="Calibri" w:eastAsia="MS Gothic" w:hAnsi="Calibri" w:cs="Times New Roman"/>
      <w:b/>
      <w:bCs/>
      <w:color w:val="000000"/>
      <w:kern w:val="32"/>
      <w:sz w:val="32"/>
      <w:szCs w:val="32"/>
    </w:rPr>
  </w:style>
  <w:style w:type="paragraph" w:customStyle="1" w:styleId="Heading11">
    <w:name w:val="Heading 11"/>
    <w:next w:val="Normal"/>
    <w:rsid w:val="001D47DD"/>
    <w:pPr>
      <w:jc w:val="center"/>
      <w:outlineLvl w:val="0"/>
    </w:pPr>
    <w:rPr>
      <w:rFonts w:ascii="Times New Roman Bold" w:eastAsia="ヒラギノ角ゴ Pro W3" w:hAnsi="Times New Roman Bold" w:cs="Times New Roman"/>
      <w:color w:val="000000"/>
      <w:szCs w:val="20"/>
      <w:u w:val="single"/>
    </w:rPr>
  </w:style>
  <w:style w:type="character" w:customStyle="1" w:styleId="FootnoteReference1">
    <w:name w:val="Footnote Reference1"/>
    <w:rsid w:val="001D47DD"/>
    <w:rPr>
      <w:color w:val="000000"/>
      <w:sz w:val="24"/>
      <w:vertAlign w:val="superscript"/>
    </w:rPr>
  </w:style>
  <w:style w:type="character" w:customStyle="1" w:styleId="FootnoteReference2">
    <w:name w:val="Footnote Reference2"/>
    <w:rsid w:val="001D47DD"/>
    <w:rPr>
      <w:color w:val="000000"/>
      <w:sz w:val="24"/>
      <w:vertAlign w:val="superscript"/>
    </w:rPr>
  </w:style>
  <w:style w:type="paragraph" w:customStyle="1" w:styleId="Body">
    <w:name w:val="Body"/>
    <w:rsid w:val="001D47DD"/>
    <w:rPr>
      <w:rFonts w:ascii="Helvetica" w:eastAsia="ヒラギノ角ゴ Pro W3" w:hAnsi="Helvetica" w:cs="Times New Roman"/>
      <w:color w:val="000000"/>
      <w:szCs w:val="20"/>
    </w:rPr>
  </w:style>
  <w:style w:type="paragraph" w:customStyle="1" w:styleId="Heading21">
    <w:name w:val="Heading 21"/>
    <w:next w:val="Normal"/>
    <w:rsid w:val="001D47DD"/>
    <w:pPr>
      <w:keepNext/>
      <w:keepLines/>
      <w:spacing w:before="200"/>
      <w:outlineLvl w:val="1"/>
    </w:pPr>
    <w:rPr>
      <w:rFonts w:ascii="Times New Roman Bold" w:eastAsia="ヒラギノ角ゴ Pro W3" w:hAnsi="Times New Roman Bold" w:cs="Times New Roman"/>
      <w:color w:val="000000"/>
      <w:szCs w:val="20"/>
    </w:rPr>
  </w:style>
  <w:style w:type="paragraph" w:customStyle="1" w:styleId="FootnoteText1">
    <w:name w:val="Footnote Text1"/>
    <w:rsid w:val="001D47DD"/>
    <w:rPr>
      <w:rFonts w:ascii="Lucida Grande" w:eastAsia="ヒラギノ角ゴ Pro W3" w:hAnsi="Lucida Grande" w:cs="Times New Roman"/>
      <w:color w:val="000000"/>
      <w:szCs w:val="20"/>
    </w:rPr>
  </w:style>
  <w:style w:type="paragraph" w:customStyle="1" w:styleId="BodyText1">
    <w:name w:val="Body Text1"/>
    <w:rsid w:val="001D47DD"/>
    <w:pPr>
      <w:suppressAutoHyphens/>
      <w:spacing w:after="120"/>
    </w:pPr>
    <w:rPr>
      <w:rFonts w:ascii="Times New Roman" w:eastAsia="ヒラギノ角ゴ Pro W3" w:hAnsi="Times New Roman" w:cs="Times New Roman"/>
      <w:color w:val="000000"/>
      <w:kern w:val="1"/>
      <w:szCs w:val="20"/>
    </w:rPr>
  </w:style>
  <w:style w:type="paragraph" w:customStyle="1" w:styleId="Heading31">
    <w:name w:val="Heading 31"/>
    <w:next w:val="Normal"/>
    <w:rsid w:val="001D47DD"/>
    <w:pPr>
      <w:keepNext/>
      <w:keepLines/>
      <w:spacing w:before="200"/>
      <w:outlineLvl w:val="2"/>
    </w:pPr>
    <w:rPr>
      <w:rFonts w:ascii="Times New Roman Bold Italic" w:eastAsia="ヒラギノ角ゴ Pro W3" w:hAnsi="Times New Roman Bold Italic" w:cs="Times New Roman"/>
      <w:color w:val="000000"/>
      <w:szCs w:val="20"/>
    </w:rPr>
  </w:style>
  <w:style w:type="character" w:customStyle="1" w:styleId="FootnoteCharacters">
    <w:name w:val="Footnote Characters"/>
    <w:rsid w:val="001D47DD"/>
    <w:rPr>
      <w:color w:val="000000"/>
      <w:sz w:val="24"/>
      <w:vertAlign w:val="superscript"/>
    </w:rPr>
  </w:style>
  <w:style w:type="paragraph" w:customStyle="1" w:styleId="BodyText2">
    <w:name w:val="Body Text2"/>
    <w:rsid w:val="001D47DD"/>
    <w:pPr>
      <w:widowControl w:val="0"/>
      <w:suppressAutoHyphens/>
      <w:spacing w:after="120"/>
    </w:pPr>
    <w:rPr>
      <w:rFonts w:ascii="Times New Roman" w:eastAsia="ヒラギノ角ゴ Pro W3" w:hAnsi="Times New Roman" w:cs="Times New Roman"/>
      <w:color w:val="000000"/>
      <w:kern w:val="1"/>
      <w:szCs w:val="20"/>
    </w:rPr>
  </w:style>
  <w:style w:type="character" w:customStyle="1" w:styleId="StyleStyleBold12pt">
    <w:name w:val="Style Style Bold + 12 pt"/>
    <w:rsid w:val="001D47DD"/>
    <w:rPr>
      <w:rFonts w:ascii="Lucida Grande" w:eastAsia="ヒラギノ角ゴ Pro W3" w:hAnsi="Lucida Grande"/>
      <w:b/>
      <w:i w:val="0"/>
      <w:color w:val="000000"/>
      <w:sz w:val="26"/>
    </w:rPr>
  </w:style>
  <w:style w:type="character" w:customStyle="1" w:styleId="DebateUnderlined">
    <w:name w:val="Debate Underlined"/>
    <w:rsid w:val="001D47DD"/>
    <w:rPr>
      <w:rFonts w:ascii="Tahoma Bold" w:eastAsia="ヒラギノ角ゴ Pro W3" w:hAnsi="Tahoma Bold"/>
      <w:b w:val="0"/>
      <w:i w:val="0"/>
      <w:color w:val="000000"/>
      <w:sz w:val="22"/>
      <w:u w:val="single"/>
    </w:rPr>
  </w:style>
  <w:style w:type="paragraph" w:styleId="Footer">
    <w:name w:val="footer"/>
    <w:basedOn w:val="Normal"/>
    <w:link w:val="FooterChar"/>
    <w:rsid w:val="001D47DD"/>
    <w:pPr>
      <w:tabs>
        <w:tab w:val="center" w:pos="4320"/>
        <w:tab w:val="right" w:pos="8640"/>
      </w:tabs>
    </w:pPr>
  </w:style>
  <w:style w:type="character" w:customStyle="1" w:styleId="FooterChar">
    <w:name w:val="Footer Char"/>
    <w:basedOn w:val="DefaultParagraphFont"/>
    <w:link w:val="Footer"/>
    <w:rsid w:val="001D47DD"/>
    <w:rPr>
      <w:rFonts w:ascii="Lucida Grande" w:eastAsia="ヒラギノ角ゴ Pro W3" w:hAnsi="Lucida Grande" w:cs="Times New Roman"/>
      <w:color w:val="000000"/>
    </w:rPr>
  </w:style>
  <w:style w:type="character" w:styleId="PageNumber">
    <w:name w:val="page number"/>
    <w:rsid w:val="001D47DD"/>
  </w:style>
  <w:style w:type="paragraph" w:styleId="NoSpacing">
    <w:name w:val="No Spacing"/>
    <w:uiPriority w:val="1"/>
    <w:qFormat/>
    <w:rsid w:val="001D47DD"/>
    <w:rPr>
      <w:rFonts w:ascii="Lucida Grande" w:eastAsia="ヒラギノ角ゴ Pro W3" w:hAnsi="Lucida Grande" w:cs="Times New Roman"/>
      <w:color w:val="000000"/>
    </w:rPr>
  </w:style>
  <w:style w:type="paragraph" w:styleId="ListParagraph">
    <w:name w:val="List Paragraph"/>
    <w:basedOn w:val="Normal"/>
    <w:uiPriority w:val="34"/>
    <w:qFormat/>
    <w:rsid w:val="001D47DD"/>
    <w:pPr>
      <w:spacing w:after="200" w:line="276" w:lineRule="auto"/>
      <w:ind w:left="720"/>
      <w:contextualSpacing/>
    </w:pPr>
    <w:rPr>
      <w:rFonts w:ascii="Times New Roman" w:eastAsia="Calibri" w:hAnsi="Times New Roman"/>
      <w:color w:val="auto"/>
      <w:szCs w:val="22"/>
    </w:rPr>
  </w:style>
  <w:style w:type="paragraph" w:styleId="DocumentMap">
    <w:name w:val="Document Map"/>
    <w:basedOn w:val="Normal"/>
    <w:link w:val="DocumentMapChar"/>
    <w:uiPriority w:val="99"/>
    <w:semiHidden/>
    <w:unhideWhenUsed/>
    <w:rsid w:val="001D47DD"/>
    <w:rPr>
      <w:rFonts w:cs="Lucida Grande"/>
    </w:rPr>
  </w:style>
  <w:style w:type="character" w:customStyle="1" w:styleId="DocumentMapChar">
    <w:name w:val="Document Map Char"/>
    <w:basedOn w:val="DefaultParagraphFont"/>
    <w:link w:val="DocumentMap"/>
    <w:uiPriority w:val="99"/>
    <w:semiHidden/>
    <w:rsid w:val="001D47DD"/>
    <w:rPr>
      <w:rFonts w:ascii="Lucida Grande" w:eastAsia="ヒラギノ角ゴ Pro W3" w:hAnsi="Lucida Grande" w:cs="Lucida Grande"/>
      <w:color w:val="000000"/>
    </w:rPr>
  </w:style>
  <w:style w:type="paragraph" w:styleId="Header">
    <w:name w:val="header"/>
    <w:basedOn w:val="Normal"/>
    <w:link w:val="HeaderChar"/>
    <w:uiPriority w:val="99"/>
    <w:unhideWhenUsed/>
    <w:rsid w:val="00861DC6"/>
    <w:pPr>
      <w:tabs>
        <w:tab w:val="center" w:pos="4320"/>
        <w:tab w:val="right" w:pos="8640"/>
      </w:tabs>
    </w:pPr>
  </w:style>
  <w:style w:type="character" w:customStyle="1" w:styleId="HeaderChar">
    <w:name w:val="Header Char"/>
    <w:basedOn w:val="DefaultParagraphFont"/>
    <w:link w:val="Header"/>
    <w:uiPriority w:val="99"/>
    <w:rsid w:val="00861DC6"/>
    <w:rPr>
      <w:rFonts w:ascii="Lucida Grande" w:eastAsia="ヒラギノ角ゴ Pro W3" w:hAnsi="Lucida Grande" w:cs="Times New Roman"/>
      <w:color w:val="000000"/>
    </w:rPr>
  </w:style>
  <w:style w:type="character" w:styleId="FootnoteReference">
    <w:name w:val="footnote reference"/>
    <w:basedOn w:val="DefaultParagraphFont"/>
    <w:uiPriority w:val="99"/>
    <w:unhideWhenUsed/>
    <w:rsid w:val="001A1398"/>
    <w:rPr>
      <w:vertAlign w:val="superscript"/>
    </w:rPr>
  </w:style>
  <w:style w:type="character" w:styleId="Hyperlink">
    <w:name w:val="Hyperlink"/>
    <w:basedOn w:val="DefaultParagraphFont"/>
    <w:uiPriority w:val="99"/>
    <w:unhideWhenUsed/>
    <w:rsid w:val="001A1398"/>
    <w:rPr>
      <w:color w:val="0000FF"/>
      <w:u w:val="single"/>
    </w:rPr>
  </w:style>
  <w:style w:type="paragraph" w:styleId="NormalWeb">
    <w:name w:val="Normal (Web)"/>
    <w:basedOn w:val="Normal"/>
    <w:uiPriority w:val="99"/>
    <w:semiHidden/>
    <w:unhideWhenUsed/>
    <w:rsid w:val="001A1398"/>
    <w:pPr>
      <w:spacing w:before="100" w:beforeAutospacing="1" w:after="100" w:afterAutospacing="1"/>
    </w:pPr>
    <w:rPr>
      <w:rFonts w:ascii="Times" w:eastAsiaTheme="minorEastAsia" w:hAnsi="Times"/>
      <w:color w:val="auto"/>
      <w:sz w:val="20"/>
      <w:szCs w:val="20"/>
    </w:rPr>
  </w:style>
  <w:style w:type="character" w:styleId="Emphasis">
    <w:name w:val="Emphasis"/>
    <w:basedOn w:val="DefaultParagraphFont"/>
    <w:uiPriority w:val="20"/>
    <w:qFormat/>
    <w:rsid w:val="001A1398"/>
    <w:rPr>
      <w:i/>
      <w:iCs/>
    </w:rPr>
  </w:style>
  <w:style w:type="character" w:customStyle="1" w:styleId="apple-converted-space">
    <w:name w:val="apple-converted-space"/>
    <w:basedOn w:val="DefaultParagraphFont"/>
    <w:rsid w:val="001A1398"/>
  </w:style>
  <w:style w:type="character" w:styleId="CommentReference">
    <w:name w:val="annotation reference"/>
    <w:basedOn w:val="DefaultParagraphFont"/>
    <w:uiPriority w:val="99"/>
    <w:semiHidden/>
    <w:unhideWhenUsed/>
    <w:rsid w:val="002F7A42"/>
    <w:rPr>
      <w:sz w:val="18"/>
      <w:szCs w:val="18"/>
    </w:rPr>
  </w:style>
  <w:style w:type="paragraph" w:styleId="CommentText">
    <w:name w:val="annotation text"/>
    <w:basedOn w:val="Normal"/>
    <w:link w:val="CommentTextChar"/>
    <w:uiPriority w:val="99"/>
    <w:semiHidden/>
    <w:unhideWhenUsed/>
    <w:rsid w:val="002F7A42"/>
  </w:style>
  <w:style w:type="character" w:customStyle="1" w:styleId="CommentTextChar">
    <w:name w:val="Comment Text Char"/>
    <w:basedOn w:val="DefaultParagraphFont"/>
    <w:link w:val="CommentText"/>
    <w:uiPriority w:val="99"/>
    <w:semiHidden/>
    <w:rsid w:val="002F7A42"/>
    <w:rPr>
      <w:rFonts w:ascii="Lucida Grande" w:eastAsia="ヒラギノ角ゴ Pro W3" w:hAnsi="Lucida Grande" w:cs="Times New Roman"/>
      <w:color w:val="000000"/>
    </w:rPr>
  </w:style>
  <w:style w:type="paragraph" w:styleId="CommentSubject">
    <w:name w:val="annotation subject"/>
    <w:basedOn w:val="CommentText"/>
    <w:next w:val="CommentText"/>
    <w:link w:val="CommentSubjectChar"/>
    <w:uiPriority w:val="99"/>
    <w:semiHidden/>
    <w:unhideWhenUsed/>
    <w:rsid w:val="002F7A42"/>
    <w:rPr>
      <w:b/>
      <w:bCs/>
      <w:sz w:val="20"/>
      <w:szCs w:val="20"/>
    </w:rPr>
  </w:style>
  <w:style w:type="character" w:customStyle="1" w:styleId="CommentSubjectChar">
    <w:name w:val="Comment Subject Char"/>
    <w:basedOn w:val="CommentTextChar"/>
    <w:link w:val="CommentSubject"/>
    <w:uiPriority w:val="99"/>
    <w:semiHidden/>
    <w:rsid w:val="002F7A42"/>
    <w:rPr>
      <w:rFonts w:ascii="Lucida Grande" w:eastAsia="ヒラギノ角ゴ Pro W3" w:hAnsi="Lucida Grande" w:cs="Times New Roman"/>
      <w:b/>
      <w:bCs/>
      <w:color w:val="000000"/>
      <w:sz w:val="20"/>
      <w:szCs w:val="20"/>
    </w:rPr>
  </w:style>
  <w:style w:type="paragraph" w:styleId="BalloonText">
    <w:name w:val="Balloon Text"/>
    <w:basedOn w:val="Normal"/>
    <w:link w:val="BalloonTextChar"/>
    <w:uiPriority w:val="99"/>
    <w:semiHidden/>
    <w:unhideWhenUsed/>
    <w:rsid w:val="002F7A42"/>
    <w:rPr>
      <w:rFonts w:cs="Lucida Grande"/>
      <w:sz w:val="18"/>
      <w:szCs w:val="18"/>
    </w:rPr>
  </w:style>
  <w:style w:type="character" w:customStyle="1" w:styleId="BalloonTextChar">
    <w:name w:val="Balloon Text Char"/>
    <w:basedOn w:val="DefaultParagraphFont"/>
    <w:link w:val="BalloonText"/>
    <w:uiPriority w:val="99"/>
    <w:semiHidden/>
    <w:rsid w:val="002F7A42"/>
    <w:rPr>
      <w:rFonts w:ascii="Lucida Grande" w:eastAsia="ヒラギノ角ゴ Pro W3" w:hAnsi="Lucida Grande" w:cs="Lucida Grande"/>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victorybriefs.com/vbd/2014/1/topicality-implementation-and-what-we-ought-to-prioritize" TargetMode="External"/><Relationship Id="rId4" Type="http://schemas.openxmlformats.org/officeDocument/2006/relationships/hyperlink" Target="http://link.springer.com/journal/10892" TargetMode="External"/><Relationship Id="rId5" Type="http://schemas.openxmlformats.org/officeDocument/2006/relationships/hyperlink" Target="http://link.springer.com/journal/10892/3/1/page/1" TargetMode="External"/><Relationship Id="rId1" Type="http://schemas.openxmlformats.org/officeDocument/2006/relationships/hyperlink" Target="http://victorybriefs.com/?author=502ae281e4b0f52d614f0682" TargetMode="External"/><Relationship Id="rId2" Type="http://schemas.openxmlformats.org/officeDocument/2006/relationships/hyperlink" Target="http://victorybriefs.com/vbd/2014/1/topicality-implementation-and-what-we-ought-to-priorit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11</Pages>
  <Words>4832</Words>
  <Characters>27545</Characters>
  <Application>Microsoft Macintosh Word</Application>
  <DocSecurity>0</DocSecurity>
  <Lines>229</Lines>
  <Paragraphs>64</Paragraphs>
  <ScaleCrop>false</ScaleCrop>
  <Company/>
  <LinksUpToDate>false</LinksUpToDate>
  <CharactersWithSpaces>32313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Prasad</dc:creator>
  <cp:keywords/>
  <dc:description/>
  <cp:lastModifiedBy>Ram Prasad</cp:lastModifiedBy>
  <cp:revision>21</cp:revision>
  <dcterms:created xsi:type="dcterms:W3CDTF">2014-02-08T05:09:00Z</dcterms:created>
  <dcterms:modified xsi:type="dcterms:W3CDTF">2014-05-09T20:08:00Z</dcterms:modified>
</cp:coreProperties>
</file>