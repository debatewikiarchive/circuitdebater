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CA" w:rsidRPr="003805CA" w:rsidRDefault="007B53C3" w:rsidP="003805CA">
      <w:pPr>
        <w:numPr>
          <w:ins w:id="0" w:author="Dalton Feeley" w:date="2010-11-04T23:37:00Z"/>
        </w:numPr>
        <w:jc w:val="both"/>
        <w:rPr>
          <w:ins w:id="1" w:author="Dalton Feeley" w:date="2010-11-04T23:37:00Z"/>
          <w:rFonts w:ascii="Times" w:hAnsi="Times"/>
          <w:rPrChange w:id="2" w:author="Dalton Feeley" w:date="2010-11-04T23:46:00Z">
            <w:rPr>
              <w:ins w:id="3" w:author="Dalton Feeley" w:date="2010-11-04T23:37:00Z"/>
              <w:rFonts w:ascii="Times New Roman" w:hAnsi="Times New Roman"/>
              <w:szCs w:val="26"/>
            </w:rPr>
          </w:rPrChange>
        </w:rPr>
        <w:pPrChange w:id="4" w:author="Dalton Feeley" w:date="2010-11-04T23:45:00Z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</w:pPr>
        </w:pPrChange>
      </w:pPr>
      <w:r w:rsidRPr="00E6710A">
        <w:rPr>
          <w:rFonts w:ascii="Times" w:hAnsi="Times"/>
        </w:rPr>
        <w:t>I negate, ought means a duty or moral obligation</w:t>
      </w:r>
      <w:r w:rsidR="00413704">
        <w:rPr>
          <w:rFonts w:ascii="Times" w:hAnsi="Times"/>
        </w:rPr>
        <w:t xml:space="preserve"> so the affirmative must show a moral obligation to affirm.</w:t>
      </w:r>
      <w:bookmarkStart w:id="5" w:name="_GoBack"/>
      <w:bookmarkEnd w:id="5"/>
    </w:p>
    <w:p w:rsidR="006D0691" w:rsidRDefault="006D0691" w:rsidP="006D06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szCs w:val="26"/>
        </w:rPr>
      </w:pPr>
    </w:p>
    <w:p w:rsidR="003805CA" w:rsidRPr="003805CA" w:rsidRDefault="003805CA" w:rsidP="003805CA">
      <w:pPr>
        <w:widowControl w:val="0"/>
        <w:numPr>
          <w:ilvl w:val="0"/>
          <w:numId w:val="2"/>
          <w:ins w:id="6" w:author="Dalton Feeley" w:date="2010-11-04T23:39:00Z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del w:id="7" w:author="Dalton Feeley" w:date="2010-11-04T23:39:00Z"/>
          <w:rFonts w:ascii="Times" w:hAnsi="Times"/>
          <w:szCs w:val="26"/>
          <w:rPrChange w:id="8" w:author="Dalton Feeley" w:date="2010-11-04T23:46:00Z">
            <w:rPr>
              <w:del w:id="9" w:author="Dalton Feeley" w:date="2010-11-04T23:39:00Z"/>
              <w:rFonts w:ascii="Times New Roman" w:hAnsi="Times New Roman"/>
              <w:szCs w:val="26"/>
            </w:rPr>
          </w:rPrChange>
        </w:rPr>
        <w:pPrChange w:id="10" w:author="Dalton Feeley" w:date="2010-11-04T23:45:00Z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</w:pPr>
        </w:pPrChange>
      </w:pPr>
    </w:p>
    <w:p w:rsidR="007B53C3" w:rsidRPr="00413704" w:rsidRDefault="000053AF" w:rsidP="004137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rial"/>
          <w:szCs w:val="26"/>
          <w:rPrChange w:id="11" w:author="Dalton Feeley" w:date="2010-11-04T23:46:00Z">
            <w:rPr>
              <w:rFonts w:ascii="Times New Roman" w:hAnsi="Times New Roman"/>
              <w:sz w:val="16"/>
              <w:vertAlign w:val="superscript"/>
            </w:rPr>
          </w:rPrChange>
        </w:rPr>
      </w:pPr>
      <w:r w:rsidRPr="000053AF">
        <w:rPr>
          <w:rFonts w:ascii="Times" w:hAnsi="Times" w:cs="Arial"/>
          <w:szCs w:val="26"/>
          <w:rPrChange w:id="12" w:author="Dalton Feeley" w:date="2010-11-04T23:46:00Z">
            <w:rPr>
              <w:rFonts w:ascii="Times New Roman" w:hAnsi="Times New Roman" w:cs="Arial"/>
              <w:szCs w:val="26"/>
            </w:rPr>
          </w:rPrChange>
        </w:rPr>
        <w:t xml:space="preserve">I value morality as implied by the word ought. </w:t>
      </w:r>
      <w:r w:rsidR="00413704">
        <w:rPr>
          <w:rFonts w:ascii="Times" w:hAnsi="Times"/>
        </w:rPr>
        <w:t>A</w:t>
      </w:r>
      <w:r w:rsidRPr="000053AF">
        <w:rPr>
          <w:rFonts w:ascii="Times" w:hAnsi="Times"/>
          <w:rPrChange w:id="13" w:author="Dalton Feeley" w:date="2010-11-04T23:46:00Z">
            <w:rPr>
              <w:rFonts w:ascii="Times New Roman" w:hAnsi="Times New Roman"/>
              <w:sz w:val="23"/>
              <w:vertAlign w:val="superscript"/>
            </w:rPr>
          </w:rPrChange>
        </w:rPr>
        <w:t xml:space="preserve"> necessary </w:t>
      </w:r>
      <w:proofErr w:type="spellStart"/>
      <w:r w:rsidRPr="000053AF">
        <w:rPr>
          <w:rFonts w:ascii="Times" w:hAnsi="Times"/>
          <w:rPrChange w:id="14" w:author="Dalton Feeley" w:date="2010-11-04T23:46:00Z">
            <w:rPr>
              <w:rFonts w:ascii="Times New Roman" w:hAnsi="Times New Roman"/>
              <w:sz w:val="23"/>
              <w:vertAlign w:val="superscript"/>
            </w:rPr>
          </w:rPrChange>
        </w:rPr>
        <w:t>precondion</w:t>
      </w:r>
      <w:proofErr w:type="spellEnd"/>
      <w:r w:rsidRPr="000053AF">
        <w:rPr>
          <w:rFonts w:ascii="Times" w:hAnsi="Times"/>
          <w:rPrChange w:id="15" w:author="Dalton Feeley" w:date="2010-11-04T23:46:00Z">
            <w:rPr>
              <w:rFonts w:ascii="Times New Roman" w:hAnsi="Times New Roman"/>
              <w:sz w:val="23"/>
              <w:vertAlign w:val="superscript"/>
            </w:rPr>
          </w:rPrChange>
        </w:rPr>
        <w:t xml:space="preserve"> of any moral theory is that it treats all people equally since everyone is morally equal.  </w:t>
      </w:r>
      <w:r w:rsidRPr="000053AF">
        <w:rPr>
          <w:rFonts w:ascii="Times" w:eastAsia="Times New Roman" w:hAnsi="Times"/>
          <w:lang w:bidi="en-US"/>
          <w:rPrChange w:id="16" w:author="Dalton Feeley" w:date="2010-11-04T23:46:00Z">
            <w:rPr>
              <w:rFonts w:ascii="Times New Roman" w:eastAsia="Times New Roman" w:hAnsi="Times New Roman"/>
              <w:sz w:val="23"/>
              <w:vertAlign w:val="superscript"/>
              <w:lang w:bidi="en-US"/>
            </w:rPr>
          </w:rPrChange>
        </w:rPr>
        <w:t xml:space="preserve">Only democracy respects the equality of persons.  </w:t>
      </w:r>
      <w:proofErr w:type="spellStart"/>
      <w:r w:rsidRPr="000053AF">
        <w:rPr>
          <w:rFonts w:ascii="Times" w:eastAsia="Times New Roman" w:hAnsi="Times"/>
          <w:lang w:bidi="en-US"/>
          <w:rPrChange w:id="17" w:author="Dalton Feeley" w:date="2010-11-04T23:46:00Z">
            <w:rPr>
              <w:rFonts w:ascii="Times New Roman" w:eastAsia="Times New Roman" w:hAnsi="Times New Roman"/>
              <w:sz w:val="23"/>
              <w:vertAlign w:val="superscript"/>
              <w:lang w:bidi="en-US"/>
            </w:rPr>
          </w:rPrChange>
        </w:rPr>
        <w:t>Christiano</w:t>
      </w:r>
      <w:proofErr w:type="spellEnd"/>
      <w:r w:rsidRPr="000053AF">
        <w:rPr>
          <w:rFonts w:ascii="Times" w:eastAsia="Times New Roman" w:hAnsi="Times"/>
          <w:vertAlign w:val="superscript"/>
          <w:lang w:bidi="en-US"/>
          <w:rPrChange w:id="18" w:author="Dalton Feeley" w:date="2010-11-04T23:46:00Z">
            <w:rPr>
              <w:rFonts w:ascii="Times New Roman" w:eastAsia="Times New Roman" w:hAnsi="Times New Roman"/>
              <w:vertAlign w:val="superscript"/>
              <w:lang w:bidi="en-US"/>
            </w:rPr>
          </w:rPrChange>
        </w:rPr>
        <w:footnoteReference w:id="1"/>
      </w:r>
      <w:r w:rsidRPr="000053AF">
        <w:rPr>
          <w:rFonts w:ascii="Times" w:eastAsia="Times New Roman" w:hAnsi="Times"/>
          <w:lang w:bidi="en-US"/>
          <w:rPrChange w:id="19" w:author="Dalton Feeley" w:date="2010-11-04T23:46:00Z">
            <w:rPr>
              <w:rFonts w:ascii="Times New Roman" w:eastAsia="Times New Roman" w:hAnsi="Times New Roman"/>
              <w:vertAlign w:val="superscript"/>
              <w:lang w:bidi="en-US"/>
            </w:rPr>
          </w:rPrChange>
        </w:rPr>
        <w:t>, “</w:t>
      </w:r>
      <w:r w:rsidRPr="000053AF">
        <w:rPr>
          <w:rFonts w:ascii="Times" w:eastAsia="Times New Roman" w:hAnsi="Times"/>
          <w:sz w:val="12"/>
          <w:szCs w:val="12"/>
          <w:lang w:bidi="en-US"/>
          <w:rPrChange w:id="20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 xml:space="preserve">Many democratic theorists have argued that </w:t>
      </w:r>
      <w:r w:rsidRPr="000053AF">
        <w:rPr>
          <w:rFonts w:ascii="Times" w:eastAsia="Times New Roman" w:hAnsi="Times"/>
          <w:b/>
          <w:u w:val="single"/>
          <w:lang w:bidi="en-US"/>
          <w:rPrChange w:id="21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democracy is a way of treating persons as equals when there is good reason to impose </w:t>
      </w:r>
      <w:r w:rsidRPr="000053AF">
        <w:rPr>
          <w:rFonts w:ascii="Times" w:eastAsia="Times New Roman" w:hAnsi="Times"/>
          <w:sz w:val="12"/>
          <w:szCs w:val="12"/>
          <w:lang w:bidi="en-US"/>
          <w:rPrChange w:id="22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some kind of</w:t>
      </w:r>
      <w:r w:rsidRPr="000053AF">
        <w:rPr>
          <w:rFonts w:ascii="Times" w:eastAsia="Times New Roman" w:hAnsi="Times"/>
          <w:b/>
          <w:u w:val="single"/>
          <w:lang w:bidi="en-US"/>
          <w:rPrChange w:id="23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 organization on their shared lives but they disagree about how best to do it. </w:t>
      </w:r>
      <w:r w:rsidRPr="000053AF">
        <w:rPr>
          <w:rFonts w:ascii="Times" w:eastAsia="Times New Roman" w:hAnsi="Times"/>
          <w:sz w:val="12"/>
          <w:szCs w:val="12"/>
          <w:lang w:bidi="en-US"/>
          <w:rPrChange w:id="24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On one version, defended by Peter Singer (1973, pp. 30-41),</w:t>
      </w:r>
      <w:r w:rsidRPr="000053AF">
        <w:rPr>
          <w:rFonts w:ascii="Times" w:eastAsia="Times New Roman" w:hAnsi="Times"/>
          <w:lang w:bidi="en-US"/>
          <w:rPrChange w:id="25" w:author="Dalton Feeley" w:date="2010-11-04T23:46:00Z">
            <w:rPr>
              <w:rFonts w:ascii="Times New Roman" w:eastAsia="Times New Roman" w:hAnsi="Times New Roman"/>
              <w:vertAlign w:val="superscript"/>
              <w:lang w:bidi="en-US"/>
            </w:rPr>
          </w:rPrChange>
        </w:rPr>
        <w:t xml:space="preserve"> </w:t>
      </w:r>
      <w:r w:rsidRPr="000053AF">
        <w:rPr>
          <w:rFonts w:ascii="Times" w:eastAsia="Times New Roman" w:hAnsi="Times"/>
          <w:b/>
          <w:u w:val="single"/>
          <w:lang w:bidi="en-US"/>
          <w:rPrChange w:id="26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when people </w:t>
      </w:r>
      <w:r w:rsidRPr="000053AF">
        <w:rPr>
          <w:rFonts w:ascii="Times" w:eastAsia="Times New Roman" w:hAnsi="Times"/>
          <w:sz w:val="12"/>
          <w:szCs w:val="12"/>
          <w:lang w:bidi="en-US"/>
          <w:rPrChange w:id="27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insist on</w:t>
      </w:r>
      <w:r w:rsidRPr="000053AF">
        <w:rPr>
          <w:rFonts w:ascii="Times" w:eastAsia="Times New Roman" w:hAnsi="Times"/>
          <w:b/>
          <w:u w:val="single"/>
          <w:lang w:bidi="en-US"/>
          <w:rPrChange w:id="28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 differ</w:t>
      </w:r>
      <w:r w:rsidRPr="000053AF">
        <w:rPr>
          <w:rFonts w:ascii="Times" w:eastAsia="Times New Roman" w:hAnsi="Times"/>
          <w:sz w:val="12"/>
          <w:szCs w:val="12"/>
          <w:lang w:bidi="en-US"/>
          <w:rPrChange w:id="29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ent ways of arranging matters properly</w:t>
      </w:r>
      <w:r w:rsidRPr="000053AF">
        <w:rPr>
          <w:rFonts w:ascii="Times" w:eastAsia="Times New Roman" w:hAnsi="Times"/>
          <w:b/>
          <w:u w:val="single"/>
          <w:lang w:bidi="en-US"/>
          <w:rPrChange w:id="30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, each person </w:t>
      </w:r>
      <w:r w:rsidRPr="000053AF">
        <w:rPr>
          <w:rFonts w:ascii="Times" w:eastAsia="Times New Roman" w:hAnsi="Times"/>
          <w:sz w:val="12"/>
          <w:szCs w:val="12"/>
          <w:lang w:bidi="en-US"/>
          <w:rPrChange w:id="31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in a sense</w:t>
      </w:r>
      <w:r w:rsidRPr="000053AF">
        <w:rPr>
          <w:rFonts w:ascii="Times" w:eastAsia="Times New Roman" w:hAnsi="Times"/>
          <w:b/>
          <w:u w:val="single"/>
          <w:lang w:bidi="en-US"/>
          <w:rPrChange w:id="32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 claims a right to be dictator over their shared lives. But these claims to dictatorship cannot all hold up</w:t>
      </w:r>
      <w:r w:rsidRPr="000053AF">
        <w:rPr>
          <w:rFonts w:ascii="Times" w:eastAsia="Times New Roman" w:hAnsi="Times"/>
          <w:sz w:val="12"/>
          <w:szCs w:val="12"/>
          <w:lang w:bidi="en-US"/>
          <w:rPrChange w:id="33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, the argument goes</w:t>
      </w:r>
      <w:r w:rsidRPr="000053AF">
        <w:rPr>
          <w:rFonts w:ascii="Times" w:eastAsia="Times New Roman" w:hAnsi="Times"/>
          <w:b/>
          <w:u w:val="single"/>
          <w:lang w:bidi="en-US"/>
          <w:rPrChange w:id="34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. Democracy embodies a </w:t>
      </w:r>
      <w:r w:rsidRPr="000053AF">
        <w:rPr>
          <w:rFonts w:ascii="Times" w:eastAsia="Times New Roman" w:hAnsi="Times"/>
          <w:sz w:val="12"/>
          <w:szCs w:val="12"/>
          <w:lang w:bidi="en-US"/>
          <w:rPrChange w:id="35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kind of peaceful and</w:t>
      </w:r>
      <w:r w:rsidRPr="000053AF">
        <w:rPr>
          <w:rFonts w:ascii="Times" w:eastAsia="Times New Roman" w:hAnsi="Times"/>
          <w:b/>
          <w:u w:val="single"/>
          <w:lang w:bidi="en-US"/>
          <w:rPrChange w:id="36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 xml:space="preserve"> fair compromise among these conflicting claims </w:t>
      </w:r>
      <w:r w:rsidRPr="000053AF">
        <w:rPr>
          <w:rFonts w:ascii="Times" w:eastAsia="Times New Roman" w:hAnsi="Times"/>
          <w:sz w:val="12"/>
          <w:szCs w:val="12"/>
          <w:lang w:bidi="en-US"/>
          <w:rPrChange w:id="37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>to rule</w:t>
      </w:r>
      <w:r w:rsidRPr="000053AF">
        <w:rPr>
          <w:rFonts w:ascii="Times" w:eastAsia="Times New Roman" w:hAnsi="Times"/>
          <w:b/>
          <w:u w:val="single"/>
          <w:lang w:bidi="en-US"/>
          <w:rPrChange w:id="38" w:author="Dalton Feeley" w:date="2010-11-04T23:46:00Z">
            <w:rPr>
              <w:rFonts w:ascii="Times New Roman" w:eastAsia="Times New Roman" w:hAnsi="Times New Roman"/>
              <w:b/>
              <w:u w:val="single"/>
              <w:vertAlign w:val="superscript"/>
              <w:lang w:bidi="en-US"/>
            </w:rPr>
          </w:rPrChange>
        </w:rPr>
        <w:t>. Each compromises equally on what he claims as long as the others do, resulting in each having an equal say over decision making.</w:t>
      </w:r>
      <w:r w:rsidRPr="000053AF">
        <w:rPr>
          <w:rFonts w:ascii="Times" w:eastAsia="Times New Roman" w:hAnsi="Times"/>
          <w:sz w:val="12"/>
          <w:szCs w:val="12"/>
          <w:lang w:bidi="en-US"/>
          <w:rPrChange w:id="39" w:author="Dalton Feeley" w:date="2010-11-04T23:46:00Z">
            <w:rPr>
              <w:rFonts w:ascii="Times New Roman" w:eastAsia="Times New Roman" w:hAnsi="Times New Roman"/>
              <w:sz w:val="12"/>
              <w:szCs w:val="12"/>
              <w:vertAlign w:val="superscript"/>
              <w:lang w:bidi="en-US"/>
            </w:rPr>
          </w:rPrChange>
        </w:rPr>
        <w:t xml:space="preserve"> 1999, chap. 5).</w:t>
      </w:r>
      <w:r w:rsidRPr="000053AF">
        <w:rPr>
          <w:rFonts w:ascii="Times" w:eastAsia="Times New Roman" w:hAnsi="Times"/>
          <w:lang w:bidi="en-US"/>
          <w:rPrChange w:id="40" w:author="Dalton Feeley" w:date="2010-11-04T23:46:00Z">
            <w:rPr>
              <w:rFonts w:ascii="Times New Roman" w:eastAsia="Times New Roman" w:hAnsi="Times New Roman"/>
              <w:vertAlign w:val="superscript"/>
              <w:lang w:bidi="en-US"/>
            </w:rPr>
          </w:rPrChange>
        </w:rPr>
        <w:t>”</w:t>
      </w:r>
    </w:p>
    <w:p w:rsidR="007B53C3" w:rsidRPr="006E5B11" w:rsidRDefault="000053AF" w:rsidP="006D0691">
      <w:pPr>
        <w:rPr>
          <w:rFonts w:ascii="Times" w:hAnsi="Times"/>
          <w:lang w:bidi="en-US"/>
          <w:rPrChange w:id="41" w:author="Dalton Feeley" w:date="2010-11-04T23:46:00Z">
            <w:rPr>
              <w:rFonts w:ascii="Times New Roman" w:hAnsi="Times New Roman"/>
              <w:sz w:val="23"/>
              <w:lang w:bidi="en-US"/>
            </w:rPr>
          </w:rPrChange>
        </w:rPr>
      </w:pPr>
      <w:r w:rsidRPr="000053AF">
        <w:rPr>
          <w:rFonts w:ascii="Times" w:hAnsi="Times"/>
          <w:lang w:bidi="en-US"/>
          <w:rPrChange w:id="42" w:author="Dalton Feeley" w:date="2010-11-04T23:46:00Z">
            <w:rPr>
              <w:rFonts w:ascii="Times New Roman" w:hAnsi="Times New Roman"/>
              <w:sz w:val="23"/>
              <w:vertAlign w:val="superscript"/>
              <w:lang w:bidi="en-US"/>
            </w:rPr>
          </w:rPrChange>
        </w:rPr>
        <w:t>Moreover, criticizing the democratic procedure is incoherent since the procedures is always influx and is determined by citizens—so criticisms don’t link since the procedure itself is fluid.</w:t>
      </w:r>
    </w:p>
    <w:p w:rsidR="007B53C3" w:rsidRPr="006E5B11" w:rsidRDefault="007B53C3" w:rsidP="006D0691">
      <w:pPr>
        <w:contextualSpacing/>
        <w:rPr>
          <w:rFonts w:ascii="Times" w:hAnsi="Times"/>
          <w:lang w:bidi="en-US"/>
          <w:rPrChange w:id="43" w:author="Dalton Feeley" w:date="2010-11-04T23:46:00Z">
            <w:rPr>
              <w:rFonts w:ascii="Times New Roman" w:hAnsi="Times New Roman"/>
              <w:sz w:val="23"/>
              <w:lang w:bidi="en-US"/>
            </w:rPr>
          </w:rPrChange>
        </w:rPr>
      </w:pPr>
    </w:p>
    <w:p w:rsidR="004C22EF" w:rsidRPr="00413704" w:rsidRDefault="007B53C3" w:rsidP="00413704">
      <w:pPr>
        <w:contextualSpacing/>
        <w:rPr>
          <w:rFonts w:ascii="Times" w:hAnsi="Times"/>
          <w:lang w:bidi="en-US"/>
        </w:rPr>
      </w:pPr>
      <w:r>
        <w:rPr>
          <w:rFonts w:ascii="Times" w:hAnsi="Times"/>
          <w:lang w:bidi="en-US"/>
        </w:rPr>
        <w:t>I</w:t>
      </w:r>
      <w:r w:rsidR="000053AF" w:rsidRPr="000053AF">
        <w:rPr>
          <w:rFonts w:ascii="Times" w:hAnsi="Times"/>
          <w:lang w:bidi="en-US"/>
          <w:rPrChange w:id="44" w:author="Dalton Feeley" w:date="2010-11-04T23:46:00Z">
            <w:rPr>
              <w:rFonts w:ascii="Times New Roman" w:hAnsi="Times New Roman"/>
              <w:sz w:val="23"/>
              <w:vertAlign w:val="superscript"/>
              <w:lang w:bidi="en-US"/>
            </w:rPr>
          </w:rPrChange>
        </w:rPr>
        <w:t xml:space="preserve"> contend that affirming is inconsistent with democratic procedures.</w:t>
      </w:r>
      <w:r w:rsidR="00413704">
        <w:rPr>
          <w:rFonts w:ascii="Times" w:hAnsi="Times"/>
          <w:lang w:bidi="en-US"/>
        </w:rPr>
        <w:t xml:space="preserve"> </w:t>
      </w:r>
      <w:proofErr w:type="spellStart"/>
      <w:r w:rsidR="004C22EF" w:rsidRPr="006D0691">
        <w:rPr>
          <w:rFonts w:ascii="Times New Roman" w:hAnsi="Times New Roman" w:cs="Helvetica"/>
          <w:b/>
          <w:bCs/>
          <w:szCs w:val="21"/>
        </w:rPr>
        <w:t>Gozby</w:t>
      </w:r>
      <w:proofErr w:type="spellEnd"/>
      <w:r>
        <w:rPr>
          <w:rStyle w:val="FootnoteReference"/>
          <w:rFonts w:ascii="Times New Roman" w:hAnsi="Times New Roman" w:cs="Helvetica"/>
          <w:bCs/>
          <w:szCs w:val="21"/>
        </w:rPr>
        <w:footnoteReference w:id="2"/>
      </w:r>
      <w:r w:rsidR="004C22EF">
        <w:rPr>
          <w:rFonts w:ascii="Times New Roman" w:hAnsi="Times New Roman" w:cs="Helvetica"/>
          <w:bCs/>
          <w:szCs w:val="21"/>
        </w:rPr>
        <w:t xml:space="preserve"> proves that the majority of American’s believe that juveniles should not be tried as adults. </w:t>
      </w:r>
    </w:p>
    <w:p w:rsidR="00320B0A" w:rsidRPr="006D0691" w:rsidRDefault="004C22EF" w:rsidP="006D06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b/>
          <w:szCs w:val="21"/>
          <w:u w:val="single"/>
        </w:rPr>
      </w:pPr>
      <w:r w:rsidRPr="007B53C3">
        <w:rPr>
          <w:rFonts w:ascii="Times New Roman" w:hAnsi="Times New Roman" w:cs="Times"/>
          <w:sz w:val="12"/>
          <w:szCs w:val="21"/>
        </w:rPr>
        <w:t>NCCD</w:t>
      </w:r>
      <w:r w:rsidRPr="004C22EF">
        <w:rPr>
          <w:rFonts w:ascii="Times New Roman" w:hAnsi="Times New Roman" w:cs="Times"/>
          <w:b/>
          <w:szCs w:val="21"/>
          <w:u w:val="single"/>
        </w:rPr>
        <w:t xml:space="preserve"> [</w:t>
      </w:r>
      <w:r w:rsidR="007B53C3">
        <w:rPr>
          <w:rFonts w:ascii="Times New Roman" w:hAnsi="Times New Roman" w:cs="Times"/>
          <w:b/>
          <w:szCs w:val="21"/>
          <w:u w:val="single"/>
        </w:rPr>
        <w:t xml:space="preserve">The </w:t>
      </w:r>
      <w:r w:rsidRPr="004C22EF">
        <w:rPr>
          <w:rFonts w:ascii="Times New Roman" w:hAnsi="Times New Roman" w:cs="Times"/>
          <w:b/>
          <w:szCs w:val="21"/>
          <w:u w:val="single"/>
        </w:rPr>
        <w:t xml:space="preserve">National Council on Crime and Delinquency] </w:t>
      </w:r>
      <w:r w:rsidRPr="007B53C3">
        <w:rPr>
          <w:rFonts w:ascii="Times New Roman" w:hAnsi="Times New Roman" w:cs="Times"/>
          <w:sz w:val="12"/>
          <w:szCs w:val="21"/>
        </w:rPr>
        <w:t xml:space="preserve">published the results of a national telephone survey of likely voters by </w:t>
      </w:r>
      <w:proofErr w:type="spellStart"/>
      <w:r w:rsidRPr="007B53C3">
        <w:rPr>
          <w:rFonts w:ascii="Times New Roman" w:hAnsi="Times New Roman" w:cs="Times"/>
          <w:sz w:val="12"/>
          <w:szCs w:val="21"/>
        </w:rPr>
        <w:t>Zogby</w:t>
      </w:r>
      <w:proofErr w:type="spellEnd"/>
      <w:r w:rsidRPr="007B53C3">
        <w:rPr>
          <w:rFonts w:ascii="Times New Roman" w:hAnsi="Times New Roman" w:cs="Times"/>
          <w:sz w:val="12"/>
          <w:szCs w:val="21"/>
        </w:rPr>
        <w:t xml:space="preserve"> International</w:t>
      </w:r>
      <w:r w:rsidR="007B53C3" w:rsidRPr="007B53C3">
        <w:rPr>
          <w:rFonts w:ascii="Times New Roman" w:hAnsi="Times New Roman" w:cs="Times"/>
          <w:sz w:val="12"/>
          <w:szCs w:val="14"/>
        </w:rPr>
        <w:t xml:space="preserve"> who</w:t>
      </w:r>
      <w:r w:rsidRPr="007B53C3">
        <w:rPr>
          <w:rFonts w:ascii="Times New Roman" w:hAnsi="Times New Roman" w:cs="Times"/>
          <w:sz w:val="12"/>
          <w:szCs w:val="14"/>
        </w:rPr>
        <w:t xml:space="preserve"> </w:t>
      </w:r>
      <w:r w:rsidRPr="007B53C3">
        <w:rPr>
          <w:rFonts w:ascii="Times New Roman" w:hAnsi="Times New Roman" w:cs="Times"/>
          <w:sz w:val="12"/>
          <w:szCs w:val="21"/>
        </w:rPr>
        <w:t xml:space="preserve">conducted in January 2007. The </w:t>
      </w:r>
      <w:r w:rsidRPr="004C22EF">
        <w:rPr>
          <w:rFonts w:ascii="Times New Roman" w:hAnsi="Times New Roman" w:cs="Times"/>
          <w:b/>
          <w:szCs w:val="21"/>
          <w:u w:val="single"/>
        </w:rPr>
        <w:t xml:space="preserve">poll showed that despite concerns about youth crime </w:t>
      </w:r>
      <w:r w:rsidRPr="007B53C3">
        <w:rPr>
          <w:rFonts w:ascii="Times New Roman" w:hAnsi="Times New Roman" w:cs="Times"/>
          <w:sz w:val="12"/>
          <w:szCs w:val="21"/>
        </w:rPr>
        <w:t xml:space="preserve">– 90 percent of those polled agreed that youth crime is a major problem – </w:t>
      </w:r>
      <w:r w:rsidRPr="004C22EF">
        <w:rPr>
          <w:rFonts w:ascii="Times New Roman" w:hAnsi="Times New Roman" w:cs="Times"/>
          <w:b/>
          <w:szCs w:val="21"/>
          <w:u w:val="single"/>
        </w:rPr>
        <w:t>the public strongly supports rehabilitation and</w:t>
      </w:r>
      <w:r w:rsidRPr="007B53C3">
        <w:rPr>
          <w:rFonts w:ascii="Times New Roman" w:hAnsi="Times New Roman" w:cs="Times"/>
          <w:sz w:val="12"/>
          <w:szCs w:val="21"/>
        </w:rPr>
        <w:t xml:space="preserve"> treatment, and </w:t>
      </w:r>
      <w:r w:rsidRPr="004C22EF">
        <w:rPr>
          <w:rFonts w:ascii="Times New Roman" w:hAnsi="Times New Roman" w:cs="Times"/>
          <w:b/>
          <w:szCs w:val="21"/>
          <w:u w:val="single"/>
        </w:rPr>
        <w:t>opposes incarceration in adult jails</w:t>
      </w:r>
      <w:r w:rsidRPr="007B53C3">
        <w:rPr>
          <w:rFonts w:ascii="Times New Roman" w:hAnsi="Times New Roman" w:cs="Times"/>
          <w:sz w:val="12"/>
          <w:szCs w:val="21"/>
        </w:rPr>
        <w:t xml:space="preserve"> </w:t>
      </w:r>
      <w:r w:rsidRPr="006D0691">
        <w:rPr>
          <w:rFonts w:ascii="Times New Roman" w:hAnsi="Times New Roman" w:cs="Times"/>
          <w:sz w:val="8"/>
          <w:szCs w:val="21"/>
        </w:rPr>
        <w:t>or prisons. The poll found that the public</w:t>
      </w:r>
      <w:r w:rsidRPr="006D0691">
        <w:rPr>
          <w:rFonts w:ascii="Times New Roman" w:hAnsi="Times New Roman" w:cs="Symbol"/>
          <w:sz w:val="8"/>
          <w:szCs w:val="21"/>
        </w:rPr>
        <w:t xml:space="preserve"> </w:t>
      </w:r>
      <w:r w:rsidRPr="006D0691">
        <w:rPr>
          <w:rFonts w:ascii="Times New Roman" w:hAnsi="Times New Roman" w:cs="Times"/>
          <w:sz w:val="8"/>
          <w:szCs w:val="21"/>
        </w:rPr>
        <w:t>agrees (by 92 percent to six percent) that the decision to transfer youth to adult court should be made on a case- by-case basis and not be governed by a blanket policy;</w:t>
      </w:r>
      <w:r w:rsidRPr="006D0691">
        <w:rPr>
          <w:rFonts w:ascii="Times New Roman" w:hAnsi="Times New Roman" w:cs="Symbol"/>
          <w:sz w:val="8"/>
          <w:szCs w:val="21"/>
        </w:rPr>
        <w:t xml:space="preserve"> </w:t>
      </w:r>
      <w:r w:rsidRPr="006D0691">
        <w:rPr>
          <w:rFonts w:ascii="Times New Roman" w:hAnsi="Times New Roman" w:cs="Times"/>
          <w:sz w:val="8"/>
          <w:szCs w:val="21"/>
        </w:rPr>
        <w:t>agrees (by 89 percent to nine percent) that rehabilitative services and treatment for incarcerated youth can help prevent future crimes;</w:t>
      </w:r>
      <w:r w:rsidRPr="006D0691">
        <w:rPr>
          <w:rFonts w:ascii="Times New Roman" w:hAnsi="Times New Roman" w:cs="Symbol"/>
          <w:sz w:val="8"/>
          <w:szCs w:val="21"/>
        </w:rPr>
        <w:t xml:space="preserve"> </w:t>
      </w:r>
      <w:r w:rsidRPr="006D0691">
        <w:rPr>
          <w:rFonts w:ascii="Times New Roman" w:hAnsi="Times New Roman" w:cs="Times"/>
          <w:sz w:val="8"/>
          <w:szCs w:val="21"/>
        </w:rPr>
        <w:t>agrees (by 81 percent to 14 percent) that spending on enhanced rehabilitation services for youth in the juvenile justice system will save tax dollars in the long run; agrees (by</w:t>
      </w:r>
      <w:r w:rsidRPr="007B53C3">
        <w:rPr>
          <w:rFonts w:ascii="Times New Roman" w:hAnsi="Times New Roman" w:cs="Times"/>
          <w:sz w:val="12"/>
          <w:szCs w:val="21"/>
        </w:rPr>
        <w:t xml:space="preserve"> </w:t>
      </w:r>
      <w:r w:rsidRPr="004C22EF">
        <w:rPr>
          <w:rFonts w:ascii="Times New Roman" w:hAnsi="Times New Roman" w:cs="Times"/>
          <w:b/>
          <w:szCs w:val="21"/>
          <w:u w:val="single"/>
        </w:rPr>
        <w:t xml:space="preserve">67 percent </w:t>
      </w:r>
      <w:r w:rsidR="007B53C3">
        <w:rPr>
          <w:rFonts w:ascii="Times New Roman" w:hAnsi="Times New Roman" w:cs="Times"/>
          <w:b/>
          <w:szCs w:val="21"/>
          <w:u w:val="single"/>
        </w:rPr>
        <w:t>[believe]</w:t>
      </w:r>
      <w:r w:rsidR="007B53C3" w:rsidRPr="007B53C3">
        <w:rPr>
          <w:rFonts w:ascii="Times New Roman" w:hAnsi="Times New Roman" w:cs="Times"/>
          <w:sz w:val="12"/>
          <w:szCs w:val="21"/>
        </w:rPr>
        <w:t xml:space="preserve"> </w:t>
      </w:r>
      <w:r w:rsidRPr="007B53C3">
        <w:rPr>
          <w:rFonts w:ascii="Times New Roman" w:hAnsi="Times New Roman" w:cs="Times"/>
          <w:sz w:val="12"/>
          <w:szCs w:val="21"/>
        </w:rPr>
        <w:t xml:space="preserve">to 29 percent) </w:t>
      </w:r>
      <w:r w:rsidRPr="004C22EF">
        <w:rPr>
          <w:rFonts w:ascii="Times New Roman" w:hAnsi="Times New Roman" w:cs="Times"/>
          <w:b/>
          <w:szCs w:val="21"/>
          <w:u w:val="single"/>
        </w:rPr>
        <w:t>that young people should not be incarcerated in adult corrections facilities and does not believe</w:t>
      </w:r>
      <w:r w:rsidRPr="007B53C3">
        <w:rPr>
          <w:rFonts w:ascii="Times New Roman" w:hAnsi="Times New Roman" w:cs="Times"/>
          <w:sz w:val="12"/>
          <w:szCs w:val="21"/>
        </w:rPr>
        <w:t xml:space="preserve"> (</w:t>
      </w:r>
      <w:r w:rsidRPr="004C22EF">
        <w:rPr>
          <w:rFonts w:ascii="Times New Roman" w:hAnsi="Times New Roman" w:cs="Times"/>
          <w:b/>
          <w:szCs w:val="21"/>
          <w:u w:val="single"/>
        </w:rPr>
        <w:t>by 69 percent</w:t>
      </w:r>
      <w:r w:rsidRPr="007B53C3">
        <w:rPr>
          <w:rFonts w:ascii="Times New Roman" w:hAnsi="Times New Roman" w:cs="Times"/>
          <w:sz w:val="12"/>
          <w:szCs w:val="21"/>
        </w:rPr>
        <w:t xml:space="preserve"> to 23 percent) t</w:t>
      </w:r>
      <w:r w:rsidRPr="004C22EF">
        <w:rPr>
          <w:rFonts w:ascii="Times New Roman" w:hAnsi="Times New Roman" w:cs="Times"/>
          <w:b/>
          <w:szCs w:val="21"/>
          <w:u w:val="single"/>
        </w:rPr>
        <w:t>hat incarcerating youth with adults will deter them from future crime</w:t>
      </w:r>
      <w:r w:rsidRPr="007B53C3">
        <w:rPr>
          <w:rFonts w:ascii="Times New Roman" w:hAnsi="Times New Roman" w:cs="Times"/>
          <w:sz w:val="12"/>
          <w:szCs w:val="21"/>
        </w:rPr>
        <w:t>; and</w:t>
      </w:r>
      <w:r w:rsidRPr="007B53C3">
        <w:rPr>
          <w:rFonts w:ascii="Times New Roman" w:hAnsi="Times New Roman" w:cs="Symbol"/>
          <w:sz w:val="12"/>
          <w:szCs w:val="21"/>
        </w:rPr>
        <w:t xml:space="preserve"> </w:t>
      </w:r>
      <w:r w:rsidRPr="007B53C3">
        <w:rPr>
          <w:rFonts w:ascii="Times New Roman" w:hAnsi="Times New Roman" w:cs="Times"/>
          <w:sz w:val="12"/>
          <w:szCs w:val="21"/>
        </w:rPr>
        <w:t>are about twice as likely to agree (60 percent) than disagree (32 percent) that non-white youth are more likely than white youth to be prosecuted in the adult criminal justice system.</w:t>
      </w:r>
    </w:p>
    <w:sectPr w:rsidR="00320B0A" w:rsidRPr="006D0691" w:rsidSect="00320B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413" w:rsidRDefault="002A0413" w:rsidP="000053AF">
      <w:r>
        <w:separator/>
      </w:r>
    </w:p>
  </w:endnote>
  <w:endnote w:type="continuationSeparator" w:id="0">
    <w:p w:rsidR="002A0413" w:rsidRDefault="002A0413" w:rsidP="0000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413" w:rsidRDefault="002A0413" w:rsidP="000053AF">
      <w:r>
        <w:separator/>
      </w:r>
    </w:p>
  </w:footnote>
  <w:footnote w:type="continuationSeparator" w:id="0">
    <w:p w:rsidR="002A0413" w:rsidRDefault="002A0413" w:rsidP="000053AF">
      <w:r>
        <w:continuationSeparator/>
      </w:r>
    </w:p>
  </w:footnote>
  <w:footnote w:id="1">
    <w:p w:rsidR="007B53C3" w:rsidRPr="006D0691" w:rsidRDefault="007B53C3" w:rsidP="007B53C3">
      <w:pPr>
        <w:pStyle w:val="FootnoteText"/>
        <w:rPr>
          <w:rFonts w:ascii="Times New Roman" w:hAnsi="Times New Roman"/>
          <w:sz w:val="12"/>
        </w:rPr>
      </w:pPr>
      <w:r w:rsidRPr="006D0691">
        <w:rPr>
          <w:rStyle w:val="FootnoteReference"/>
          <w:rFonts w:ascii="Times New Roman" w:hAnsi="Times New Roman"/>
          <w:sz w:val="12"/>
        </w:rPr>
        <w:footnoteRef/>
      </w:r>
      <w:r w:rsidRPr="006D0691">
        <w:rPr>
          <w:rFonts w:ascii="Times New Roman" w:hAnsi="Times New Roman"/>
          <w:sz w:val="12"/>
        </w:rPr>
        <w:t xml:space="preserve"> </w:t>
      </w:r>
      <w:proofErr w:type="spellStart"/>
      <w:r w:rsidRPr="006D0691">
        <w:rPr>
          <w:rFonts w:ascii="Times New Roman" w:hAnsi="Times New Roman"/>
          <w:sz w:val="12"/>
        </w:rPr>
        <w:t>Christiano</w:t>
      </w:r>
      <w:proofErr w:type="spellEnd"/>
      <w:r w:rsidRPr="006D0691">
        <w:rPr>
          <w:rFonts w:ascii="Times New Roman" w:hAnsi="Times New Roman"/>
          <w:sz w:val="12"/>
        </w:rPr>
        <w:t xml:space="preserve">, Thomas (University of Arizona). </w:t>
      </w:r>
      <w:proofErr w:type="gramStart"/>
      <w:r w:rsidRPr="006D0691">
        <w:rPr>
          <w:rFonts w:ascii="Times New Roman" w:hAnsi="Times New Roman"/>
          <w:i/>
          <w:iCs/>
          <w:sz w:val="12"/>
        </w:rPr>
        <w:t xml:space="preserve">Democracy, </w:t>
      </w:r>
      <w:r w:rsidRPr="006D0691">
        <w:rPr>
          <w:rFonts w:ascii="Times New Roman" w:hAnsi="Times New Roman"/>
          <w:iCs/>
          <w:sz w:val="12"/>
        </w:rPr>
        <w:t>Stanford Encyclopedia of Philosophy.</w:t>
      </w:r>
      <w:proofErr w:type="gramEnd"/>
      <w:r w:rsidRPr="006D0691">
        <w:rPr>
          <w:rFonts w:ascii="Times New Roman" w:hAnsi="Times New Roman"/>
          <w:i/>
          <w:iCs/>
          <w:sz w:val="12"/>
        </w:rPr>
        <w:t xml:space="preserve"> </w:t>
      </w:r>
      <w:r w:rsidRPr="006D0691">
        <w:rPr>
          <w:rFonts w:ascii="Times New Roman" w:hAnsi="Times New Roman"/>
          <w:iCs/>
          <w:sz w:val="12"/>
        </w:rPr>
        <w:t xml:space="preserve">Jul 27, 2006. </w:t>
      </w:r>
      <w:hyperlink r:id="rId1" w:anchor="NonInsVal" w:history="1">
        <w:r w:rsidRPr="006D0691">
          <w:rPr>
            <w:rStyle w:val="Hyperlink"/>
            <w:rFonts w:ascii="Times New Roman" w:hAnsi="Times New Roman"/>
            <w:iCs/>
            <w:sz w:val="12"/>
          </w:rPr>
          <w:t>http://plato.stanford.edu/entries/democracy/#NonInsVal</w:t>
        </w:r>
      </w:hyperlink>
    </w:p>
  </w:footnote>
  <w:footnote w:id="2">
    <w:p w:rsidR="007B53C3" w:rsidRPr="006D0691" w:rsidRDefault="007B53C3" w:rsidP="007B53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1F1F1F"/>
          <w:sz w:val="12"/>
          <w:szCs w:val="20"/>
        </w:rPr>
      </w:pPr>
      <w:r w:rsidRPr="006D0691">
        <w:rPr>
          <w:rStyle w:val="FootnoteReference"/>
          <w:rFonts w:ascii="Times New Roman" w:hAnsi="Times New Roman"/>
          <w:sz w:val="12"/>
        </w:rPr>
        <w:footnoteRef/>
      </w:r>
      <w:r w:rsidRPr="006D0691">
        <w:rPr>
          <w:rFonts w:ascii="Times New Roman" w:hAnsi="Times New Roman"/>
          <w:sz w:val="12"/>
        </w:rPr>
        <w:t xml:space="preserve"> </w:t>
      </w:r>
      <w:r w:rsidRPr="006D0691">
        <w:rPr>
          <w:rFonts w:ascii="Times New Roman" w:hAnsi="Times New Roman" w:cs="Times"/>
          <w:color w:val="1F1F1F"/>
          <w:sz w:val="12"/>
          <w:szCs w:val="20"/>
        </w:rPr>
        <w:t xml:space="preserve">The full report, </w:t>
      </w:r>
      <w:r w:rsidRPr="006D0691">
        <w:rPr>
          <w:rFonts w:ascii="Times New Roman" w:hAnsi="Times New Roman" w:cs="Times"/>
          <w:i/>
          <w:iCs/>
          <w:color w:val="1F1F1F"/>
          <w:sz w:val="12"/>
          <w:szCs w:val="20"/>
        </w:rPr>
        <w:t>Attitudes of U.S. Voters Toward Youth Crime and the Justice System</w:t>
      </w:r>
      <w:r w:rsidRPr="006D0691">
        <w:rPr>
          <w:rFonts w:ascii="Times New Roman" w:hAnsi="Times New Roman" w:cs="Times"/>
          <w:color w:val="1F1F1F"/>
          <w:sz w:val="12"/>
          <w:szCs w:val="20"/>
        </w:rPr>
        <w:t>, is available on the National Council on Crime and Delinquency’s Web site at &lt;http://www.nccd-crc.org/nccd/pubs/zogby_feb07.pdf&gt;.</w:t>
      </w:r>
      <w:r w:rsidRPr="006D0691">
        <w:rPr>
          <w:rFonts w:ascii="Times New Roman" w:hAnsi="Times New Roman" w:cs="Arial"/>
          <w:i/>
          <w:iCs/>
          <w:color w:val="886E1A"/>
          <w:sz w:val="12"/>
          <w:szCs w:val="36"/>
        </w:rPr>
        <w:t xml:space="preserve">  Method </w:t>
      </w:r>
      <w:r w:rsidRPr="006D0691">
        <w:rPr>
          <w:rFonts w:ascii="Times New Roman" w:hAnsi="Times New Roman" w:cs="Times"/>
          <w:color w:val="1A1818"/>
          <w:sz w:val="12"/>
        </w:rPr>
        <w:t xml:space="preserve">This survey of likely voters was conducted by telephone according to a methodology approved by the American Association for Public Opinion Research. </w:t>
      </w:r>
      <w:proofErr w:type="spellStart"/>
      <w:r w:rsidRPr="006D0691">
        <w:rPr>
          <w:rFonts w:ascii="Times New Roman" w:hAnsi="Times New Roman" w:cs="Times"/>
          <w:color w:val="1A1818"/>
          <w:sz w:val="12"/>
        </w:rPr>
        <w:t>Zogby</w:t>
      </w:r>
      <w:proofErr w:type="spellEnd"/>
      <w:r w:rsidRPr="006D0691">
        <w:rPr>
          <w:rFonts w:ascii="Times New Roman" w:hAnsi="Times New Roman" w:cs="Times"/>
          <w:color w:val="1A1818"/>
          <w:sz w:val="12"/>
        </w:rPr>
        <w:t xml:space="preserve"> uses validated weighting and sampling procedures. The sample size was 1,043 interviews drawn at random. As many as six calls were made to reach a sampled telephone number. The margin of error is +/- 3.1 percentage points. (Margins of error are slightly higher in sub-groups.) The sample was drawn from an extremely varied group of voters with respect to age, geography, political persuasion, gender, income, religious affiliation, marital status, and ethnicity.</w:t>
      </w:r>
    </w:p>
    <w:p w:rsidR="007B53C3" w:rsidRPr="006D0691" w:rsidRDefault="007B53C3">
      <w:pPr>
        <w:pStyle w:val="FootnoteText"/>
        <w:rPr>
          <w:rFonts w:ascii="Times New Roman" w:hAnsi="Times New Roman"/>
          <w:sz w:val="12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61BC"/>
    <w:multiLevelType w:val="multilevel"/>
    <w:tmpl w:val="8884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B620AD0"/>
    <w:multiLevelType w:val="hybridMultilevel"/>
    <w:tmpl w:val="2DEA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0A"/>
    <w:rsid w:val="000053AF"/>
    <w:rsid w:val="002A0413"/>
    <w:rsid w:val="00320B0A"/>
    <w:rsid w:val="003805CA"/>
    <w:rsid w:val="00413704"/>
    <w:rsid w:val="004C22EF"/>
    <w:rsid w:val="006D0691"/>
    <w:rsid w:val="007B53C3"/>
    <w:rsid w:val="00DD5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69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B53C3"/>
  </w:style>
  <w:style w:type="character" w:customStyle="1" w:styleId="FootnoteTextChar">
    <w:name w:val="Footnote Text Char"/>
    <w:basedOn w:val="DefaultParagraphFont"/>
    <w:link w:val="FootnoteText"/>
    <w:uiPriority w:val="99"/>
    <w:rsid w:val="007B53C3"/>
  </w:style>
  <w:style w:type="character" w:styleId="FootnoteReference">
    <w:name w:val="footnote reference"/>
    <w:basedOn w:val="DefaultParagraphFont"/>
    <w:uiPriority w:val="99"/>
    <w:unhideWhenUsed/>
    <w:rsid w:val="007B5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53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C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D0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691"/>
  </w:style>
  <w:style w:type="paragraph" w:styleId="Footer">
    <w:name w:val="footer"/>
    <w:basedOn w:val="Normal"/>
    <w:link w:val="FooterChar"/>
    <w:uiPriority w:val="99"/>
    <w:semiHidden/>
    <w:unhideWhenUsed/>
    <w:rsid w:val="006D06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69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B53C3"/>
  </w:style>
  <w:style w:type="character" w:customStyle="1" w:styleId="FootnoteTextChar">
    <w:name w:val="Footnote Text Char"/>
    <w:basedOn w:val="DefaultParagraphFont"/>
    <w:link w:val="FootnoteText"/>
    <w:uiPriority w:val="99"/>
    <w:rsid w:val="007B53C3"/>
  </w:style>
  <w:style w:type="character" w:styleId="FootnoteReference">
    <w:name w:val="footnote reference"/>
    <w:basedOn w:val="DefaultParagraphFont"/>
    <w:uiPriority w:val="99"/>
    <w:unhideWhenUsed/>
    <w:rsid w:val="007B5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53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C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D0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691"/>
  </w:style>
  <w:style w:type="paragraph" w:styleId="Footer">
    <w:name w:val="footer"/>
    <w:basedOn w:val="Normal"/>
    <w:link w:val="FooterChar"/>
    <w:uiPriority w:val="99"/>
    <w:semiHidden/>
    <w:unhideWhenUsed/>
    <w:rsid w:val="006D06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lato.stanford.edu/entries/democr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E41B4-377B-734C-A9B9-AC6FB8EF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2380</Characters>
  <Application>Microsoft Macintosh Word</Application>
  <DocSecurity>0</DocSecurity>
  <Lines>19</Lines>
  <Paragraphs>5</Paragraphs>
  <ScaleCrop>false</ScaleCrop>
  <Company>U School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Tupler</dc:creator>
  <cp:lastModifiedBy>Michael Fried</cp:lastModifiedBy>
  <cp:revision>2</cp:revision>
  <dcterms:created xsi:type="dcterms:W3CDTF">2011-05-05T19:03:00Z</dcterms:created>
  <dcterms:modified xsi:type="dcterms:W3CDTF">2011-05-05T19:03:00Z</dcterms:modified>
</cp:coreProperties>
</file>