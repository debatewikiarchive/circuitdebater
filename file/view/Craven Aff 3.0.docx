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Override PartName="/docProps/custom.xml" ContentType="application/vnd.openxmlformats-officedocument.custom-propertie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Default Extension="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744CE7" w:rsidRDefault="00744CE7" w:rsidP="00505ED8">
      <w:pPr>
        <w:spacing w:line="480" w:lineRule="auto"/>
      </w:pPr>
      <w:r>
        <w:tab/>
        <w:t>I affirm.  Thihan Nyun</w:t>
      </w:r>
      <w:r>
        <w:rPr>
          <w:rStyle w:val="FootnoteReference"/>
        </w:rPr>
        <w:footnoteReference w:id="2"/>
      </w:r>
      <w:r>
        <w:t xml:space="preserve"> explains that academic literature accepts the following definition of economic sanctions:</w:t>
      </w:r>
    </w:p>
    <w:p w:rsidR="00744CE7" w:rsidRDefault="00744CE7" w:rsidP="00505ED8">
      <w:pPr>
        <w:rPr>
          <w:b/>
          <w:u w:val="single"/>
        </w:rPr>
      </w:pPr>
      <w:r w:rsidRPr="00505ED8">
        <w:rPr>
          <w:sz w:val="16"/>
        </w:rPr>
        <w:t xml:space="preserve">Economic sanctions can be defined, depending on the particular role one would like sanctions to play in international affairs, in two different ways. Economic sanctions can either encompass every measure designed to inflict economic deprivation or include only the most comprehensive of embargoes imposed for well-defined political reasons. </w:t>
      </w:r>
      <w:r w:rsidRPr="00EA2863">
        <w:rPr>
          <w:sz w:val="16"/>
        </w:rPr>
        <w:t>A broad definition based solely on the ends would take into consideration only the economic deprivation inflicted upon a target country, and not the means employed to bring about that deprivation. As a result, any measure - economic or military - that disrupts the economic activity of an adversary would qualify as an economic sanction. Conversely,</w:t>
      </w:r>
      <w:r w:rsidRPr="00AA4215">
        <w:rPr>
          <w:b/>
          <w:sz w:val="32"/>
          <w:u w:val="single"/>
        </w:rPr>
        <w:t xml:space="preserve"> </w:t>
      </w:r>
      <w:r w:rsidRPr="00505ED8">
        <w:rPr>
          <w:b/>
          <w:u w:val="single"/>
        </w:rPr>
        <w:t>a definition based on the means, which is commonly accepted today, narrows the scope of what constitutes economic sanctions by focusing only on trade-disrupting measures.</w:t>
      </w:r>
      <w:r w:rsidRPr="00505ED8">
        <w:t xml:space="preserve">  </w:t>
      </w:r>
      <w:r w:rsidRPr="00505ED8">
        <w:rPr>
          <w:sz w:val="16"/>
        </w:rPr>
        <w:t xml:space="preserve">Hufbauer and colleagues define economic sanctions as "the deliberate, government-inspired withdrawal, or threat of withdrawal, of customary trade or financial relations."  </w:t>
      </w:r>
      <w:r w:rsidRPr="00505ED8">
        <w:rPr>
          <w:b/>
          <w:u w:val="single"/>
        </w:rPr>
        <w:t>A further synthesis of the literature reveals the following definition,</w:t>
      </w:r>
      <w:r>
        <w:t xml:space="preserve"> </w:t>
      </w:r>
      <w:r w:rsidRPr="00505ED8">
        <w:rPr>
          <w:sz w:val="16"/>
        </w:rPr>
        <w:t xml:space="preserve">which will be used for this Article: </w:t>
      </w:r>
      <w:r w:rsidRPr="00505ED8">
        <w:rPr>
          <w:b/>
          <w:u w:val="single"/>
        </w:rPr>
        <w:t xml:space="preserve">economic sanctions are the </w:t>
      </w:r>
      <w:r w:rsidRPr="00505ED8">
        <w:rPr>
          <w:sz w:val="16"/>
        </w:rPr>
        <w:t xml:space="preserve">actual or threatened </w:t>
      </w:r>
      <w:r w:rsidRPr="00505ED8">
        <w:rPr>
          <w:b/>
          <w:u w:val="single"/>
        </w:rPr>
        <w:t>withdrawal of normal trade or financial relations</w:t>
      </w:r>
      <w:r>
        <w:t xml:space="preserve">, </w:t>
      </w:r>
      <w:r w:rsidRPr="00505ED8">
        <w:rPr>
          <w:sz w:val="16"/>
        </w:rPr>
        <w:t xml:space="preserve">imposed by the sender against the target, </w:t>
      </w:r>
      <w:r w:rsidRPr="00687864">
        <w:rPr>
          <w:sz w:val="16"/>
        </w:rPr>
        <w:t xml:space="preserve">for foreign policy purposes. </w:t>
      </w:r>
      <w:r w:rsidRPr="00505ED8">
        <w:rPr>
          <w:sz w:val="16"/>
        </w:rPr>
        <w:t xml:space="preserve">Under this approach, </w:t>
      </w:r>
      <w:r w:rsidRPr="00977C24">
        <w:rPr>
          <w:sz w:val="16"/>
        </w:rPr>
        <w:t>economic sanctions are</w:t>
      </w:r>
      <w:r w:rsidRPr="00977C24">
        <w:rPr>
          <w:b/>
          <w:sz w:val="16"/>
          <w:u w:val="single"/>
        </w:rPr>
        <w:t xml:space="preserve"> </w:t>
      </w:r>
      <w:r w:rsidRPr="00505ED8">
        <w:rPr>
          <w:b/>
          <w:u w:val="single"/>
        </w:rPr>
        <w:t>limited to restrictions on trade, investment, and other cross-border economic activity that reduce</w:t>
      </w:r>
      <w:r>
        <w:rPr>
          <w:b/>
          <w:u w:val="single"/>
        </w:rPr>
        <w:t>[s]</w:t>
      </w:r>
      <w:r w:rsidRPr="00505ED8">
        <w:rPr>
          <w:b/>
          <w:u w:val="single"/>
        </w:rPr>
        <w:t xml:space="preserve"> the target country's revenues, thereby facilitating the desired change withou</w:t>
      </w:r>
      <w:r>
        <w:rPr>
          <w:b/>
          <w:u w:val="single"/>
        </w:rPr>
        <w:t>t resorting to military action.</w:t>
      </w:r>
    </w:p>
    <w:p w:rsidR="00744CE7" w:rsidRDefault="00744CE7" w:rsidP="00505ED8">
      <w:pPr>
        <w:rPr>
          <w:b/>
          <w:u w:val="single"/>
        </w:rPr>
      </w:pPr>
    </w:p>
    <w:p w:rsidR="0040643D" w:rsidRDefault="0040643D" w:rsidP="0040643D">
      <w:pPr>
        <w:spacing w:line="480" w:lineRule="auto"/>
      </w:pPr>
      <w:r>
        <w:tab/>
      </w:r>
      <w:r w:rsidR="00744CE7">
        <w:t xml:space="preserve">Prefer this definition </w:t>
      </w:r>
      <w:r>
        <w:t>because t</w:t>
      </w:r>
      <w:r w:rsidR="00744CE7">
        <w:t>he resolutional burden to justify a prohibition on a practice is dependent on criticizing the shared characteristics of a group of acts, limiting affirmative ground to those things that sanctions have in common.  In contrast, the implied negative burden to demonstrate the permissibility of a practice only requires justifying the importance of a subset of that practice, because if an act is morally required then it cannot also be prohibited by a more general moral principle.  Thus, more restrictive definitions of what the affirmative must prohibit is key to compensate for the negative’s more lenient burden under the resolution.</w:t>
      </w:r>
    </w:p>
    <w:p w:rsidR="00EC6E2A" w:rsidRDefault="0040643D" w:rsidP="0040643D">
      <w:pPr>
        <w:spacing w:line="480" w:lineRule="auto"/>
      </w:pPr>
      <w:r>
        <w:tab/>
        <w:t>Moreover, e</w:t>
      </w:r>
      <w:r w:rsidR="00744CE7">
        <w:t xml:space="preserve">ven if I lose that this is the preferable definition for economic sanctions, that it is accepted by many in the literature demonstrates its reasonability.  Thus, if the negative wins that a different definition </w:t>
      </w:r>
      <w:r w:rsidR="007A11E6">
        <w:t>must be used</w:t>
      </w:r>
      <w:r w:rsidR="00744CE7">
        <w:t xml:space="preserve">, it is most fair to adjudicate the round normally under that new definition instead of punishing me with a loss.  </w:t>
      </w:r>
    </w:p>
    <w:p w:rsidR="00744CE7" w:rsidRDefault="00EC6E2A" w:rsidP="0040643D">
      <w:pPr>
        <w:spacing w:line="480" w:lineRule="auto"/>
      </w:pPr>
      <w:r>
        <w:tab/>
        <w:t>Finally</w:t>
      </w:r>
      <w:r w:rsidR="00744CE7" w:rsidRPr="0040643D">
        <w:t>, prefer reasonable aff definitions absent actual substantial abuse because shifting definitions in the middle of the round dissolves the full 1AC strategy and 6 minutes of affirm</w:t>
      </w:r>
      <w:r w:rsidR="007A11E6">
        <w:t>ative speech time</w:t>
      </w:r>
      <w:r w:rsidR="00744CE7" w:rsidRPr="0040643D">
        <w:t xml:space="preserve"> which is a far greater loss to the affirmative than the use of a reasonable definition is to the negative.</w:t>
      </w:r>
    </w:p>
    <w:p w:rsidR="00744CE7" w:rsidRDefault="00744CE7" w:rsidP="00783756">
      <w:pPr>
        <w:spacing w:line="480" w:lineRule="auto"/>
      </w:pPr>
      <w:r>
        <w:tab/>
        <w:t xml:space="preserve">Ought is </w:t>
      </w:r>
      <w:r w:rsidRPr="008D60BF">
        <w:rPr>
          <w:b/>
          <w:u w:val="single"/>
        </w:rPr>
        <w:t>“used to express</w:t>
      </w:r>
      <w:r>
        <w:t xml:space="preserve"> </w:t>
      </w:r>
      <w:r w:rsidRPr="008D60BF">
        <w:rPr>
          <w:sz w:val="16"/>
        </w:rPr>
        <w:t>justice,</w:t>
      </w:r>
      <w:r>
        <w:t xml:space="preserve"> </w:t>
      </w:r>
      <w:r w:rsidRPr="008D60BF">
        <w:rPr>
          <w:b/>
          <w:u w:val="single"/>
        </w:rPr>
        <w:t>moral rightness,</w:t>
      </w:r>
      <w:r>
        <w:t xml:space="preserve"> </w:t>
      </w:r>
      <w:r w:rsidRPr="008D60BF">
        <w:rPr>
          <w:sz w:val="16"/>
        </w:rPr>
        <w:t>or the like</w:t>
      </w:r>
      <w:r w:rsidRPr="008D60BF">
        <w:rPr>
          <w:b/>
          <w:u w:val="single"/>
        </w:rPr>
        <w:t>”</w:t>
      </w:r>
      <w:r w:rsidRPr="00BA432A">
        <w:rPr>
          <w:rStyle w:val="FootnoteReference"/>
        </w:rPr>
        <w:footnoteReference w:id="3"/>
      </w:r>
      <w:r w:rsidRPr="00BA432A">
        <w:t>,</w:t>
      </w:r>
      <w:r>
        <w:t xml:space="preserve"> so I value </w:t>
      </w:r>
      <w:r>
        <w:rPr>
          <w:b/>
        </w:rPr>
        <w:t>morality</w:t>
      </w:r>
      <w:r>
        <w:t>. Morality finds its basis in the absolute value of persons as ends in themselves.  This necessarily follows from the value that each individual finds in herself, insofar as she is capable of rational self-reflection.  Kant</w:t>
      </w:r>
      <w:r>
        <w:rPr>
          <w:rStyle w:val="FootnoteReference"/>
        </w:rPr>
        <w:footnoteReference w:id="4"/>
      </w:r>
      <w:r>
        <w:t xml:space="preserve"> writes, </w:t>
      </w:r>
    </w:p>
    <w:p w:rsidR="00744CE7" w:rsidRPr="00ED0F54" w:rsidRDefault="00744CE7" w:rsidP="004A58E2">
      <w:pPr>
        <w:rPr>
          <w:sz w:val="8"/>
        </w:rPr>
      </w:pPr>
      <w:r w:rsidRPr="00396998">
        <w:rPr>
          <w:b/>
          <w:u w:val="single"/>
        </w:rPr>
        <w:t>The ends which a rational being proposes to himself</w:t>
      </w:r>
      <w:r w:rsidRPr="00396998">
        <w:t xml:space="preserve"> </w:t>
      </w:r>
      <w:r w:rsidRPr="00396998">
        <w:rPr>
          <w:sz w:val="16"/>
        </w:rPr>
        <w:t>at pleasure as effects of his actions (material ends)</w:t>
      </w:r>
      <w:r w:rsidRPr="00396998">
        <w:t xml:space="preserve"> </w:t>
      </w:r>
      <w:r w:rsidRPr="00396998">
        <w:rPr>
          <w:b/>
          <w:u w:val="single"/>
        </w:rPr>
        <w:t xml:space="preserve">are all only relative, for it is only their relation to the particular desires of the subject that gives them their worth, which therefore cannot furnish principles universal and necessary for all </w:t>
      </w:r>
      <w:r w:rsidRPr="00396998">
        <w:rPr>
          <w:sz w:val="16"/>
        </w:rPr>
        <w:t xml:space="preserve">rational beings and for every volition, that is to say practical laws. Hence all these relative ends can give rise only to hypothetical imperatives. Supposing, however, that there were something whose existence has in itself an absolute worth, </w:t>
      </w:r>
      <w:proofErr w:type="gramStart"/>
      <w:r w:rsidRPr="00396998">
        <w:rPr>
          <w:sz w:val="16"/>
        </w:rPr>
        <w:t>something which, being an end in itself, could be a source of definite laws; then in this</w:t>
      </w:r>
      <w:proofErr w:type="gramEnd"/>
      <w:r w:rsidRPr="00396998">
        <w:rPr>
          <w:sz w:val="16"/>
        </w:rPr>
        <w:t xml:space="preserve"> and this alone would lie the source of a poss</w:t>
      </w:r>
      <w:r>
        <w:rPr>
          <w:sz w:val="16"/>
        </w:rPr>
        <w:t>ible categorical imperative, i.</w:t>
      </w:r>
      <w:r w:rsidRPr="00396998">
        <w:rPr>
          <w:sz w:val="16"/>
        </w:rPr>
        <w:t>e., a practical law. Now I say: man and generally any rational being exists as an end in himself, not merely as a means to be arbitrarily used by this or that will, but in all his actions, whether they concern himself or other rational beings, must be always regarded at the same time as an end.</w:t>
      </w:r>
      <w:r>
        <w:rPr>
          <w:sz w:val="16"/>
        </w:rPr>
        <w:t xml:space="preserve">  </w:t>
      </w:r>
      <w:r w:rsidRPr="00396998">
        <w:rPr>
          <w:sz w:val="16"/>
        </w:rPr>
        <w:t xml:space="preserve">All objects of the inclinations have only a conditional worth, for if the inclinations and the wants founded on them did not exist, then their object would be without value. </w:t>
      </w:r>
      <w:r w:rsidRPr="00ED0F54">
        <w:rPr>
          <w:sz w:val="16"/>
        </w:rPr>
        <w:t xml:space="preserve">But the inclinations, themselves being sources of want, are so far from having an absolute worth for which they should be desired that on the contrary it must be the universal wish of every rational being to be wholly free from them. Thus the worth of any </w:t>
      </w:r>
      <w:proofErr w:type="gramStart"/>
      <w:r w:rsidRPr="00ED0F54">
        <w:rPr>
          <w:sz w:val="16"/>
        </w:rPr>
        <w:t>object which is to be acquired by our action</w:t>
      </w:r>
      <w:proofErr w:type="gramEnd"/>
      <w:r w:rsidRPr="00ED0F54">
        <w:rPr>
          <w:sz w:val="16"/>
        </w:rPr>
        <w:t xml:space="preserve"> is always conditional. Beings whose existence depends not on our will but on nature's, have nevertheless, if they are irrational beings, only a relative value as means, and are therefore called things; </w:t>
      </w:r>
      <w:r w:rsidRPr="00ED0F54">
        <w:rPr>
          <w:b/>
          <w:u w:val="single"/>
        </w:rPr>
        <w:t xml:space="preserve">rational beings, </w:t>
      </w:r>
      <w:r w:rsidRPr="00396998">
        <w:rPr>
          <w:b/>
          <w:u w:val="single"/>
        </w:rPr>
        <w:t>on the contrary,</w:t>
      </w:r>
      <w:r w:rsidRPr="00396998">
        <w:rPr>
          <w:b/>
          <w:sz w:val="32"/>
          <w:u w:val="single"/>
        </w:rPr>
        <w:t xml:space="preserve"> </w:t>
      </w:r>
      <w:r w:rsidRPr="00ED0F54">
        <w:rPr>
          <w:b/>
          <w:u w:val="single"/>
        </w:rPr>
        <w:t xml:space="preserve">are called persons, because their very nature points them out as ends in themselves, </w:t>
      </w:r>
      <w:r w:rsidRPr="00EA2863">
        <w:rPr>
          <w:sz w:val="16"/>
        </w:rPr>
        <w:t>that is as</w:t>
      </w:r>
      <w:r w:rsidRPr="00EA2863">
        <w:rPr>
          <w:b/>
          <w:sz w:val="16"/>
          <w:u w:val="single"/>
        </w:rPr>
        <w:t xml:space="preserve"> </w:t>
      </w:r>
      <w:r w:rsidRPr="00ED0F54">
        <w:rPr>
          <w:b/>
          <w:u w:val="single"/>
        </w:rPr>
        <w:t xml:space="preserve">something which must not be used merely as means, and </w:t>
      </w:r>
      <w:r w:rsidRPr="00EA2863">
        <w:rPr>
          <w:sz w:val="16"/>
        </w:rPr>
        <w:t>so far</w:t>
      </w:r>
      <w:r w:rsidRPr="00EA2863">
        <w:rPr>
          <w:b/>
          <w:sz w:val="16"/>
          <w:u w:val="single"/>
        </w:rPr>
        <w:t xml:space="preserve"> </w:t>
      </w:r>
      <w:r w:rsidRPr="00ED0F54">
        <w:rPr>
          <w:b/>
          <w:u w:val="single"/>
        </w:rPr>
        <w:t>therefore restricts freedom of action (and is an object of respect).</w:t>
      </w:r>
      <w:r w:rsidRPr="00BC0976">
        <w:t xml:space="preserve"> </w:t>
      </w:r>
      <w:r w:rsidRPr="00ED0F54">
        <w:rPr>
          <w:sz w:val="16"/>
        </w:rPr>
        <w:t>These, therefore, are not merely subjective ends whose existence has a worth for us as an effect of our action, but objective ends, that is, things whose existence is an end in itself; an end moreover for which no other can be substituted, which they should subserve merely as means, for otherwise nothing whatever would possess absolute worth; but if all worth were conditioned and therefore contingent, then there would be no supreme practical principle of reason whatever. If then there is a supreme practical principle or, in respect of the human will, a categorical imperative, it must be one which, being drawn from the conception of that which is necessarily an end for everyone because it is an end in itself, constitutes an objective principle of will, and can therefore serve as a universal practical law.</w:t>
      </w:r>
      <w:r>
        <w:rPr>
          <w:sz w:val="16"/>
        </w:rPr>
        <w:t xml:space="preserve">  </w:t>
      </w:r>
      <w:r w:rsidRPr="00ED0F54">
        <w:rPr>
          <w:b/>
          <w:u w:val="single"/>
        </w:rPr>
        <w:t xml:space="preserve">The foundation of this principle is: rational nature exists as an end in itself. Man necessarily conceives his own </w:t>
      </w:r>
      <w:proofErr w:type="gramStart"/>
      <w:r w:rsidRPr="00ED0F54">
        <w:rPr>
          <w:b/>
          <w:u w:val="single"/>
        </w:rPr>
        <w:t>existence</w:t>
      </w:r>
      <w:proofErr w:type="gramEnd"/>
      <w:r w:rsidRPr="00ED0F54">
        <w:rPr>
          <w:b/>
          <w:u w:val="single"/>
        </w:rPr>
        <w:t xml:space="preserve"> as being so; so </w:t>
      </w:r>
      <w:r w:rsidRPr="001346A3">
        <w:rPr>
          <w:sz w:val="16"/>
        </w:rPr>
        <w:t>far then</w:t>
      </w:r>
      <w:r w:rsidRPr="001346A3">
        <w:rPr>
          <w:b/>
          <w:sz w:val="16"/>
          <w:u w:val="single"/>
        </w:rPr>
        <w:t xml:space="preserve"> </w:t>
      </w:r>
      <w:r w:rsidRPr="00ED0F54">
        <w:rPr>
          <w:b/>
          <w:u w:val="single"/>
        </w:rPr>
        <w:t xml:space="preserve">this is a subjective principle of human actions. But every other rational being regards its existence similarly, just on the same rational principle that holds for me: so that it is at the same time an objective principle, </w:t>
      </w:r>
      <w:r w:rsidRPr="00396998">
        <w:rPr>
          <w:sz w:val="16"/>
        </w:rPr>
        <w:t>from which as a supreme practical law all laws of the will must be capable of being deduced.</w:t>
      </w:r>
      <w:r w:rsidRPr="00ED0F54">
        <w:rPr>
          <w:b/>
          <w:u w:val="single"/>
        </w:rPr>
        <w:t xml:space="preserve"> Accordingly the</w:t>
      </w:r>
      <w:r w:rsidRPr="00BC0976">
        <w:t xml:space="preserve"> </w:t>
      </w:r>
      <w:r w:rsidRPr="00ED0F54">
        <w:rPr>
          <w:sz w:val="16"/>
        </w:rPr>
        <w:t>practical</w:t>
      </w:r>
      <w:r w:rsidRPr="00BC0976">
        <w:t xml:space="preserve"> </w:t>
      </w:r>
      <w:r w:rsidRPr="004F3578">
        <w:rPr>
          <w:b/>
          <w:u w:val="single"/>
        </w:rPr>
        <w:t>i</w:t>
      </w:r>
      <w:r w:rsidRPr="00ED0F54">
        <w:rPr>
          <w:b/>
          <w:u w:val="single"/>
        </w:rPr>
        <w:t>mperative</w:t>
      </w:r>
      <w:r w:rsidRPr="00BC0976">
        <w:t xml:space="preserve"> </w:t>
      </w:r>
      <w:r w:rsidRPr="00ED0F54">
        <w:rPr>
          <w:sz w:val="16"/>
        </w:rPr>
        <w:t xml:space="preserve">will be as </w:t>
      </w:r>
      <w:r w:rsidRPr="00ED0F54">
        <w:rPr>
          <w:b/>
          <w:u w:val="single"/>
        </w:rPr>
        <w:t>follows:</w:t>
      </w:r>
      <w:r w:rsidRPr="00BC0976">
        <w:t xml:space="preserve"> </w:t>
      </w:r>
      <w:r w:rsidRPr="00ED0F54">
        <w:rPr>
          <w:sz w:val="16"/>
        </w:rPr>
        <w:t xml:space="preserve">So act as </w:t>
      </w:r>
      <w:r w:rsidRPr="00ED0F54">
        <w:rPr>
          <w:b/>
          <w:u w:val="single"/>
        </w:rPr>
        <w:t>to treat humanity,</w:t>
      </w:r>
      <w:r w:rsidRPr="00BC0976">
        <w:t xml:space="preserve"> </w:t>
      </w:r>
      <w:r w:rsidRPr="00ED0F54">
        <w:rPr>
          <w:sz w:val="16"/>
        </w:rPr>
        <w:t xml:space="preserve">whether in thine own person or in that of any other, </w:t>
      </w:r>
      <w:r w:rsidRPr="00ED0F54">
        <w:rPr>
          <w:b/>
          <w:u w:val="single"/>
        </w:rPr>
        <w:t>in every case as an end</w:t>
      </w:r>
      <w:r w:rsidRPr="00BC0976">
        <w:t xml:space="preserve"> </w:t>
      </w:r>
      <w:r w:rsidRPr="00ED0F54">
        <w:rPr>
          <w:sz w:val="16"/>
        </w:rPr>
        <w:t>withal, never as means only. We will now inquire whether this can be practically carried out.</w:t>
      </w:r>
    </w:p>
    <w:p w:rsidR="00744CE7" w:rsidRDefault="00744CE7" w:rsidP="00687864">
      <w:pPr>
        <w:spacing w:line="480" w:lineRule="auto"/>
      </w:pPr>
    </w:p>
    <w:p w:rsidR="00744CE7" w:rsidRDefault="007A11E6" w:rsidP="00687864">
      <w:pPr>
        <w:spacing w:line="480" w:lineRule="auto"/>
      </w:pPr>
      <w:r>
        <w:tab/>
      </w:r>
      <w:r w:rsidR="00744CE7">
        <w:t>This constraint on not treating people instrumentally must be maintained, even when doing so could stop a greater number of violations.  This is necessary to maintain t</w:t>
      </w:r>
      <w:r w:rsidR="0040643D">
        <w:t>he inviolable status of persons</w:t>
      </w:r>
      <w:r w:rsidR="00744CE7">
        <w:t>.  Michael Otsuka</w:t>
      </w:r>
      <w:r w:rsidR="00744CE7">
        <w:rPr>
          <w:rStyle w:val="FootnoteReference"/>
        </w:rPr>
        <w:footnoteReference w:id="5"/>
      </w:r>
      <w:r w:rsidR="00744CE7">
        <w:t xml:space="preserve"> summarizes F.M. Kamm, </w:t>
      </w:r>
    </w:p>
    <w:p w:rsidR="00744CE7" w:rsidRDefault="00744CE7" w:rsidP="001269CE">
      <w:pPr>
        <w:rPr>
          <w:b/>
          <w:u w:val="single"/>
        </w:rPr>
      </w:pPr>
      <w:r w:rsidRPr="00ED0F54">
        <w:rPr>
          <w:sz w:val="16"/>
        </w:rPr>
        <w:t xml:space="preserve">Kamm's own </w:t>
      </w:r>
      <w:r w:rsidRPr="001269CE">
        <w:rPr>
          <w:b/>
          <w:u w:val="single"/>
        </w:rPr>
        <w:t>[the]</w:t>
      </w:r>
      <w:r>
        <w:rPr>
          <w:sz w:val="16"/>
        </w:rPr>
        <w:t xml:space="preserve"> </w:t>
      </w:r>
      <w:r w:rsidRPr="00ED0F54">
        <w:rPr>
          <w:b/>
          <w:u w:val="single"/>
        </w:rPr>
        <w:t>justification of constraints focuses on facts about the status of the potential victims of rights violations rather than facts about the agent who would-violate the constraint.</w:t>
      </w:r>
      <w:r>
        <w:t xml:space="preserve"> </w:t>
      </w:r>
      <w:r w:rsidRPr="00ED0F54">
        <w:rPr>
          <w:sz w:val="16"/>
        </w:rPr>
        <w:t xml:space="preserve">Her view is that </w:t>
      </w:r>
      <w:r w:rsidRPr="00ED0F54">
        <w:rPr>
          <w:b/>
          <w:u w:val="single"/>
        </w:rPr>
        <w:t xml:space="preserve">constraints are justified because they reflect our elevated moral status as persons who are inviolable insofar as it is impermissible to sacrifice any one of us in order to realize the greater good </w:t>
      </w:r>
      <w:r w:rsidRPr="00396998">
        <w:rPr>
          <w:sz w:val="16"/>
        </w:rPr>
        <w:t>of minimizing the violation of constraints</w:t>
      </w:r>
      <w:r w:rsidRPr="00ED0F54">
        <w:rPr>
          <w:b/>
          <w:u w:val="single"/>
        </w:rPr>
        <w:t>. Our moral status as inviolable beings is greater than it would have been if it were legitimate to sacrifice any one of us for the sake of minimizing evil.</w:t>
      </w:r>
      <w:r w:rsidRPr="00ED0F54">
        <w:t xml:space="preserve"> </w:t>
      </w:r>
      <w:r w:rsidRPr="00ED0F54">
        <w:rPr>
          <w:sz w:val="16"/>
        </w:rPr>
        <w:t xml:space="preserve">Kamm emphasizes that </w:t>
      </w:r>
      <w:r>
        <w:rPr>
          <w:b/>
          <w:u w:val="single"/>
        </w:rPr>
        <w:t>[because] t</w:t>
      </w:r>
      <w:r w:rsidRPr="00ED0F54">
        <w:rPr>
          <w:b/>
          <w:u w:val="single"/>
        </w:rPr>
        <w:t xml:space="preserve">he impermissibility of violating one person's constraint for the sake of preventing more </w:t>
      </w:r>
      <w:r w:rsidRPr="001269CE">
        <w:rPr>
          <w:sz w:val="16"/>
        </w:rPr>
        <w:t>of the same type of constraint</w:t>
      </w:r>
      <w:r w:rsidRPr="00ED0F54">
        <w:rPr>
          <w:b/>
          <w:u w:val="single"/>
        </w:rPr>
        <w:t xml:space="preserve"> from being violated does not imply the permissibility of the constraint violations that one is not permitted to prevent. Hence, even if we are, statistically speaking, more likely to be killed </w:t>
      </w:r>
      <w:r w:rsidRPr="00396998">
        <w:rPr>
          <w:sz w:val="16"/>
        </w:rPr>
        <w:t xml:space="preserve">as a means </w:t>
      </w:r>
      <w:r w:rsidRPr="00ED0F54">
        <w:rPr>
          <w:b/>
          <w:u w:val="single"/>
        </w:rPr>
        <w:t>when there are constraints against minimizing constraint violations, we are, morally speaking, less violable insofar as there are fewer constraints tha</w:t>
      </w:r>
      <w:r>
        <w:rPr>
          <w:b/>
          <w:u w:val="single"/>
        </w:rPr>
        <w:t>t it is permissible to violate.</w:t>
      </w:r>
    </w:p>
    <w:p w:rsidR="00744CE7" w:rsidRDefault="00744CE7" w:rsidP="001269CE">
      <w:pPr>
        <w:rPr>
          <w:b/>
          <w:u w:val="single"/>
        </w:rPr>
      </w:pPr>
    </w:p>
    <w:p w:rsidR="00783756" w:rsidRDefault="004F515D" w:rsidP="001346A3">
      <w:pPr>
        <w:spacing w:line="480" w:lineRule="auto"/>
      </w:pPr>
      <w:r>
        <w:t>Moreover, because this moral requirement is derived from the moral status of those who would be harmed, particularities of the acting agent are not relevant.  Even if states accrued additional obligations than those possessed by individuals, these obligations would not carry the same primary moral status of those that exist outside of social contingencies and human creation</w:t>
      </w:r>
      <w:r w:rsidR="00AF389D">
        <w:t>, because preexisting moral requirements constrain the voluntary formation of new obligations</w:t>
      </w:r>
      <w:r>
        <w:t xml:space="preserve">.  </w:t>
      </w:r>
      <w:r w:rsidR="00744CE7">
        <w:t xml:space="preserve">Thus, the criterion is </w:t>
      </w:r>
      <w:r w:rsidR="00744CE7">
        <w:rPr>
          <w:b/>
        </w:rPr>
        <w:t>rejecting the instrumental harming of innocents</w:t>
      </w:r>
      <w:r w:rsidR="00744CE7">
        <w:t>, defined as causing undeserved harm to people as a means to achieve an external end. I contend that economic sanctions violate this constraint.</w:t>
      </w:r>
    </w:p>
    <w:p w:rsidR="00744CE7" w:rsidRPr="001346A3" w:rsidRDefault="00783756" w:rsidP="001346A3">
      <w:pPr>
        <w:spacing w:line="480" w:lineRule="auto"/>
      </w:pPr>
      <w:r>
        <w:br w:type="page"/>
      </w:r>
      <w:r w:rsidR="00744CE7">
        <w:tab/>
      </w:r>
      <w:r w:rsidR="00744CE7">
        <w:rPr>
          <w:b/>
        </w:rPr>
        <w:t xml:space="preserve">First, </w:t>
      </w:r>
      <w:r w:rsidR="00744CE7">
        <w:t xml:space="preserve">The </w:t>
      </w:r>
      <w:r w:rsidR="00744CE7" w:rsidRPr="00311B37">
        <w:t xml:space="preserve">logic inherent to economic sanctions necessitates that harming innocents be an instrumental goal, as it is only the suffering of people within the country that pressures the government to alter its policies. </w:t>
      </w:r>
      <w:r w:rsidR="00744CE7" w:rsidRPr="001346A3">
        <w:rPr>
          <w:szCs w:val="23"/>
        </w:rPr>
        <w:t>Joy Gordon</w:t>
      </w:r>
      <w:r w:rsidR="00744CE7" w:rsidRPr="001346A3">
        <w:rPr>
          <w:rStyle w:val="FootnoteReference"/>
          <w:szCs w:val="23"/>
        </w:rPr>
        <w:footnoteReference w:id="6"/>
      </w:r>
      <w:r w:rsidR="00744CE7" w:rsidRPr="001346A3">
        <w:rPr>
          <w:szCs w:val="23"/>
        </w:rPr>
        <w:t xml:space="preserve"> agrees,</w:t>
      </w:r>
      <w:r w:rsidR="00744CE7" w:rsidRPr="00311B37">
        <w:rPr>
          <w:sz w:val="23"/>
          <w:szCs w:val="23"/>
        </w:rPr>
        <w:t xml:space="preserve"> </w:t>
      </w:r>
    </w:p>
    <w:p w:rsidR="00EC6E2A" w:rsidRDefault="00744CE7" w:rsidP="00EC6E2A">
      <w:pPr>
        <w:rPr>
          <w:sz w:val="16"/>
          <w:szCs w:val="16"/>
        </w:rPr>
      </w:pPr>
      <w:r w:rsidRPr="00311B37">
        <w:rPr>
          <w:bCs/>
          <w:sz w:val="16"/>
        </w:rPr>
        <w:t>Although</w:t>
      </w:r>
      <w:r w:rsidRPr="00311B37">
        <w:rPr>
          <w:sz w:val="16"/>
          <w:szCs w:val="16"/>
        </w:rPr>
        <w:t xml:space="preserve"> </w:t>
      </w:r>
      <w:r w:rsidRPr="00311B37">
        <w:rPr>
          <w:bCs/>
          <w:sz w:val="16"/>
        </w:rPr>
        <w:t>the doctrine</w:t>
      </w:r>
      <w:r w:rsidRPr="00311B37">
        <w:rPr>
          <w:sz w:val="16"/>
        </w:rPr>
        <w:t xml:space="preserve"> </w:t>
      </w:r>
      <w:r w:rsidRPr="00311B37">
        <w:rPr>
          <w:sz w:val="16"/>
          <w:szCs w:val="16"/>
        </w:rPr>
        <w:t xml:space="preserve">of double effect </w:t>
      </w:r>
      <w:r w:rsidRPr="00311B37">
        <w:rPr>
          <w:bCs/>
          <w:sz w:val="16"/>
        </w:rPr>
        <w:t>would</w:t>
      </w:r>
      <w:r w:rsidRPr="00311B37">
        <w:rPr>
          <w:sz w:val="16"/>
        </w:rPr>
        <w:t xml:space="preserve"> </w:t>
      </w:r>
      <w:r w:rsidRPr="00311B37">
        <w:rPr>
          <w:sz w:val="16"/>
          <w:szCs w:val="16"/>
        </w:rPr>
        <w:t>seem to</w:t>
      </w:r>
      <w:r w:rsidRPr="00311B37">
        <w:rPr>
          <w:sz w:val="16"/>
        </w:rPr>
        <w:t xml:space="preserve"> </w:t>
      </w:r>
      <w:r w:rsidRPr="00311B37">
        <w:rPr>
          <w:bCs/>
          <w:sz w:val="16"/>
        </w:rPr>
        <w:t xml:space="preserve">justify </w:t>
      </w:r>
      <w:r w:rsidRPr="001346A3">
        <w:rPr>
          <w:bCs/>
          <w:sz w:val="16"/>
        </w:rPr>
        <w:t>‘collateral damage,’ it does not offer a justification of sanctions. ‘Collateral damage’ entails the unintended secondary harm to civilians.</w:t>
      </w:r>
      <w:r w:rsidRPr="001346A3">
        <w:rPr>
          <w:sz w:val="16"/>
        </w:rPr>
        <w:t xml:space="preserve"> </w:t>
      </w:r>
      <w:r w:rsidRPr="001346A3">
        <w:rPr>
          <w:b/>
          <w:szCs w:val="16"/>
          <w:u w:val="single"/>
        </w:rPr>
        <w:t xml:space="preserve">If a bombing raid </w:t>
      </w:r>
      <w:proofErr w:type="gramStart"/>
      <w:r w:rsidRPr="001346A3">
        <w:rPr>
          <w:b/>
          <w:szCs w:val="16"/>
          <w:u w:val="single"/>
        </w:rPr>
        <w:t>is</w:t>
      </w:r>
      <w:proofErr w:type="gramEnd"/>
      <w:r w:rsidRPr="001346A3">
        <w:rPr>
          <w:b/>
          <w:szCs w:val="16"/>
          <w:u w:val="single"/>
        </w:rPr>
        <w:t xml:space="preserve"> conducted against a military base, the collateral damage would be that the </w:t>
      </w:r>
      <w:r w:rsidRPr="001346A3">
        <w:rPr>
          <w:sz w:val="16"/>
          <w:szCs w:val="16"/>
        </w:rPr>
        <w:t xml:space="preserve">schoolhouse half a mile away was destroyed by a </w:t>
      </w:r>
      <w:r w:rsidRPr="001346A3">
        <w:rPr>
          <w:b/>
          <w:szCs w:val="16"/>
          <w:u w:val="single"/>
        </w:rPr>
        <w:t>bomb</w:t>
      </w:r>
      <w:r w:rsidRPr="001346A3">
        <w:rPr>
          <w:sz w:val="16"/>
          <w:szCs w:val="16"/>
        </w:rPr>
        <w:t xml:space="preserve"> that</w:t>
      </w:r>
      <w:r w:rsidRPr="001346A3">
        <w:rPr>
          <w:b/>
          <w:sz w:val="16"/>
          <w:szCs w:val="16"/>
          <w:u w:val="single"/>
        </w:rPr>
        <w:t xml:space="preserve"> </w:t>
      </w:r>
      <w:r w:rsidRPr="001346A3">
        <w:rPr>
          <w:b/>
          <w:szCs w:val="16"/>
          <w:u w:val="single"/>
        </w:rPr>
        <w:t xml:space="preserve">missed its intended target, </w:t>
      </w:r>
      <w:r w:rsidRPr="001346A3">
        <w:rPr>
          <w:sz w:val="16"/>
          <w:szCs w:val="16"/>
        </w:rPr>
        <w:t xml:space="preserve">which was the military base. </w:t>
      </w:r>
      <w:r w:rsidRPr="001346A3">
        <w:rPr>
          <w:b/>
          <w:szCs w:val="16"/>
          <w:u w:val="single"/>
        </w:rPr>
        <w:t xml:space="preserve">In that case, the bombing raid would be equally successful if the </w:t>
      </w:r>
      <w:proofErr w:type="gramStart"/>
      <w:r w:rsidRPr="001346A3">
        <w:rPr>
          <w:b/>
          <w:szCs w:val="16"/>
          <w:u w:val="single"/>
        </w:rPr>
        <w:t>base were</w:t>
      </w:r>
      <w:proofErr w:type="gramEnd"/>
      <w:r w:rsidRPr="001346A3">
        <w:rPr>
          <w:b/>
          <w:szCs w:val="16"/>
          <w:u w:val="single"/>
        </w:rPr>
        <w:t xml:space="preserve"> hit</w:t>
      </w:r>
      <w:r w:rsidRPr="001346A3">
        <w:rPr>
          <w:sz w:val="16"/>
          <w:szCs w:val="16"/>
        </w:rPr>
        <w:t>, and the schoolhouse were undamaged</w:t>
      </w:r>
      <w:r w:rsidRPr="001346A3">
        <w:rPr>
          <w:sz w:val="16"/>
        </w:rPr>
        <w:t xml:space="preserve">. </w:t>
      </w:r>
      <w:r w:rsidRPr="001346A3">
        <w:rPr>
          <w:b/>
          <w:bCs/>
          <w:u w:val="single"/>
        </w:rPr>
        <w:t xml:space="preserve">But the damage done by indirect sanctions is not in fact ‘collateral,’ in that the damage to the civilian population is necessary and instrumental. The </w:t>
      </w:r>
      <w:r w:rsidRPr="001346A3">
        <w:rPr>
          <w:rStyle w:val="Emphasis"/>
          <w:b/>
          <w:bCs/>
          <w:u w:val="single"/>
        </w:rPr>
        <w:t>direct</w:t>
      </w:r>
      <w:r w:rsidRPr="001346A3">
        <w:rPr>
          <w:b/>
          <w:bCs/>
          <w:u w:val="single"/>
        </w:rPr>
        <w:t xml:space="preserve"> damage to the economy is intended to </w:t>
      </w:r>
      <w:r w:rsidRPr="001346A3">
        <w:rPr>
          <w:rStyle w:val="Emphasis"/>
          <w:b/>
          <w:bCs/>
          <w:u w:val="single"/>
        </w:rPr>
        <w:t>indirectly</w:t>
      </w:r>
      <w:r w:rsidRPr="001346A3">
        <w:rPr>
          <w:b/>
          <w:bCs/>
          <w:u w:val="single"/>
        </w:rPr>
        <w:t xml:space="preserve"> influence the leadership, by triggering political pressure </w:t>
      </w:r>
      <w:r w:rsidRPr="001346A3">
        <w:rPr>
          <w:b/>
          <w:szCs w:val="16"/>
          <w:u w:val="single"/>
        </w:rPr>
        <w:t>or uprisings of the civilians</w:t>
      </w:r>
      <w:r w:rsidRPr="001346A3">
        <w:rPr>
          <w:b/>
          <w:bCs/>
          <w:u w:val="single"/>
        </w:rPr>
        <w:t xml:space="preserve">, </w:t>
      </w:r>
      <w:r w:rsidRPr="001346A3">
        <w:rPr>
          <w:bCs/>
          <w:sz w:val="16"/>
        </w:rPr>
        <w:t>or by generating moral guilt from the ‘fearful spectacle of the civilian dead.’</w:t>
      </w:r>
      <w:r w:rsidRPr="001346A3">
        <w:rPr>
          <w:b/>
          <w:bCs/>
          <w:u w:val="single"/>
        </w:rPr>
        <w:t xml:space="preserve"> Sanctions </w:t>
      </w:r>
      <w:r w:rsidRPr="00847B35">
        <w:rPr>
          <w:bCs/>
          <w:sz w:val="16"/>
        </w:rPr>
        <w:t>directed against an economy</w:t>
      </w:r>
      <w:r w:rsidRPr="00847B35">
        <w:rPr>
          <w:b/>
          <w:bCs/>
          <w:sz w:val="16"/>
          <w:u w:val="single"/>
        </w:rPr>
        <w:t xml:space="preserve"> </w:t>
      </w:r>
      <w:r w:rsidRPr="001346A3">
        <w:rPr>
          <w:b/>
          <w:bCs/>
          <w:u w:val="single"/>
        </w:rPr>
        <w:t>would in fact be considered unsuccessful if no disruption of the economy took place.</w:t>
      </w:r>
      <w:r w:rsidRPr="001346A3">
        <w:rPr>
          <w:u w:val="single"/>
        </w:rPr>
        <w:t xml:space="preserve"> </w:t>
      </w:r>
      <w:r w:rsidRPr="00EC6E2A">
        <w:rPr>
          <w:bCs/>
          <w:sz w:val="16"/>
        </w:rPr>
        <w:t>We</w:t>
      </w:r>
      <w:r w:rsidRPr="00EC6E2A">
        <w:rPr>
          <w:sz w:val="16"/>
        </w:rPr>
        <w:t xml:space="preserve"> </w:t>
      </w:r>
      <w:r w:rsidRPr="00EC6E2A">
        <w:rPr>
          <w:sz w:val="16"/>
          <w:szCs w:val="16"/>
        </w:rPr>
        <w:t xml:space="preserve">often </w:t>
      </w:r>
      <w:r w:rsidRPr="00EC6E2A">
        <w:rPr>
          <w:bCs/>
          <w:sz w:val="16"/>
        </w:rPr>
        <w:t>hear commentators objecting that ‘sanctions didn't work</w:t>
      </w:r>
      <w:r w:rsidRPr="00EC6E2A">
        <w:rPr>
          <w:bCs/>
          <w:sz w:val="16"/>
          <w:szCs w:val="16"/>
        </w:rPr>
        <w:t>’</w:t>
      </w:r>
      <w:r w:rsidRPr="00EC6E2A">
        <w:rPr>
          <w:sz w:val="16"/>
          <w:szCs w:val="16"/>
        </w:rPr>
        <w:t xml:space="preserve"> in one situation or another </w:t>
      </w:r>
      <w:r w:rsidRPr="00EC6E2A">
        <w:rPr>
          <w:bCs/>
          <w:sz w:val="16"/>
        </w:rPr>
        <w:t>because they weren't ‘tight’ enough</w:t>
      </w:r>
      <w:r w:rsidRPr="00EC6E2A">
        <w:rPr>
          <w:sz w:val="16"/>
        </w:rPr>
        <w:t xml:space="preserve"> </w:t>
      </w:r>
      <w:r w:rsidRPr="00EC6E2A">
        <w:rPr>
          <w:sz w:val="16"/>
          <w:szCs w:val="16"/>
        </w:rPr>
        <w:t>-- they did not succeed in d</w:t>
      </w:r>
      <w:r w:rsidRPr="00311B37">
        <w:rPr>
          <w:sz w:val="16"/>
          <w:szCs w:val="16"/>
        </w:rPr>
        <w:t xml:space="preserve">isrupting the economy. </w:t>
      </w:r>
      <w:r w:rsidRPr="001346A3">
        <w:rPr>
          <w:b/>
          <w:bCs/>
          <w:u w:val="single"/>
        </w:rPr>
        <w:t>Thus, sanctions are not defensible</w:t>
      </w:r>
      <w:r w:rsidRPr="00311B37">
        <w:rPr>
          <w:b/>
          <w:bCs/>
        </w:rPr>
        <w:t xml:space="preserve"> </w:t>
      </w:r>
      <w:r w:rsidRPr="00311B37">
        <w:rPr>
          <w:bCs/>
          <w:sz w:val="16"/>
        </w:rPr>
        <w:t>under the doctrine</w:t>
      </w:r>
      <w:r w:rsidRPr="00311B37">
        <w:rPr>
          <w:sz w:val="16"/>
        </w:rPr>
        <w:t xml:space="preserve"> </w:t>
      </w:r>
      <w:r w:rsidRPr="00311B37">
        <w:rPr>
          <w:sz w:val="16"/>
          <w:szCs w:val="16"/>
        </w:rPr>
        <w:t xml:space="preserve">of double effect. Although the end may indeed be legitimate, </w:t>
      </w:r>
      <w:r w:rsidRPr="001346A3">
        <w:rPr>
          <w:b/>
          <w:szCs w:val="16"/>
          <w:u w:val="single"/>
        </w:rPr>
        <w:t>[because] the intended intermediate means consists of the generalized damage to the economy,</w:t>
      </w:r>
      <w:r w:rsidRPr="00311B37">
        <w:rPr>
          <w:sz w:val="16"/>
          <w:szCs w:val="16"/>
        </w:rPr>
        <w:t xml:space="preserve"> which violates both the first and second requirements of the doctrine.</w:t>
      </w:r>
    </w:p>
    <w:p w:rsidR="00744CE7" w:rsidRPr="00EC6E2A" w:rsidRDefault="00744CE7" w:rsidP="00EC6E2A">
      <w:pPr>
        <w:rPr>
          <w:sz w:val="16"/>
          <w:szCs w:val="16"/>
        </w:rPr>
      </w:pPr>
    </w:p>
    <w:p w:rsidR="00744CE7" w:rsidRDefault="00744CE7" w:rsidP="0040643D">
      <w:pPr>
        <w:spacing w:line="480" w:lineRule="auto"/>
        <w:rPr>
          <w:szCs w:val="16"/>
        </w:rPr>
      </w:pPr>
      <w:r>
        <w:rPr>
          <w:szCs w:val="16"/>
        </w:rPr>
        <w:tab/>
      </w:r>
      <w:r>
        <w:rPr>
          <w:b/>
          <w:szCs w:val="16"/>
        </w:rPr>
        <w:t>Second,</w:t>
      </w:r>
      <w:r>
        <w:rPr>
          <w:szCs w:val="16"/>
        </w:rPr>
        <w:t xml:space="preserve"> even if individual sanctions don’t harm innocents, this is merely coincidental to the strategic demands</w:t>
      </w:r>
      <w:r w:rsidR="006B6FDC">
        <w:rPr>
          <w:szCs w:val="16"/>
        </w:rPr>
        <w:t xml:space="preserve"> of that particular situation, and do not belie the necessity of prohibiting economic sanctions.</w:t>
      </w:r>
      <w:r w:rsidR="009A0C0F">
        <w:rPr>
          <w:szCs w:val="16"/>
        </w:rPr>
        <w:t xml:space="preserve"> </w:t>
      </w:r>
      <w:r>
        <w:rPr>
          <w:szCs w:val="16"/>
        </w:rPr>
        <w:t xml:space="preserve">Absent a </w:t>
      </w:r>
      <w:r w:rsidR="009630F0">
        <w:rPr>
          <w:szCs w:val="16"/>
        </w:rPr>
        <w:t>division between strategic and tactical decisions</w:t>
      </w:r>
      <w:r>
        <w:rPr>
          <w:szCs w:val="16"/>
        </w:rPr>
        <w:t xml:space="preserve">, there is no way to ensure that nations will not use the sanctions that instrumentally harm innocents.  Mathew Craven 1 </w:t>
      </w:r>
      <w:r>
        <w:rPr>
          <w:rStyle w:val="FootnoteReference"/>
          <w:szCs w:val="16"/>
        </w:rPr>
        <w:footnoteReference w:id="7"/>
      </w:r>
      <w:r>
        <w:rPr>
          <w:szCs w:val="16"/>
        </w:rPr>
        <w:t xml:space="preserve"> establishes the division,</w:t>
      </w:r>
    </w:p>
    <w:p w:rsidR="009A0C0F" w:rsidRDefault="00744CE7" w:rsidP="009A0C0F">
      <w:pPr>
        <w:ind w:left="720"/>
        <w:rPr>
          <w:b/>
        </w:rPr>
      </w:pPr>
      <w:r w:rsidRPr="004D46F1">
        <w:rPr>
          <w:sz w:val="16"/>
        </w:rPr>
        <w:t xml:space="preserve">There is, however, a reason to worry about this issue, which is not simply related to the question whether economic measures can be regarded as strictly analogous to measures involving armed force. </w:t>
      </w:r>
      <w:r w:rsidRPr="004D46F1">
        <w:rPr>
          <w:b/>
          <w:u w:val="single"/>
        </w:rPr>
        <w:t>The divisional categorization of the law of armed con</w:t>
      </w:r>
      <w:r>
        <w:rPr>
          <w:b/>
          <w:u w:val="single"/>
        </w:rPr>
        <w:t>fl</w:t>
      </w:r>
      <w:r w:rsidRPr="004D46F1">
        <w:rPr>
          <w:b/>
          <w:u w:val="single"/>
        </w:rPr>
        <w:t xml:space="preserve">ict </w:t>
      </w:r>
      <w:r w:rsidRPr="009807D4">
        <w:rPr>
          <w:b/>
          <w:u w:val="single"/>
        </w:rPr>
        <w:t xml:space="preserve">into the </w:t>
      </w:r>
      <w:r w:rsidRPr="00C85B6B">
        <w:rPr>
          <w:b/>
          <w:i/>
          <w:u w:val="single"/>
        </w:rPr>
        <w:t>jus in bello</w:t>
      </w:r>
      <w:r w:rsidRPr="009807D4">
        <w:rPr>
          <w:b/>
          <w:u w:val="single"/>
        </w:rPr>
        <w:t xml:space="preserve"> on the one hand, and the </w:t>
      </w:r>
      <w:r w:rsidRPr="00C85B6B">
        <w:rPr>
          <w:b/>
          <w:i/>
          <w:u w:val="single"/>
        </w:rPr>
        <w:t>jus ad bellum</w:t>
      </w:r>
      <w:r w:rsidRPr="009807D4">
        <w:rPr>
          <w:b/>
          <w:u w:val="single"/>
        </w:rPr>
        <w:t xml:space="preserve"> on the other,</w:t>
      </w:r>
      <w:r w:rsidRPr="009807D4">
        <w:t xml:space="preserve"> </w:t>
      </w:r>
      <w:r w:rsidRPr="004D46F1">
        <w:rPr>
          <w:b/>
          <w:u w:val="single"/>
        </w:rPr>
        <w:t xml:space="preserve">is premised upon the belief that the humanitarian objectives </w:t>
      </w:r>
      <w:r w:rsidRPr="00004251">
        <w:rPr>
          <w:sz w:val="16"/>
        </w:rPr>
        <w:t>of the former</w:t>
      </w:r>
      <w:r w:rsidRPr="00004251">
        <w:rPr>
          <w:b/>
          <w:sz w:val="16"/>
          <w:u w:val="single"/>
        </w:rPr>
        <w:t xml:space="preserve"> </w:t>
      </w:r>
      <w:r w:rsidRPr="004D46F1">
        <w:rPr>
          <w:b/>
          <w:u w:val="single"/>
        </w:rPr>
        <w:t xml:space="preserve">should not be made conditional upon the legitimacy </w:t>
      </w:r>
      <w:r w:rsidRPr="0068002B">
        <w:rPr>
          <w:b/>
          <w:u w:val="single"/>
        </w:rPr>
        <w:t xml:space="preserve">or otherwise </w:t>
      </w:r>
      <w:r w:rsidRPr="004D46F1">
        <w:rPr>
          <w:b/>
          <w:u w:val="single"/>
        </w:rPr>
        <w:t xml:space="preserve">of recourse to force. </w:t>
      </w:r>
      <w:r w:rsidRPr="009C609D">
        <w:rPr>
          <w:sz w:val="16"/>
        </w:rPr>
        <w:t>The lawfulness of recourse to violence on the part of either party, in other words, is regarded as independent of the requirement that they (or their opponents) should conduct themselves in a humane way.</w:t>
      </w:r>
      <w:r w:rsidRPr="004D46F1">
        <w:rPr>
          <w:b/>
          <w:u w:val="single"/>
        </w:rPr>
        <w:t xml:space="preserve"> In order to effectively separate these two arenas of inquiry, the law of armed con</w:t>
      </w:r>
      <w:r>
        <w:rPr>
          <w:b/>
          <w:u w:val="single"/>
        </w:rPr>
        <w:t>fl</w:t>
      </w:r>
      <w:r w:rsidRPr="004D46F1">
        <w:rPr>
          <w:b/>
          <w:u w:val="single"/>
        </w:rPr>
        <w:t xml:space="preserve">ict relies upon the </w:t>
      </w:r>
      <w:r w:rsidRPr="009C609D">
        <w:rPr>
          <w:sz w:val="16"/>
        </w:rPr>
        <w:t xml:space="preserve">sociological </w:t>
      </w:r>
      <w:r w:rsidRPr="004D46F1">
        <w:rPr>
          <w:b/>
          <w:u w:val="single"/>
        </w:rPr>
        <w:t xml:space="preserve">observation that armed </w:t>
      </w:r>
      <w:r>
        <w:rPr>
          <w:b/>
          <w:u w:val="single"/>
        </w:rPr>
        <w:t>conflict</w:t>
      </w:r>
      <w:r w:rsidRPr="004D46F1">
        <w:rPr>
          <w:b/>
          <w:u w:val="single"/>
        </w:rPr>
        <w:t xml:space="preserve"> is actually taking place. Onc</w:t>
      </w:r>
      <w:r>
        <w:rPr>
          <w:b/>
          <w:u w:val="single"/>
        </w:rPr>
        <w:t>e the existence of armed conflict</w:t>
      </w:r>
      <w:r w:rsidRPr="004D46F1">
        <w:rPr>
          <w:b/>
          <w:u w:val="single"/>
        </w:rPr>
        <w:t xml:space="preserve"> becomes the presumptive backdrop, the focus of inquiry is largely limited to an analysis of a tactical rather than a strategic nature.</w:t>
      </w:r>
      <w:r w:rsidRPr="004D46F1">
        <w:rPr>
          <w:b/>
        </w:rPr>
        <w:t xml:space="preserve"> </w:t>
      </w:r>
    </w:p>
    <w:p w:rsidR="009A0C0F" w:rsidRDefault="009A0C0F" w:rsidP="009A0C0F">
      <w:pPr>
        <w:ind w:left="720"/>
        <w:rPr>
          <w:b/>
        </w:rPr>
      </w:pPr>
    </w:p>
    <w:p w:rsidR="00744CE7" w:rsidRPr="009A0C0F" w:rsidRDefault="00744CE7" w:rsidP="009A0C0F">
      <w:pPr>
        <w:spacing w:line="480" w:lineRule="auto"/>
        <w:rPr>
          <w:b/>
        </w:rPr>
      </w:pPr>
      <w:r>
        <w:rPr>
          <w:szCs w:val="16"/>
        </w:rPr>
        <w:t>Economic sanctions, unlike military force, have no situational backdrop to allow for a strict division between questions of legitimate strategic and tactical decisions. Craven 2</w:t>
      </w:r>
      <w:r>
        <w:rPr>
          <w:rStyle w:val="FootnoteReference"/>
          <w:szCs w:val="16"/>
        </w:rPr>
        <w:footnoteReference w:id="8"/>
      </w:r>
      <w:r>
        <w:rPr>
          <w:szCs w:val="16"/>
        </w:rPr>
        <w:t xml:space="preserve"> </w:t>
      </w:r>
      <w:r w:rsidR="0040643D">
        <w:rPr>
          <w:szCs w:val="16"/>
        </w:rPr>
        <w:t>furthers</w:t>
      </w:r>
      <w:r>
        <w:rPr>
          <w:szCs w:val="16"/>
        </w:rPr>
        <w:t>:</w:t>
      </w:r>
    </w:p>
    <w:p w:rsidR="009A0C0F" w:rsidRDefault="009A0C0F" w:rsidP="001130DD">
      <w:pPr>
        <w:ind w:left="720"/>
        <w:rPr>
          <w:sz w:val="16"/>
        </w:rPr>
      </w:pPr>
    </w:p>
    <w:p w:rsidR="009A0C0F" w:rsidRDefault="00744CE7" w:rsidP="009A0C0F">
      <w:pPr>
        <w:numPr>
          <w:ins w:id="0" w:author="Unknown"/>
        </w:numPr>
        <w:ind w:left="720"/>
        <w:rPr>
          <w:b/>
          <w:u w:val="single"/>
        </w:rPr>
      </w:pPr>
      <w:r w:rsidRPr="004D46F1">
        <w:rPr>
          <w:sz w:val="16"/>
        </w:rPr>
        <w:t>Rather than address the broad necessity of armed force as one of many strategic responses to a particular threat, attention falls instead upon tactical questions such as how that force is used and against whom.</w:t>
      </w:r>
      <w:r>
        <w:t xml:space="preserve"> </w:t>
      </w:r>
      <w:r w:rsidRPr="004D6D3A">
        <w:rPr>
          <w:sz w:val="16"/>
        </w:rPr>
        <w:t xml:space="preserve">If this structure of reasoning were to be applied, by analogy, to the case of economic sanctions, it would suggest that one should maintain an agnosticism as to the legitimacy of recourse to sanctions, and focus rather upon refining them as an institution in order to minimize the collateral damage. </w:t>
      </w:r>
      <w:r w:rsidRPr="004D46F1">
        <w:rPr>
          <w:sz w:val="16"/>
        </w:rPr>
        <w:t xml:space="preserve">This, in a sense, is exactly what ‘targeting’ </w:t>
      </w:r>
      <w:proofErr w:type="gramStart"/>
      <w:r w:rsidRPr="004D46F1">
        <w:rPr>
          <w:sz w:val="16"/>
        </w:rPr>
        <w:t>sanctions</w:t>
      </w:r>
      <w:proofErr w:type="gramEnd"/>
      <w:r w:rsidRPr="004D46F1">
        <w:rPr>
          <w:sz w:val="16"/>
        </w:rPr>
        <w:t xml:space="preserve"> and introducing sufficient humanitarian exemptions is all about. It also incidentally conforms to most current views as to the structure of Articles 39 and 41 of the Charter. </w:t>
      </w:r>
      <w:r w:rsidRPr="009630F0">
        <w:rPr>
          <w:sz w:val="16"/>
        </w:rPr>
        <w:t xml:space="preserve">The problem this poses is that, </w:t>
      </w:r>
      <w:r w:rsidRPr="004D46F1">
        <w:rPr>
          <w:b/>
          <w:u w:val="single"/>
        </w:rPr>
        <w:t xml:space="preserve">unlike a case of armed </w:t>
      </w:r>
      <w:r>
        <w:rPr>
          <w:b/>
          <w:u w:val="single"/>
        </w:rPr>
        <w:t>conflict</w:t>
      </w:r>
      <w:r w:rsidRPr="004D46F1">
        <w:rPr>
          <w:b/>
          <w:u w:val="single"/>
        </w:rPr>
        <w:t xml:space="preserve"> in which the use of military force provides the situational backdrop, there is no similar conditioning assumption in the event of sanctions</w:t>
      </w:r>
      <w:r w:rsidRPr="004D46F1">
        <w:rPr>
          <w:b/>
        </w:rPr>
        <w:t xml:space="preserve"> </w:t>
      </w:r>
      <w:r w:rsidRPr="004D46F1">
        <w:rPr>
          <w:sz w:val="16"/>
        </w:rPr>
        <w:t xml:space="preserve">(apart from what may be deduced from the observation that international peace and security have been threatened) and it becomes far more difficult to distinguish between the two levels of decision-making — the strategic and the tactical — for the purpose of articulating the point at which humanitarian arguments may have salience. </w:t>
      </w:r>
      <w:r w:rsidRPr="004D46F1">
        <w:rPr>
          <w:b/>
          <w:u w:val="single"/>
        </w:rPr>
        <w:t>Since an argument as to the (strategic) necessity of sanctions will inevitably involve certain assumptions as to both the type and likely effect of the measures to be adopted</w:t>
      </w:r>
      <w:r w:rsidRPr="004D46F1">
        <w:t xml:space="preserve"> </w:t>
      </w:r>
      <w:r w:rsidRPr="004D46F1">
        <w:rPr>
          <w:sz w:val="16"/>
        </w:rPr>
        <w:t xml:space="preserve">(i.e. tactical questions), </w:t>
      </w:r>
      <w:r w:rsidRPr="004D46F1">
        <w:rPr>
          <w:b/>
          <w:u w:val="single"/>
        </w:rPr>
        <w:t xml:space="preserve">and vice versa </w:t>
      </w:r>
      <w:r>
        <w:rPr>
          <w:b/>
          <w:u w:val="single"/>
        </w:rPr>
        <w:t xml:space="preserve">[i.e.] </w:t>
      </w:r>
      <w:r w:rsidRPr="004D46F1">
        <w:rPr>
          <w:b/>
          <w:u w:val="single"/>
        </w:rPr>
        <w:t>(an argument as to the type of sanctions to be deployed will depend upon an evaluation of their relative efficacy),</w:t>
      </w:r>
      <w:r w:rsidRPr="004D46F1">
        <w:rPr>
          <w:u w:val="single"/>
        </w:rPr>
        <w:t xml:space="preserve"> </w:t>
      </w:r>
      <w:r w:rsidRPr="004D46F1">
        <w:rPr>
          <w:b/>
          <w:u w:val="single"/>
        </w:rPr>
        <w:t xml:space="preserve">humanitarian arguments will constantly be in danger of being overridden by an expanded understanding of what is actually necessary in the circumstances. </w:t>
      </w:r>
      <w:r w:rsidRPr="00D81203">
        <w:rPr>
          <w:sz w:val="16"/>
        </w:rPr>
        <w:t xml:space="preserve">The complaint that comprehensive economic sanctions in the case of Iraq are inhumane, for example, might naturally argue in favor of an alternative course of action that does not involve targeting the economy </w:t>
      </w:r>
      <w:r w:rsidRPr="00004251">
        <w:rPr>
          <w:sz w:val="16"/>
        </w:rPr>
        <w:t>as a whole.</w:t>
      </w:r>
      <w:r w:rsidRPr="00004251">
        <w:rPr>
          <w:b/>
          <w:sz w:val="16"/>
        </w:rPr>
        <w:t xml:space="preserve"> </w:t>
      </w:r>
      <w:r w:rsidRPr="00004251">
        <w:rPr>
          <w:sz w:val="16"/>
        </w:rPr>
        <w:t>It is clear</w:t>
      </w:r>
      <w:r w:rsidRPr="00D81203">
        <w:rPr>
          <w:sz w:val="16"/>
        </w:rPr>
        <w:t xml:space="preserve">, however, that </w:t>
      </w:r>
      <w:r w:rsidRPr="004D46F1">
        <w:rPr>
          <w:b/>
          <w:u w:val="single"/>
        </w:rPr>
        <w:t xml:space="preserve">so long as one can effectively continue to argue that comprehensive economic sanctions are a strategic necessity </w:t>
      </w:r>
      <w:r w:rsidRPr="00004251">
        <w:rPr>
          <w:sz w:val="16"/>
        </w:rPr>
        <w:t>(that they are the best course of action in the circumstances)</w:t>
      </w:r>
      <w:r w:rsidRPr="00004251">
        <w:t xml:space="preserve">, </w:t>
      </w:r>
      <w:r w:rsidRPr="004D46F1">
        <w:rPr>
          <w:b/>
          <w:u w:val="single"/>
        </w:rPr>
        <w:t xml:space="preserve">humanitarian arguments can only operate within the remaining space </w:t>
      </w:r>
      <w:r w:rsidRPr="00004251">
        <w:rPr>
          <w:sz w:val="16"/>
        </w:rPr>
        <w:t>(such as in requiring sufficiently extensive exemptions, or in advancing the desirability of humanitarian aid).</w:t>
      </w:r>
      <w:r w:rsidRPr="004D46F1">
        <w:rPr>
          <w:b/>
          <w:u w:val="single"/>
        </w:rPr>
        <w:t xml:space="preserve"> </w:t>
      </w:r>
      <w:proofErr w:type="gramStart"/>
      <w:r w:rsidRPr="00004251">
        <w:rPr>
          <w:sz w:val="16"/>
        </w:rPr>
        <w:t>A reliance</w:t>
      </w:r>
      <w:proofErr w:type="gramEnd"/>
      <w:r w:rsidRPr="00004251">
        <w:rPr>
          <w:sz w:val="16"/>
        </w:rPr>
        <w:t xml:space="preserve"> upon the argumentative structure of humanitarian law, therefore, effectively normalizes the institution of sanctions</w:t>
      </w:r>
      <w:r w:rsidRPr="004D46F1">
        <w:t xml:space="preserve"> </w:t>
      </w:r>
      <w:r w:rsidRPr="004D46F1">
        <w:rPr>
          <w:sz w:val="16"/>
        </w:rPr>
        <w:t xml:space="preserve">(of whatever nature), </w:t>
      </w:r>
      <w:r w:rsidRPr="00D81203">
        <w:rPr>
          <w:sz w:val="16"/>
        </w:rPr>
        <w:t xml:space="preserve">just as the existence of armed conflict is presumed for purposes of application of the </w:t>
      </w:r>
      <w:r w:rsidRPr="00C85B6B">
        <w:rPr>
          <w:i/>
          <w:sz w:val="16"/>
        </w:rPr>
        <w:t>jus in bello</w:t>
      </w:r>
      <w:r w:rsidRPr="00D81203">
        <w:rPr>
          <w:sz w:val="16"/>
        </w:rPr>
        <w:t>.</w:t>
      </w:r>
      <w:r w:rsidRPr="00D81203">
        <w:rPr>
          <w:b/>
          <w:sz w:val="16"/>
          <w:u w:val="single"/>
        </w:rPr>
        <w:t xml:space="preserve"> </w:t>
      </w:r>
      <w:r w:rsidRPr="004D46F1">
        <w:rPr>
          <w:b/>
          <w:u w:val="single"/>
        </w:rPr>
        <w:t>In such a context, the cause of humanitarianism is forced to follow, and become entirely subordinate to, the cause of maintaining the peace, and far from exercising a substantive restraint upon the choice of measures to be adopted, merely serves to palliate the concern of those who dislike the idea that coercive measures are harmful.</w:t>
      </w:r>
    </w:p>
    <w:p w:rsidR="009A0C0F" w:rsidRPr="009A0C0F" w:rsidRDefault="009A0C0F" w:rsidP="009A0C0F">
      <w:pPr>
        <w:ind w:left="720"/>
        <w:rPr>
          <w:b/>
          <w:u w:val="single"/>
        </w:rPr>
      </w:pPr>
    </w:p>
    <w:p w:rsidR="009A0C0F" w:rsidRDefault="001130DD" w:rsidP="005B27E9">
      <w:pPr>
        <w:spacing w:line="480" w:lineRule="auto"/>
      </w:pPr>
      <w:r>
        <w:t>Thus, we can never ensure that sanctions do not violate th</w:t>
      </w:r>
      <w:r w:rsidR="009A0C0F">
        <w:t xml:space="preserve">e constraint on instrumentally </w:t>
      </w:r>
      <w:r>
        <w:t>harming innocents unless they are categorically banned.</w:t>
      </w:r>
    </w:p>
    <w:p w:rsidR="009A0C0F" w:rsidRPr="003D1250" w:rsidRDefault="003D1250" w:rsidP="003D1250">
      <w:pPr>
        <w:spacing w:line="480" w:lineRule="auto"/>
      </w:pPr>
      <w:r>
        <w:tab/>
        <w:t xml:space="preserve">Finally, the instrumental harm from sanctions is not irrelevant under a utilitarian standard.  </w:t>
      </w:r>
      <w:r w:rsidR="009A0C0F" w:rsidRPr="001063D8">
        <w:rPr>
          <w:rFonts w:cs="TimesNewRomanPSMT"/>
          <w:szCs w:val="22"/>
        </w:rPr>
        <w:t>Sanctions threaten the lives of millions of Sudanese civilians by preventing remittance inflows, increasing poverty, and tightening humanitarian transfers. Ahmed Badawi</w:t>
      </w:r>
      <w:r w:rsidR="009A0C0F" w:rsidRPr="001063D8">
        <w:rPr>
          <w:rStyle w:val="FootnoteReference"/>
          <w:rFonts w:cs="TimesNewRomanPSMT"/>
          <w:szCs w:val="22"/>
        </w:rPr>
        <w:footnoteReference w:id="9"/>
      </w:r>
      <w:r w:rsidR="009A0C0F" w:rsidRPr="001063D8">
        <w:rPr>
          <w:rFonts w:cs="TimesNewRomanPSMT"/>
          <w:szCs w:val="22"/>
        </w:rPr>
        <w:t xml:space="preserve"> writes in August 09.</w:t>
      </w:r>
    </w:p>
    <w:p w:rsidR="009A0C0F" w:rsidRDefault="009A0C0F" w:rsidP="009A0C0F">
      <w:pPr>
        <w:pStyle w:val="NormalWeb"/>
        <w:rPr>
          <w:b/>
          <w:u w:val="single"/>
        </w:rPr>
      </w:pPr>
      <w:r w:rsidRPr="001063D8">
        <w:rPr>
          <w:b/>
          <w:u w:val="single"/>
        </w:rPr>
        <w:t xml:space="preserve">[First] Millions </w:t>
      </w:r>
      <w:r w:rsidRPr="00497B31">
        <w:rPr>
          <w:sz w:val="16"/>
        </w:rPr>
        <w:t xml:space="preserve">of ordinary </w:t>
      </w:r>
      <w:r w:rsidRPr="001063D8">
        <w:rPr>
          <w:b/>
          <w:u w:val="single"/>
        </w:rPr>
        <w:t xml:space="preserve">Sudanese families </w:t>
      </w:r>
      <w:r w:rsidRPr="00497B31">
        <w:rPr>
          <w:sz w:val="16"/>
        </w:rPr>
        <w:t xml:space="preserve">and individuals from the north, south, east and west </w:t>
      </w:r>
      <w:r w:rsidRPr="001063D8">
        <w:rPr>
          <w:b/>
          <w:u w:val="single"/>
        </w:rPr>
        <w:t xml:space="preserve">cannot receive directly the lifeline (in most cases, literally) of </w:t>
      </w:r>
      <w:r w:rsidRPr="00497B31">
        <w:rPr>
          <w:sz w:val="16"/>
        </w:rPr>
        <w:t>foreign exchange</w:t>
      </w:r>
      <w:r w:rsidRPr="00497B31">
        <w:rPr>
          <w:b/>
          <w:sz w:val="16"/>
          <w:u w:val="single"/>
        </w:rPr>
        <w:t xml:space="preserve"> </w:t>
      </w:r>
      <w:r w:rsidRPr="001063D8">
        <w:rPr>
          <w:b/>
          <w:u w:val="single"/>
        </w:rPr>
        <w:t>remittance inflows from family members working abroad in the U</w:t>
      </w:r>
      <w:r w:rsidRPr="001063D8">
        <w:rPr>
          <w:sz w:val="16"/>
        </w:rPr>
        <w:t xml:space="preserve">nited </w:t>
      </w:r>
      <w:r w:rsidRPr="001063D8">
        <w:rPr>
          <w:b/>
          <w:u w:val="single"/>
        </w:rPr>
        <w:t>S</w:t>
      </w:r>
      <w:r w:rsidRPr="001063D8">
        <w:rPr>
          <w:sz w:val="16"/>
        </w:rPr>
        <w:t>tates</w:t>
      </w:r>
      <w:r w:rsidRPr="001063D8">
        <w:rPr>
          <w:b/>
          <w:u w:val="single"/>
        </w:rPr>
        <w:t xml:space="preserve">, wreaking havoc on the planning and budgets of millions of Sudanese households for basics like schooling fees and medical bills. </w:t>
      </w:r>
      <w:r w:rsidRPr="00FD043F">
        <w:rPr>
          <w:sz w:val="14"/>
        </w:rPr>
        <w:t>Presently, remittances sent from the United States can only get to ordinary Sudanese families or individuals in two expensive - and delay-ridden - ways: 1) remittances are routed to the recipient via regional money exchange bureaux; and 2) remittances are paid directly to the recipient by a local middleman, once the sender deposits the sum in the US bank account of the middleman. Both options incur costly 'processing fees' and amount to an extra income tax imposed by sanctions on US remittances destined to ordinary Sudanese individuals and families, which over time can equal the cost of sending another child to school. US sanctions also cause inordinately long delays (often as long as twenty working days) on private remittances sent from the UK and other Western countries to ordinary Sudanese, owing to the dominant role of the US in the global payment and clearance settlement system.</w:t>
      </w:r>
      <w:r w:rsidRPr="00FD043F">
        <w:rPr>
          <w:sz w:val="22"/>
        </w:rPr>
        <w:t xml:space="preserve"> </w:t>
      </w:r>
      <w:r w:rsidRPr="001063D8">
        <w:rPr>
          <w:b/>
          <w:u w:val="single"/>
        </w:rPr>
        <w:t>[Second]</w:t>
      </w:r>
      <w:r w:rsidRPr="001063D8">
        <w:t xml:space="preserve"> </w:t>
      </w:r>
      <w:r w:rsidRPr="001063D8">
        <w:rPr>
          <w:b/>
          <w:u w:val="single"/>
        </w:rPr>
        <w:t xml:space="preserve">Small and medium size businesses in Sudan - the bedrock of the economy and incubator of job and wealth creation - also find themselves essentially locked out from accessing short-term international trade finance due to US sanctions. </w:t>
      </w:r>
      <w:r w:rsidRPr="00433488">
        <w:rPr>
          <w:b/>
          <w:u w:val="single"/>
        </w:rPr>
        <w:t xml:space="preserve">The global reputational impact of the sanctions means that even most non-US banks are also unwilling to extend short-term trade credits to all but a handful of Sudanese companies. </w:t>
      </w:r>
      <w:r w:rsidRPr="001063D8">
        <w:rPr>
          <w:sz w:val="16"/>
        </w:rPr>
        <w:t xml:space="preserve">Moreover, </w:t>
      </w:r>
      <w:r w:rsidRPr="00433488">
        <w:rPr>
          <w:b/>
          <w:u w:val="single"/>
        </w:rPr>
        <w:t>even local firms that can access trade finance incur a 'sanctions premium' on loans which, in turn, feeds through to ordinary Sudanese consumers in the form of higher costs for goods and services; in other words a regressive income tax</w:t>
      </w:r>
      <w:r w:rsidRPr="00433488">
        <w:rPr>
          <w:b/>
          <w:sz w:val="32"/>
          <w:u w:val="single"/>
        </w:rPr>
        <w:t xml:space="preserve">. </w:t>
      </w:r>
      <w:r w:rsidRPr="001063D8">
        <w:rPr>
          <w:b/>
          <w:u w:val="single"/>
        </w:rPr>
        <w:t>[Third] In the key agriculture sector,</w:t>
      </w:r>
      <w:r w:rsidRPr="001063D8">
        <w:rPr>
          <w:sz w:val="16"/>
        </w:rPr>
        <w:t xml:space="preserve"> meanwhile, </w:t>
      </w:r>
      <w:r w:rsidRPr="001063D8">
        <w:rPr>
          <w:b/>
          <w:u w:val="single"/>
        </w:rPr>
        <w:t>Sudanese subsistence farmers remain blocked from accessing the lucrative US export market and American technologies and best environmental management practices to boost crop yields;</w:t>
      </w:r>
      <w:r w:rsidRPr="001063D8">
        <w:t xml:space="preserve"> </w:t>
      </w:r>
      <w:r w:rsidRPr="001063D8">
        <w:rPr>
          <w:b/>
          <w:u w:val="single"/>
        </w:rPr>
        <w:t xml:space="preserve">US sanctions therefore narrow the escape from poverty for nearly half of Sudan's working population. </w:t>
      </w:r>
      <w:r w:rsidRPr="001063D8">
        <w:rPr>
          <w:sz w:val="16"/>
        </w:rPr>
        <w:t xml:space="preserve">Health and other </w:t>
      </w:r>
      <w:r w:rsidRPr="001063D8">
        <w:rPr>
          <w:b/>
          <w:u w:val="single"/>
        </w:rPr>
        <w:t>[Fourth]</w:t>
      </w:r>
      <w:r w:rsidRPr="001063D8">
        <w:rPr>
          <w:sz w:val="16"/>
        </w:rPr>
        <w:t xml:space="preserve"> </w:t>
      </w:r>
      <w:r w:rsidRPr="001063D8">
        <w:rPr>
          <w:b/>
          <w:u w:val="single"/>
        </w:rPr>
        <w:t>humanitarian items</w:t>
      </w:r>
      <w:r w:rsidRPr="001063D8">
        <w:rPr>
          <w:sz w:val="16"/>
        </w:rPr>
        <w:t xml:space="preserve"> imported from the United States </w:t>
      </w:r>
      <w:r w:rsidRPr="001063D8">
        <w:rPr>
          <w:b/>
          <w:u w:val="single"/>
        </w:rPr>
        <w:t>are currently exempted</w:t>
      </w:r>
      <w:r w:rsidRPr="001063D8">
        <w:rPr>
          <w:sz w:val="16"/>
        </w:rPr>
        <w:t xml:space="preserve"> from sanctions. </w:t>
      </w:r>
      <w:r w:rsidRPr="001063D8">
        <w:rPr>
          <w:b/>
          <w:u w:val="single"/>
        </w:rPr>
        <w:t>But</w:t>
      </w:r>
      <w:r w:rsidRPr="001063D8">
        <w:rPr>
          <w:sz w:val="16"/>
        </w:rPr>
        <w:t xml:space="preserve"> even here,</w:t>
      </w:r>
      <w:r w:rsidRPr="001063D8">
        <w:rPr>
          <w:b/>
          <w:u w:val="single"/>
        </w:rPr>
        <w:t xml:space="preserve"> the lengthy, morale-sapping bureaucratic process in getting approval to import spare parts for hospital machinery, issued by the Department of Treasury'</w:t>
      </w:r>
      <w:r w:rsidRPr="001063D8">
        <w:rPr>
          <w:sz w:val="16"/>
        </w:rPr>
        <w:t xml:space="preserve">s Office of Foreign Assets Control, </w:t>
      </w:r>
      <w:r w:rsidRPr="001063D8">
        <w:rPr>
          <w:b/>
          <w:u w:val="single"/>
        </w:rPr>
        <w:t>has resulted in numerous</w:t>
      </w:r>
      <w:r w:rsidRPr="001063D8">
        <w:rPr>
          <w:sz w:val="16"/>
        </w:rPr>
        <w:t xml:space="preserve"> instances of</w:t>
      </w:r>
      <w:r w:rsidRPr="001063D8">
        <w:rPr>
          <w:b/>
          <w:u w:val="single"/>
        </w:rPr>
        <w:t xml:space="preserve"> needless deaths of </w:t>
      </w:r>
      <w:r w:rsidRPr="001063D8">
        <w:rPr>
          <w:sz w:val="16"/>
        </w:rPr>
        <w:t>ordinary</w:t>
      </w:r>
      <w:r w:rsidRPr="001063D8">
        <w:rPr>
          <w:b/>
          <w:u w:val="single"/>
        </w:rPr>
        <w:t xml:space="preserve"> Sudanese </w:t>
      </w:r>
      <w:r w:rsidRPr="001063D8">
        <w:rPr>
          <w:sz w:val="16"/>
        </w:rPr>
        <w:t>men, women, and infants -</w:t>
      </w:r>
      <w:r w:rsidRPr="001063D8">
        <w:rPr>
          <w:b/>
          <w:u w:val="single"/>
        </w:rPr>
        <w:t xml:space="preserve"> as every medic in the country can testify.</w:t>
      </w:r>
    </w:p>
    <w:p w:rsidR="00497B31" w:rsidRPr="001063D8" w:rsidRDefault="00497B31" w:rsidP="00497B31">
      <w:pPr>
        <w:pStyle w:val="NormalWeb"/>
        <w:spacing w:line="480" w:lineRule="auto"/>
      </w:pPr>
      <w:r w:rsidRPr="001063D8">
        <w:t>Badawi 2 continues</w:t>
      </w:r>
      <w:r w:rsidRPr="001063D8">
        <w:rPr>
          <w:rStyle w:val="FootnoteReference"/>
        </w:rPr>
        <w:footnoteReference w:id="10"/>
      </w:r>
      <w:r w:rsidRPr="001063D8">
        <w:t xml:space="preserve">. </w:t>
      </w:r>
    </w:p>
    <w:p w:rsidR="00497B31" w:rsidRPr="001063D8" w:rsidRDefault="00497B31" w:rsidP="00497B31">
      <w:pPr>
        <w:pStyle w:val="NormalWeb"/>
        <w:rPr>
          <w:b/>
          <w:u w:val="single"/>
        </w:rPr>
      </w:pPr>
      <w:r w:rsidRPr="00EF5B37">
        <w:rPr>
          <w:sz w:val="16"/>
        </w:rPr>
        <w:t xml:space="preserve">Coupled </w:t>
      </w:r>
      <w:r w:rsidRPr="001063D8">
        <w:rPr>
          <w:b/>
          <w:u w:val="single"/>
        </w:rPr>
        <w:t>with</w:t>
      </w:r>
      <w:r w:rsidRPr="00EF5B37">
        <w:rPr>
          <w:sz w:val="16"/>
        </w:rPr>
        <w:t xml:space="preserve"> </w:t>
      </w:r>
      <w:r w:rsidRPr="00497B31">
        <w:rPr>
          <w:b/>
          <w:u w:val="single"/>
        </w:rPr>
        <w:t>US</w:t>
      </w:r>
      <w:r w:rsidRPr="001063D8">
        <w:rPr>
          <w:b/>
          <w:u w:val="single"/>
        </w:rPr>
        <w:t xml:space="preserve"> sanctions on </w:t>
      </w:r>
      <w:r w:rsidRPr="00EF5B37">
        <w:rPr>
          <w:sz w:val="16"/>
        </w:rPr>
        <w:t>the</w:t>
      </w:r>
      <w:r w:rsidRPr="001063D8">
        <w:rPr>
          <w:b/>
          <w:u w:val="single"/>
        </w:rPr>
        <w:t xml:space="preserve"> financial and port systems, neither the Sudanese nor the US government are </w:t>
      </w:r>
      <w:r w:rsidRPr="001063D8">
        <w:rPr>
          <w:sz w:val="16"/>
        </w:rPr>
        <w:t>therefore</w:t>
      </w:r>
      <w:r w:rsidRPr="001063D8">
        <w:rPr>
          <w:b/>
          <w:u w:val="single"/>
        </w:rPr>
        <w:t xml:space="preserve"> currently able to lay-down </w:t>
      </w:r>
      <w:r w:rsidRPr="00EF5B37">
        <w:rPr>
          <w:sz w:val="16"/>
        </w:rPr>
        <w:t>quickly fresh</w:t>
      </w:r>
      <w:r w:rsidRPr="001063D8">
        <w:rPr>
          <w:b/>
          <w:u w:val="single"/>
        </w:rPr>
        <w:t xml:space="preserve"> 'big ticket' national infrastructural investment projects like railways, paved rural feeder roads, and river transportation, all of which would boost national statehood </w:t>
      </w:r>
      <w:r w:rsidRPr="00D72615">
        <w:rPr>
          <w:sz w:val="16"/>
        </w:rPr>
        <w:t>at this critical juncture in Sudan's history</w:t>
      </w:r>
      <w:r w:rsidRPr="00497B31">
        <w:rPr>
          <w:b/>
          <w:u w:val="single"/>
        </w:rPr>
        <w:t>;</w:t>
      </w:r>
      <w:r w:rsidRPr="00D72615">
        <w:rPr>
          <w:sz w:val="16"/>
        </w:rPr>
        <w:t xml:space="preserve"> </w:t>
      </w:r>
      <w:r w:rsidRPr="001063D8">
        <w:rPr>
          <w:b/>
          <w:u w:val="single"/>
        </w:rPr>
        <w:t xml:space="preserve">help </w:t>
      </w:r>
      <w:r w:rsidRPr="00D72615">
        <w:rPr>
          <w:sz w:val="16"/>
        </w:rPr>
        <w:t>ordinary</w:t>
      </w:r>
      <w:r w:rsidRPr="001063D8">
        <w:rPr>
          <w:b/>
          <w:u w:val="single"/>
        </w:rPr>
        <w:t xml:space="preserve"> Sudanese get their goods to market; and enhance labour mobility and national social cohesion. </w:t>
      </w:r>
      <w:r w:rsidRPr="00EF5B37">
        <w:rPr>
          <w:sz w:val="16"/>
        </w:rPr>
        <w:t>Indeed, many areas in Sudan currently function as de facto land-locked states, with all the associated challenges it entails for jump-starting economic and social development projects.</w:t>
      </w:r>
      <w:r w:rsidRPr="001063D8">
        <w:rPr>
          <w:b/>
          <w:u w:val="single"/>
        </w:rPr>
        <w:t xml:space="preserve"> US sanctions are not just limiting the chances for economic advancement for millions of Sudanese: they jeopardize the wealth of future generations </w:t>
      </w:r>
      <w:r w:rsidRPr="001063D8">
        <w:rPr>
          <w:sz w:val="16"/>
        </w:rPr>
        <w:t>of Sudanese</w:t>
      </w:r>
      <w:r w:rsidRPr="001063D8">
        <w:t xml:space="preserve"> </w:t>
      </w:r>
      <w:r w:rsidRPr="001063D8">
        <w:rPr>
          <w:sz w:val="16"/>
        </w:rPr>
        <w:t>(and the lodestar of finance for south Sudan should it opt to secede in 2011). Sudan's oil sector remains denied access to the optimal enhanced oil recovery and associated water management technologies afforded by the longer experience and unrivalled R&amp;D budgets of US oil companies, meaning that lots of Sudanese oil may be unrecoverable not so long away from now if American oil titans like Exxon don't step in soon</w:t>
      </w:r>
      <w:r w:rsidRPr="001063D8">
        <w:rPr>
          <w:b/>
          <w:sz w:val="16"/>
          <w:u w:val="single"/>
        </w:rPr>
        <w:t>.</w:t>
      </w:r>
      <w:r w:rsidRPr="001063D8">
        <w:rPr>
          <w:b/>
          <w:u w:val="single"/>
        </w:rPr>
        <w:t xml:space="preserve"> [Additionally] </w:t>
      </w:r>
      <w:r w:rsidRPr="00EF5B37">
        <w:rPr>
          <w:sz w:val="16"/>
        </w:rPr>
        <w:t>Ordinary</w:t>
      </w:r>
      <w:r w:rsidRPr="001063D8">
        <w:rPr>
          <w:b/>
          <w:u w:val="single"/>
        </w:rPr>
        <w:t xml:space="preserve"> Sudanese have also suffered severe material deprivation from </w:t>
      </w:r>
      <w:r w:rsidRPr="00497B31">
        <w:rPr>
          <w:b/>
          <w:u w:val="single"/>
        </w:rPr>
        <w:t>the lack of equitable treatment from</w:t>
      </w:r>
      <w:r w:rsidRPr="00497B31">
        <w:rPr>
          <w:b/>
          <w:sz w:val="32"/>
          <w:u w:val="single"/>
        </w:rPr>
        <w:t xml:space="preserve"> </w:t>
      </w:r>
      <w:r w:rsidRPr="001063D8">
        <w:rPr>
          <w:b/>
          <w:u w:val="single"/>
        </w:rPr>
        <w:t>the IMF - a direct corollary of the US sanctions regime.</w:t>
      </w:r>
      <w:r w:rsidRPr="001063D8">
        <w:t xml:space="preserve"> </w:t>
      </w:r>
      <w:r w:rsidRPr="001063D8">
        <w:rPr>
          <w:sz w:val="16"/>
        </w:rPr>
        <w:t>Sudan's last dime from the Fund came way back in 1985 (subsidised loans from its sister-institution, the World Bank, dried up in 1993), and the Sudanese government has paid back nearly US$1 billion to the Fund in late interest fines (not principal) over the past fifteen years; and that's just for IMF debts incurred in the 1970s and early 1980s under the former government of the late President Nimeiri</w:t>
      </w:r>
      <w:r w:rsidRPr="001063D8">
        <w:t>.</w:t>
      </w:r>
      <w:r w:rsidRPr="00152EE0">
        <w:rPr>
          <w:sz w:val="16"/>
        </w:rPr>
        <w:t xml:space="preserve"> These repayments amount to a hefty anti-development tax on all Sudanese and,</w:t>
      </w:r>
      <w:r w:rsidRPr="001063D8">
        <w:rPr>
          <w:b/>
          <w:u w:val="single"/>
        </w:rPr>
        <w:t xml:space="preserve"> </w:t>
      </w:r>
      <w:r w:rsidRPr="001063D8">
        <w:rPr>
          <w:sz w:val="16"/>
        </w:rPr>
        <w:t>even with the effects of the ongoing global financial crisis,</w:t>
      </w:r>
      <w:r w:rsidRPr="001063D8">
        <w:rPr>
          <w:b/>
          <w:u w:val="single"/>
        </w:rPr>
        <w:t xml:space="preserve"> Sudan is still set to pay back a further</w:t>
      </w:r>
      <w:r w:rsidRPr="00EF5B37">
        <w:rPr>
          <w:sz w:val="16"/>
        </w:rPr>
        <w:t xml:space="preserve"> US</w:t>
      </w:r>
      <w:r>
        <w:rPr>
          <w:b/>
          <w:u w:val="single"/>
        </w:rPr>
        <w:t xml:space="preserve"> </w:t>
      </w:r>
      <w:r w:rsidRPr="001063D8">
        <w:rPr>
          <w:b/>
          <w:u w:val="single"/>
        </w:rPr>
        <w:t xml:space="preserve">$10 million to the IMF in </w:t>
      </w:r>
      <w:r w:rsidRPr="00152EE0">
        <w:rPr>
          <w:sz w:val="16"/>
        </w:rPr>
        <w:t>20</w:t>
      </w:r>
      <w:r w:rsidRPr="001063D8">
        <w:rPr>
          <w:b/>
          <w:u w:val="single"/>
        </w:rPr>
        <w:t xml:space="preserve">09, which could finance, </w:t>
      </w:r>
      <w:r w:rsidRPr="001063D8">
        <w:rPr>
          <w:sz w:val="16"/>
        </w:rPr>
        <w:t>for example,</w:t>
      </w:r>
      <w:r w:rsidRPr="001063D8">
        <w:rPr>
          <w:b/>
          <w:u w:val="single"/>
        </w:rPr>
        <w:t xml:space="preserve"> the building and staffing of fifteen maternity clinics in Darfur or pay school and university fees for one hundred and fifty thousand children in south Sudan</w:t>
      </w:r>
      <w:r w:rsidRPr="00EF5B37">
        <w:rPr>
          <w:sz w:val="16"/>
        </w:rPr>
        <w:t>; Liberia, in contrast, had paid back zilch when the Fund freed it from its debt arrears in early 2008.</w:t>
      </w:r>
    </w:p>
    <w:p w:rsidR="008C32CE" w:rsidRPr="001063D8" w:rsidRDefault="008C32CE" w:rsidP="008C32CE">
      <w:pPr>
        <w:pStyle w:val="NormalWeb"/>
        <w:spacing w:line="480" w:lineRule="auto"/>
        <w:rPr>
          <w:szCs w:val="15"/>
        </w:rPr>
      </w:pPr>
      <w:r>
        <w:br w:type="page"/>
      </w:r>
      <w:r w:rsidRPr="001063D8">
        <w:t xml:space="preserve">Finally, there is no other way to create change because US economic leverage has lost credibility in Sudan. </w:t>
      </w:r>
      <w:r w:rsidRPr="001063D8">
        <w:rPr>
          <w:szCs w:val="15"/>
        </w:rPr>
        <w:t>Alex de Waal writes in December 09.</w:t>
      </w:r>
      <w:r w:rsidRPr="001063D8">
        <w:rPr>
          <w:rStyle w:val="FootnoteReference"/>
          <w:szCs w:val="15"/>
        </w:rPr>
        <w:footnoteReference w:id="11"/>
      </w:r>
    </w:p>
    <w:p w:rsidR="008C32CE" w:rsidRPr="003E0ADD" w:rsidRDefault="008C32CE" w:rsidP="008C32CE">
      <w:pPr>
        <w:pStyle w:val="NormalWeb"/>
      </w:pPr>
      <w:r w:rsidRPr="001063D8">
        <w:rPr>
          <w:sz w:val="16"/>
        </w:rPr>
        <w:t>Why does the U.S. have so little influence over political outcomes in Sudan? Earlier this month, I made a presentation at the Council on Foreign Relations in New York in which I argued that</w:t>
      </w:r>
      <w:r w:rsidRPr="001063D8">
        <w:t xml:space="preserve"> </w:t>
      </w:r>
      <w:r w:rsidRPr="001063D8">
        <w:rPr>
          <w:b/>
          <w:u w:val="single"/>
        </w:rPr>
        <w:t>the U.S.</w:t>
      </w:r>
      <w:r w:rsidRPr="001063D8">
        <w:t xml:space="preserve"> </w:t>
      </w:r>
      <w:r w:rsidRPr="001063D8">
        <w:rPr>
          <w:sz w:val="16"/>
        </w:rPr>
        <w:t>Administration</w:t>
      </w:r>
      <w:r w:rsidRPr="001063D8">
        <w:t xml:space="preserve"> </w:t>
      </w:r>
      <w:r w:rsidRPr="001063D8">
        <w:rPr>
          <w:b/>
          <w:u w:val="single"/>
        </w:rPr>
        <w:t>can only influence political outcomes in Sudan at the margin, and</w:t>
      </w:r>
      <w:r w:rsidRPr="001063D8">
        <w:t xml:space="preserve"> </w:t>
      </w:r>
      <w:r w:rsidRPr="001063D8">
        <w:rPr>
          <w:sz w:val="16"/>
        </w:rPr>
        <w:t>moreover that</w:t>
      </w:r>
      <w:r w:rsidRPr="001063D8">
        <w:t xml:space="preserve"> </w:t>
      </w:r>
      <w:r w:rsidRPr="001063D8">
        <w:rPr>
          <w:b/>
          <w:u w:val="single"/>
        </w:rPr>
        <w:t>its leverage is diminishing.</w:t>
      </w:r>
      <w:r w:rsidRPr="001063D8">
        <w:rPr>
          <w:sz w:val="16"/>
        </w:rPr>
        <w:t xml:space="preserve"> </w:t>
      </w:r>
      <w:proofErr w:type="gramStart"/>
      <w:r w:rsidRPr="001063D8">
        <w:rPr>
          <w:sz w:val="16"/>
        </w:rPr>
        <w:t>Some in the audience were puzzled by this</w:t>
      </w:r>
      <w:proofErr w:type="gramEnd"/>
      <w:r w:rsidRPr="001063D8">
        <w:rPr>
          <w:sz w:val="16"/>
        </w:rPr>
        <w:t xml:space="preserve">. It is axiomatic for many in the policy world that the international community (usually defined as north America and Europe) not only should fix difficult problems, </w:t>
      </w:r>
      <w:proofErr w:type="gramStart"/>
      <w:r w:rsidRPr="001063D8">
        <w:rPr>
          <w:sz w:val="16"/>
        </w:rPr>
        <w:t>but</w:t>
      </w:r>
      <w:proofErr w:type="gramEnd"/>
      <w:r w:rsidRPr="001063D8">
        <w:rPr>
          <w:sz w:val="16"/>
        </w:rPr>
        <w:t xml:space="preserve"> can successfully do so. </w:t>
      </w:r>
      <w:r w:rsidRPr="00955767">
        <w:rPr>
          <w:sz w:val="16"/>
        </w:rPr>
        <w:t xml:space="preserve">There are five [two] main reasons </w:t>
      </w:r>
      <w:r w:rsidRPr="001063D8">
        <w:rPr>
          <w:sz w:val="16"/>
        </w:rPr>
        <w:t xml:space="preserve">why the U.S. has less influence in Sudan than it did a few years ago. </w:t>
      </w:r>
      <w:proofErr w:type="gramStart"/>
      <w:r w:rsidRPr="001063D8">
        <w:rPr>
          <w:sz w:val="16"/>
        </w:rPr>
        <w:t>1.</w:t>
      </w:r>
      <w:r w:rsidRPr="001063D8">
        <w:t xml:space="preserve"> </w:t>
      </w:r>
      <w:r w:rsidRPr="001063D8">
        <w:rPr>
          <w:b/>
          <w:u w:val="single"/>
        </w:rPr>
        <w:t xml:space="preserve">[First,] </w:t>
      </w:r>
      <w:r w:rsidRPr="001063D8">
        <w:rPr>
          <w:rStyle w:val="Emphasis"/>
          <w:b/>
          <w:u w:val="single"/>
        </w:rPr>
        <w:t>Credibility</w:t>
      </w:r>
      <w:r w:rsidRPr="001063D8">
        <w:t>.</w:t>
      </w:r>
      <w:proofErr w:type="gramEnd"/>
      <w:r w:rsidRPr="001063D8">
        <w:t xml:space="preserve"> </w:t>
      </w:r>
      <w:r w:rsidRPr="001063D8">
        <w:rPr>
          <w:b/>
          <w:u w:val="single"/>
        </w:rPr>
        <w:t>The Bush Administration made several promises to Khartoum, and failed to deliver on them. The Sudan Government expected normalization of relations after it signed the</w:t>
      </w:r>
      <w:r w:rsidRPr="001063D8">
        <w:t xml:space="preserve"> </w:t>
      </w:r>
      <w:r w:rsidRPr="001063D8">
        <w:rPr>
          <w:b/>
          <w:u w:val="single"/>
        </w:rPr>
        <w:t>[Comprehensive Peace Agreement]</w:t>
      </w:r>
      <w:r w:rsidRPr="001063D8">
        <w:t xml:space="preserve"> </w:t>
      </w:r>
      <w:r w:rsidRPr="001063D8">
        <w:rPr>
          <w:sz w:val="16"/>
        </w:rPr>
        <w:t>CPA</w:t>
      </w:r>
      <w:r w:rsidRPr="001063D8">
        <w:t xml:space="preserve">, </w:t>
      </w:r>
      <w:r w:rsidRPr="001063D8">
        <w:rPr>
          <w:b/>
          <w:u w:val="single"/>
        </w:rPr>
        <w:t>after it signed the [Darfur Peace Agreement]</w:t>
      </w:r>
      <w:r w:rsidRPr="001063D8">
        <w:t xml:space="preserve"> </w:t>
      </w:r>
      <w:r w:rsidRPr="001063D8">
        <w:rPr>
          <w:sz w:val="16"/>
        </w:rPr>
        <w:t>DPA</w:t>
      </w:r>
      <w:r w:rsidRPr="001063D8">
        <w:t xml:space="preserve">, </w:t>
      </w:r>
      <w:r w:rsidRPr="001063D8">
        <w:rPr>
          <w:b/>
          <w:u w:val="single"/>
        </w:rPr>
        <w:t>and after it allowed UN troops into Darfur</w:t>
      </w:r>
      <w:r w:rsidRPr="001063D8">
        <w:t xml:space="preserve">. </w:t>
      </w:r>
      <w:r w:rsidRPr="001063D8">
        <w:rPr>
          <w:sz w:val="16"/>
        </w:rPr>
        <w:t>There are good reasons why the U.S. didn’t make good on its promises. The Obama Administration inherits that legacy. But,</w:t>
      </w:r>
      <w:r w:rsidRPr="001063D8">
        <w:t xml:space="preserve"> </w:t>
      </w:r>
      <w:r w:rsidRPr="001063D8">
        <w:rPr>
          <w:b/>
          <w:u w:val="single"/>
        </w:rPr>
        <w:t>from Khartoum’s point of view, any U.S. promise is heavily discounted.</w:t>
      </w:r>
      <w:r w:rsidRPr="001063D8">
        <w:t xml:space="preserve"> </w:t>
      </w:r>
      <w:proofErr w:type="gramStart"/>
      <w:r w:rsidRPr="001063D8">
        <w:t>2. [</w:t>
      </w:r>
      <w:r w:rsidRPr="001063D8">
        <w:rPr>
          <w:b/>
          <w:u w:val="single"/>
        </w:rPr>
        <w:t xml:space="preserve">Second] </w:t>
      </w:r>
      <w:r w:rsidRPr="001063D8">
        <w:rPr>
          <w:rStyle w:val="Emphasis"/>
          <w:b/>
          <w:u w:val="single"/>
        </w:rPr>
        <w:t>Coherence</w:t>
      </w:r>
      <w:r w:rsidRPr="001063D8">
        <w:rPr>
          <w:b/>
          <w:u w:val="single"/>
        </w:rPr>
        <w:t>.</w:t>
      </w:r>
      <w:proofErr w:type="gramEnd"/>
      <w:r w:rsidRPr="001063D8">
        <w:t xml:space="preserve"> </w:t>
      </w:r>
      <w:r w:rsidRPr="001063D8">
        <w:rPr>
          <w:sz w:val="16"/>
        </w:rPr>
        <w:t xml:space="preserve">Khartoum will only listen seriously to a promise or a threat from Washington DC if senior members of the Administration speak with one voice. </w:t>
      </w:r>
      <w:r w:rsidRPr="00EF5B37">
        <w:rPr>
          <w:sz w:val="16"/>
        </w:rPr>
        <w:t>Despite the completion of the Sudan policy review,</w:t>
      </w:r>
      <w:r w:rsidRPr="001063D8">
        <w:rPr>
          <w:b/>
          <w:u w:val="single"/>
        </w:rPr>
        <w:t xml:space="preserve"> there are still contradictory statements in public. As long as this continues, Khartoum has no reason to respond to any U.S. engagement. If </w:t>
      </w:r>
      <w:r w:rsidRPr="00EF5B37">
        <w:rPr>
          <w:sz w:val="16"/>
        </w:rPr>
        <w:t xml:space="preserve">Special Envoy, General Scott </w:t>
      </w:r>
      <w:r w:rsidRPr="001063D8">
        <w:rPr>
          <w:b/>
          <w:u w:val="single"/>
        </w:rPr>
        <w:t>Gration’s critics get their way and force him out, we can expect another interregnum after which his successor</w:t>
      </w:r>
      <w:r w:rsidRPr="001063D8">
        <w:t xml:space="preserve"> </w:t>
      </w:r>
      <w:r w:rsidRPr="001063D8">
        <w:rPr>
          <w:sz w:val="16"/>
        </w:rPr>
        <w:t>(if one can be found for this thankless job)</w:t>
      </w:r>
      <w:r w:rsidRPr="001063D8">
        <w:t xml:space="preserve"> </w:t>
      </w:r>
      <w:r w:rsidRPr="001063D8">
        <w:rPr>
          <w:b/>
          <w:u w:val="single"/>
        </w:rPr>
        <w:t>spends many mon</w:t>
      </w:r>
      <w:r>
        <w:rPr>
          <w:b/>
          <w:u w:val="single"/>
        </w:rPr>
        <w:t>ths formulating a new approach.</w:t>
      </w:r>
      <w:r>
        <w:rPr>
          <w:b/>
        </w:rPr>
        <w:t xml:space="preserve"> </w:t>
      </w:r>
      <w:r w:rsidRPr="003E0ADD">
        <w:t>]</w:t>
      </w:r>
    </w:p>
    <w:p w:rsidR="00744CE7" w:rsidRPr="00F45F42" w:rsidRDefault="00744CE7" w:rsidP="005B27E9">
      <w:pPr>
        <w:spacing w:line="480" w:lineRule="auto"/>
      </w:pPr>
    </w:p>
    <w:sectPr w:rsidR="00744CE7" w:rsidRPr="00F45F42" w:rsidSect="00A23EF3">
      <w:headerReference w:type="default" r:id="rId8"/>
      <w:pgSz w:w="12240" w:h="15840"/>
      <w:pgMar w:top="1440" w:right="1440" w:bottom="1440" w:left="144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3D1250" w:rsidRDefault="003D1250" w:rsidP="00B447E3">
      <w:r>
        <w:separator/>
      </w:r>
    </w:p>
  </w:endnote>
  <w:endnote w:type="continuationSeparator" w:id="1">
    <w:p w:rsidR="003D1250" w:rsidRDefault="003D1250" w:rsidP="00B447E3">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
    <w:altName w:val="MS Mincho"/>
    <w:panose1 w:val="00000000000000000000"/>
    <w:charset w:val="80"/>
    <w:family w:val="auto"/>
    <w:notTrueType/>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3D1250" w:rsidRDefault="003D1250" w:rsidP="00B447E3">
      <w:r>
        <w:separator/>
      </w:r>
    </w:p>
  </w:footnote>
  <w:footnote w:type="continuationSeparator" w:id="1">
    <w:p w:rsidR="003D1250" w:rsidRDefault="003D1250" w:rsidP="00B447E3">
      <w:r>
        <w:continuationSeparator/>
      </w:r>
    </w:p>
  </w:footnote>
  <w:footnote w:id="2">
    <w:p w:rsidR="003D1250" w:rsidRPr="00DE138B" w:rsidRDefault="003D1250" w:rsidP="00706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rPr>
      </w:pPr>
      <w:r w:rsidRPr="00DE138B">
        <w:rPr>
          <w:rStyle w:val="FootnoteReference"/>
          <w:sz w:val="20"/>
        </w:rPr>
        <w:footnoteRef/>
      </w:r>
      <w:r w:rsidRPr="00DE138B">
        <w:rPr>
          <w:sz w:val="20"/>
        </w:rPr>
        <w:t xml:space="preserve"> 2008 “FEELING GOOD OR DOING GOOD: INEFFICACY OF THE U.S. UNILATERAL SANCTIONS AGAINST THE MILITARY GOVERNMENT OF BURMA/MYANMAR” 7 Wash. U. Global Stud. L. Rev. 455. Fellow, Frederick K. Cox International Law Center, Case Western Reserve University School of Law and Program Officer</w:t>
      </w:r>
    </w:p>
    <w:p w:rsidR="003D1250" w:rsidRDefault="003D1250" w:rsidP="00706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footnote>
  <w:footnote w:id="3">
    <w:p w:rsidR="003D1250" w:rsidRDefault="003D1250">
      <w:pPr>
        <w:pStyle w:val="FootnoteText"/>
      </w:pPr>
      <w:r w:rsidRPr="00DE138B">
        <w:rPr>
          <w:rStyle w:val="FootnoteReference"/>
          <w:sz w:val="20"/>
        </w:rPr>
        <w:footnoteRef/>
      </w:r>
      <w:r w:rsidRPr="00DE138B">
        <w:rPr>
          <w:sz w:val="20"/>
        </w:rPr>
        <w:t xml:space="preserve"> “</w:t>
      </w:r>
      <w:proofErr w:type="gramStart"/>
      <w:r w:rsidRPr="00DE138B">
        <w:rPr>
          <w:sz w:val="20"/>
        </w:rPr>
        <w:t>ought</w:t>
      </w:r>
      <w:proofErr w:type="gramEnd"/>
      <w:r w:rsidRPr="00DE138B">
        <w:rPr>
          <w:sz w:val="20"/>
        </w:rPr>
        <w:t xml:space="preserve">” </w:t>
      </w:r>
      <w:r w:rsidRPr="00DE138B">
        <w:rPr>
          <w:i/>
          <w:sz w:val="20"/>
        </w:rPr>
        <w:t>Dictionary.com Unabridged</w:t>
      </w:r>
      <w:r w:rsidRPr="00DE138B">
        <w:rPr>
          <w:sz w:val="20"/>
        </w:rPr>
        <w:t>. Random House, Inc.</w:t>
      </w:r>
    </w:p>
  </w:footnote>
  <w:footnote w:id="4">
    <w:p w:rsidR="003D1250" w:rsidRDefault="003D1250">
      <w:pPr>
        <w:pStyle w:val="FootnoteText"/>
      </w:pPr>
      <w:r w:rsidRPr="00DE138B">
        <w:rPr>
          <w:rStyle w:val="FootnoteReference"/>
          <w:sz w:val="20"/>
        </w:rPr>
        <w:footnoteRef/>
      </w:r>
      <w:r w:rsidRPr="00DE138B">
        <w:rPr>
          <w:sz w:val="20"/>
        </w:rPr>
        <w:t xml:space="preserve"> “Groundwork for the Metaphysics of Morals” translated by Thomas Abbott http://evans-experientialism.freewebspace.com/kant_groundwork_metaphysics_morals01.htm</w:t>
      </w:r>
    </w:p>
  </w:footnote>
  <w:footnote w:id="5">
    <w:p w:rsidR="003D1250" w:rsidRDefault="003D1250">
      <w:pPr>
        <w:pStyle w:val="FootnoteText"/>
      </w:pPr>
      <w:r w:rsidRPr="00DE138B">
        <w:rPr>
          <w:rStyle w:val="FootnoteReference"/>
          <w:sz w:val="20"/>
        </w:rPr>
        <w:footnoteRef/>
      </w:r>
      <w:r w:rsidRPr="00DE138B">
        <w:rPr>
          <w:sz w:val="20"/>
        </w:rPr>
        <w:t xml:space="preserve"> “</w:t>
      </w:r>
      <w:r w:rsidRPr="00DE138B">
        <w:rPr>
          <w:sz w:val="20"/>
          <w:szCs w:val="20"/>
        </w:rPr>
        <w:t xml:space="preserve">Review: Kamm on the Morality of Killing” The University of Chicago Press Reviewed work(s): </w:t>
      </w:r>
      <w:r w:rsidRPr="00DE138B">
        <w:rPr>
          <w:i/>
          <w:sz w:val="20"/>
          <w:szCs w:val="20"/>
        </w:rPr>
        <w:t>Morality, Mortality, Vol. 2, Rights, Duties, and Status.</w:t>
      </w:r>
      <w:r w:rsidRPr="00DE138B">
        <w:rPr>
          <w:sz w:val="20"/>
          <w:szCs w:val="20"/>
        </w:rPr>
        <w:t xml:space="preserve"> </w:t>
      </w:r>
      <w:proofErr w:type="gramStart"/>
      <w:r w:rsidRPr="00DE138B">
        <w:rPr>
          <w:sz w:val="20"/>
          <w:szCs w:val="20"/>
        </w:rPr>
        <w:t>by</w:t>
      </w:r>
      <w:proofErr w:type="gramEnd"/>
      <w:r w:rsidRPr="00DE138B">
        <w:rPr>
          <w:sz w:val="20"/>
          <w:szCs w:val="20"/>
        </w:rPr>
        <w:t xml:space="preserve"> Frances M. Kamm </w:t>
      </w:r>
      <w:r w:rsidRPr="00DE138B">
        <w:rPr>
          <w:i/>
          <w:sz w:val="20"/>
          <w:szCs w:val="20"/>
        </w:rPr>
        <w:t>Ethics</w:t>
      </w:r>
      <w:r w:rsidRPr="00DE138B">
        <w:rPr>
          <w:sz w:val="20"/>
          <w:szCs w:val="20"/>
        </w:rPr>
        <w:t xml:space="preserve">, Vol. 108, No. 1 (Oct., 1997), pp. 197-207 </w:t>
      </w:r>
      <w:r w:rsidRPr="00DE138B">
        <w:rPr>
          <w:sz w:val="20"/>
        </w:rPr>
        <w:t>http://www.jstor.org/stable/2382094</w:t>
      </w:r>
    </w:p>
  </w:footnote>
  <w:footnote w:id="6">
    <w:p w:rsidR="003D1250" w:rsidRPr="00661A67" w:rsidRDefault="003D1250" w:rsidP="001346A3">
      <w:pPr>
        <w:pStyle w:val="TableContents"/>
        <w:rPr>
          <w:rFonts w:ascii="Times New Roman" w:hAnsi="Times New Roman"/>
          <w:sz w:val="20"/>
          <w:szCs w:val="16"/>
        </w:rPr>
      </w:pPr>
      <w:r w:rsidRPr="00DE138B">
        <w:rPr>
          <w:rStyle w:val="FootnoteReference"/>
          <w:rFonts w:ascii="Times New Roman" w:hAnsi="Times New Roman"/>
          <w:sz w:val="20"/>
          <w:szCs w:val="16"/>
        </w:rPr>
        <w:footnoteRef/>
      </w:r>
      <w:r w:rsidRPr="00DE138B">
        <w:rPr>
          <w:rFonts w:ascii="Times New Roman" w:hAnsi="Times New Roman"/>
          <w:sz w:val="20"/>
          <w:szCs w:val="16"/>
        </w:rPr>
        <w:t xml:space="preserve"> ECONOMIC SANCTIONS, JUST WAR DOCTRINE, AND THE "FEARFUL SPECTACLE OF THE CIVILIAN DEAD”: </w:t>
      </w:r>
      <w:r w:rsidRPr="00DE138B">
        <w:rPr>
          <w:rFonts w:ascii="Times New Roman" w:hAnsi="Times New Roman"/>
          <w:i/>
          <w:sz w:val="20"/>
          <w:szCs w:val="16"/>
        </w:rPr>
        <w:t xml:space="preserve">Sanctions, like siege, intend harm to civilians and therefore cannot be justified as a tool of warfare. </w:t>
      </w:r>
      <w:proofErr w:type="gramStart"/>
      <w:r w:rsidRPr="00DE138B">
        <w:rPr>
          <w:rFonts w:ascii="Times New Roman" w:hAnsi="Times New Roman"/>
          <w:sz w:val="20"/>
          <w:szCs w:val="16"/>
        </w:rPr>
        <w:t>by</w:t>
      </w:r>
      <w:proofErr w:type="gramEnd"/>
      <w:r w:rsidRPr="00DE138B">
        <w:rPr>
          <w:rFonts w:ascii="Times New Roman" w:hAnsi="Times New Roman"/>
          <w:sz w:val="20"/>
          <w:szCs w:val="16"/>
        </w:rPr>
        <w:t xml:space="preserve"> Joy Gordon http://www.crosscurrents.org/gordon.htm Cross Curren</w:t>
      </w:r>
      <w:r>
        <w:rPr>
          <w:rFonts w:ascii="Times New Roman" w:hAnsi="Times New Roman"/>
          <w:sz w:val="20"/>
          <w:szCs w:val="16"/>
        </w:rPr>
        <w:t>ts, Fall 1999, Vol. 49 Issue 3.</w:t>
      </w:r>
    </w:p>
  </w:footnote>
  <w:footnote w:id="7">
    <w:p w:rsidR="003D1250" w:rsidRDefault="003D1250" w:rsidP="000042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E138B">
        <w:rPr>
          <w:rStyle w:val="FootnoteReference"/>
          <w:sz w:val="20"/>
        </w:rPr>
        <w:footnoteRef/>
      </w:r>
      <w:r w:rsidRPr="00DE138B">
        <w:rPr>
          <w:sz w:val="20"/>
        </w:rPr>
        <w:t xml:space="preserve"> “</w:t>
      </w:r>
      <w:r w:rsidRPr="00DE138B">
        <w:rPr>
          <w:rFonts w:cs="Helvetica"/>
          <w:sz w:val="20"/>
          <w:szCs w:val="44"/>
        </w:rPr>
        <w:t>Humanitarianism and the Quest</w:t>
      </w:r>
      <w:r w:rsidRPr="00DE138B">
        <w:rPr>
          <w:rFonts w:cs="Helvetica"/>
          <w:sz w:val="20"/>
        </w:rPr>
        <w:t xml:space="preserve"> </w:t>
      </w:r>
      <w:r w:rsidRPr="00DE138B">
        <w:rPr>
          <w:rFonts w:cs="Helvetica"/>
          <w:sz w:val="20"/>
          <w:szCs w:val="44"/>
        </w:rPr>
        <w:t xml:space="preserve">for Smarter Sanctions” </w:t>
      </w:r>
      <w:r w:rsidRPr="00DE138B">
        <w:rPr>
          <w:rFonts w:cs="Helvetica"/>
          <w:sz w:val="20"/>
          <w:szCs w:val="16"/>
        </w:rPr>
        <w:t>EJIL (2002), Vol. 13 No. 1, 43–61 2002 (</w:t>
      </w:r>
      <w:r w:rsidRPr="00DE138B">
        <w:rPr>
          <w:rFonts w:cs="Helvetica"/>
          <w:sz w:val="20"/>
          <w:szCs w:val="14"/>
        </w:rPr>
        <w:t>Reader in International Law, University of London.)</w:t>
      </w:r>
    </w:p>
  </w:footnote>
  <w:footnote w:id="8">
    <w:p w:rsidR="003D1250" w:rsidRDefault="003D1250" w:rsidP="004C7A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E138B">
        <w:rPr>
          <w:rStyle w:val="FootnoteReference"/>
          <w:sz w:val="20"/>
        </w:rPr>
        <w:footnoteRef/>
      </w:r>
      <w:r w:rsidRPr="00DE138B">
        <w:rPr>
          <w:sz w:val="20"/>
        </w:rPr>
        <w:t xml:space="preserve"> “</w:t>
      </w:r>
      <w:r w:rsidRPr="00DE138B">
        <w:rPr>
          <w:rFonts w:cs="Helvetica"/>
          <w:sz w:val="20"/>
          <w:szCs w:val="44"/>
        </w:rPr>
        <w:t>Humanitarianism and the Quest</w:t>
      </w:r>
      <w:r w:rsidRPr="00DE138B">
        <w:rPr>
          <w:rFonts w:cs="Helvetica"/>
          <w:sz w:val="20"/>
        </w:rPr>
        <w:t xml:space="preserve"> </w:t>
      </w:r>
      <w:r w:rsidRPr="00DE138B">
        <w:rPr>
          <w:rFonts w:cs="Helvetica"/>
          <w:sz w:val="20"/>
          <w:szCs w:val="44"/>
        </w:rPr>
        <w:t xml:space="preserve">for Smarter Sanctions” </w:t>
      </w:r>
      <w:r w:rsidRPr="00DE138B">
        <w:rPr>
          <w:rFonts w:cs="Helvetica"/>
          <w:sz w:val="20"/>
          <w:szCs w:val="16"/>
        </w:rPr>
        <w:t>EJIL (2002), Vol. 13 No. 1, 43–61 2002 (</w:t>
      </w:r>
      <w:r w:rsidRPr="00DE138B">
        <w:rPr>
          <w:rFonts w:cs="Helvetica"/>
          <w:sz w:val="20"/>
          <w:szCs w:val="14"/>
        </w:rPr>
        <w:t>Reader in International Law, University of London.)</w:t>
      </w:r>
    </w:p>
  </w:footnote>
  <w:footnote w:id="9">
    <w:p w:rsidR="003D1250" w:rsidRPr="00387C75" w:rsidRDefault="003D1250" w:rsidP="009A0C0F">
      <w:pPr>
        <w:rPr>
          <w:sz w:val="20"/>
        </w:rPr>
      </w:pPr>
      <w:r>
        <w:rPr>
          <w:rStyle w:val="FootnoteReference"/>
        </w:rPr>
        <w:footnoteRef/>
      </w:r>
      <w:r>
        <w:t xml:space="preserve"> </w:t>
      </w:r>
      <w:r w:rsidRPr="00F268C3">
        <w:rPr>
          <w:sz w:val="20"/>
        </w:rPr>
        <w:t>Ahmed Badawi. August 13, 2009. [</w:t>
      </w:r>
      <w:proofErr w:type="gramStart"/>
      <w:r w:rsidRPr="00F268C3">
        <w:rPr>
          <w:sz w:val="20"/>
        </w:rPr>
        <w:t>written</w:t>
      </w:r>
      <w:proofErr w:type="gramEnd"/>
      <w:r w:rsidRPr="00F268C3">
        <w:rPr>
          <w:sz w:val="20"/>
        </w:rPr>
        <w:t xml:space="preserve"> and advised extensively on country risk on Sudan at The Economist Intelligence Unit, Dun &amp; Bradstreet; and Fitchratings. He is also the former Middle East and Africa spokesperson for the International Finance Corporation (IFC), Washington D.C. Currently, advisor to the Government of National Unity, Sudan, and Chief Consultant to the Global Relations Centre, based in Khartoum] “Making Sense of Darfur.” </w:t>
      </w:r>
      <w:proofErr w:type="gramStart"/>
      <w:r w:rsidRPr="00F268C3">
        <w:rPr>
          <w:sz w:val="20"/>
        </w:rPr>
        <w:t>Social Science Research Council.</w:t>
      </w:r>
      <w:proofErr w:type="gramEnd"/>
    </w:p>
  </w:footnote>
  <w:footnote w:id="10">
    <w:p w:rsidR="00497B31" w:rsidRPr="00372492" w:rsidRDefault="00497B31" w:rsidP="00497B31">
      <w:pPr>
        <w:pStyle w:val="FootnoteText"/>
        <w:rPr>
          <w:sz w:val="20"/>
        </w:rPr>
      </w:pPr>
      <w:r w:rsidRPr="00372492">
        <w:rPr>
          <w:rStyle w:val="FootnoteReference"/>
          <w:sz w:val="20"/>
        </w:rPr>
        <w:footnoteRef/>
      </w:r>
      <w:r w:rsidRPr="00372492">
        <w:rPr>
          <w:sz w:val="20"/>
        </w:rPr>
        <w:t xml:space="preserve"> Ibid 2</w:t>
      </w:r>
    </w:p>
  </w:footnote>
  <w:footnote w:id="11">
    <w:p w:rsidR="008C32CE" w:rsidRPr="00F748F3" w:rsidRDefault="008C32CE" w:rsidP="008C32CE">
      <w:pPr>
        <w:pStyle w:val="NormalWeb"/>
        <w:spacing w:before="2" w:after="2"/>
      </w:pPr>
      <w:r>
        <w:rPr>
          <w:rStyle w:val="FootnoteReference"/>
        </w:rPr>
        <w:footnoteRef/>
      </w:r>
      <w:r>
        <w:t xml:space="preserve"> </w:t>
      </w:r>
      <w:r w:rsidRPr="000C0984">
        <w:rPr>
          <w:szCs w:val="15"/>
        </w:rPr>
        <w:t>Alex de Waal. December 23, 2009.  [</w:t>
      </w:r>
      <w:proofErr w:type="gramStart"/>
      <w:r w:rsidRPr="000C0984">
        <w:t>a</w:t>
      </w:r>
      <w:proofErr w:type="gramEnd"/>
      <w:r w:rsidRPr="000C0984">
        <w:t xml:space="preserve"> program director of the Social Science Research Council, a senior fellow of the Harvard Humanitarian Initiative, and a director of Justice Africa in London. He started his research career on the Horn of Africa in 1984 with a study of the famine in Darfur and subsequently studied the social, political and health dimensions of famine, war, genocide and the HIV/AIDS epidemic. He was co-founder and co-director of African Rights (1992-98), chairman of Mines Advisory Group (1993-98), initiator of the Commission on HIV/AIDS and Governance in Africa (2002-03), and a fellow of the Global Equity Initiative at Harvard (2004-06). In 2006 Alex served as advisor to the African Union mediation team for the Darfur conflict. Dr de Waal received his PhD from Oxford University in 1988 and has written or edited thirteen books.] </w:t>
      </w:r>
      <w:r w:rsidRPr="000C0984">
        <w:rPr>
          <w:szCs w:val="15"/>
        </w:rPr>
        <w:t xml:space="preserve">“Why The US is losing influence.” Making Sense of Sudan. </w:t>
      </w:r>
      <w:proofErr w:type="gramStart"/>
      <w:r w:rsidRPr="000C0984">
        <w:rPr>
          <w:szCs w:val="15"/>
        </w:rPr>
        <w:t>Social Science Research Council.</w:t>
      </w:r>
      <w:proofErr w:type="gramEnd"/>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D1250" w:rsidRDefault="003D1250" w:rsidP="00932E95">
    <w:pPr>
      <w:spacing w:line="480" w:lineRule="auto"/>
      <w:jc w:val="center"/>
    </w:pPr>
    <w:r>
      <w:t>I’m on a Horse</w:t>
    </w:r>
  </w:p>
  <w:p w:rsidR="003D1250" w:rsidRDefault="003D1250" w:rsidP="00932E95">
    <w:pPr>
      <w:pStyle w:val="Header"/>
      <w:jc w:val="cent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43C4A92"/>
    <w:multiLevelType w:val="hybridMultilevel"/>
    <w:tmpl w:val="277E56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A27CFE"/>
    <w:multiLevelType w:val="multilevel"/>
    <w:tmpl w:val="D92CF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55C53A19"/>
    <w:multiLevelType w:val="hybridMultilevel"/>
    <w:tmpl w:val="A9BE6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nsid w:val="624D7EE9"/>
    <w:multiLevelType w:val="hybridMultilevel"/>
    <w:tmpl w:val="AF8AD93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doNotVertAlignCellWithSp/>
    <w:doNotBreakConstrainedForcedTable/>
    <w:doNotVertAlignInTxbx/>
    <w:useAnsiKerningPairs/>
    <w:cachedColBalance/>
    <w:splitPgBreakAndParaMark/>
  </w:compat>
  <w:rsids>
    <w:rsidRoot w:val="00505ED8"/>
    <w:rsid w:val="00004251"/>
    <w:rsid w:val="000E033C"/>
    <w:rsid w:val="000F567D"/>
    <w:rsid w:val="001130DD"/>
    <w:rsid w:val="001269CE"/>
    <w:rsid w:val="001346A3"/>
    <w:rsid w:val="001C35CB"/>
    <w:rsid w:val="001D2DA1"/>
    <w:rsid w:val="001E38EF"/>
    <w:rsid w:val="00243CDE"/>
    <w:rsid w:val="0026671E"/>
    <w:rsid w:val="00266726"/>
    <w:rsid w:val="0030523B"/>
    <w:rsid w:val="00311B37"/>
    <w:rsid w:val="00392DFD"/>
    <w:rsid w:val="00396998"/>
    <w:rsid w:val="003C05D4"/>
    <w:rsid w:val="003D1250"/>
    <w:rsid w:val="0040643D"/>
    <w:rsid w:val="00433488"/>
    <w:rsid w:val="00497B31"/>
    <w:rsid w:val="004A58E2"/>
    <w:rsid w:val="004B0432"/>
    <w:rsid w:val="004C7ACE"/>
    <w:rsid w:val="004D46F1"/>
    <w:rsid w:val="004D6D3A"/>
    <w:rsid w:val="004F3578"/>
    <w:rsid w:val="004F515D"/>
    <w:rsid w:val="004F7F07"/>
    <w:rsid w:val="00505ED8"/>
    <w:rsid w:val="0054709B"/>
    <w:rsid w:val="005B27E9"/>
    <w:rsid w:val="00652332"/>
    <w:rsid w:val="00661A67"/>
    <w:rsid w:val="0068002B"/>
    <w:rsid w:val="00687864"/>
    <w:rsid w:val="006B6FDC"/>
    <w:rsid w:val="00706548"/>
    <w:rsid w:val="00744CE7"/>
    <w:rsid w:val="00771D33"/>
    <w:rsid w:val="0077402C"/>
    <w:rsid w:val="00783756"/>
    <w:rsid w:val="007A11E6"/>
    <w:rsid w:val="007F0EF4"/>
    <w:rsid w:val="00847B35"/>
    <w:rsid w:val="00891881"/>
    <w:rsid w:val="008C32CE"/>
    <w:rsid w:val="008D60BF"/>
    <w:rsid w:val="00932E95"/>
    <w:rsid w:val="00945403"/>
    <w:rsid w:val="0095001D"/>
    <w:rsid w:val="009630F0"/>
    <w:rsid w:val="00977C24"/>
    <w:rsid w:val="009807D4"/>
    <w:rsid w:val="00981C5D"/>
    <w:rsid w:val="009A0C0F"/>
    <w:rsid w:val="009B428B"/>
    <w:rsid w:val="009C112C"/>
    <w:rsid w:val="009C609D"/>
    <w:rsid w:val="009F3EBF"/>
    <w:rsid w:val="009F5BAC"/>
    <w:rsid w:val="00A1304A"/>
    <w:rsid w:val="00A23EF3"/>
    <w:rsid w:val="00A35C58"/>
    <w:rsid w:val="00AA4215"/>
    <w:rsid w:val="00AF389D"/>
    <w:rsid w:val="00B447E3"/>
    <w:rsid w:val="00BA432A"/>
    <w:rsid w:val="00BC0976"/>
    <w:rsid w:val="00C21668"/>
    <w:rsid w:val="00C42779"/>
    <w:rsid w:val="00C5127E"/>
    <w:rsid w:val="00C6679E"/>
    <w:rsid w:val="00C77986"/>
    <w:rsid w:val="00C85B6B"/>
    <w:rsid w:val="00D04BD2"/>
    <w:rsid w:val="00D07903"/>
    <w:rsid w:val="00D10DA5"/>
    <w:rsid w:val="00D81203"/>
    <w:rsid w:val="00D81394"/>
    <w:rsid w:val="00DE138B"/>
    <w:rsid w:val="00EA2863"/>
    <w:rsid w:val="00EC6E2A"/>
    <w:rsid w:val="00ED0F54"/>
    <w:rsid w:val="00EE77CB"/>
    <w:rsid w:val="00F45F42"/>
    <w:rsid w:val="00F83A4C"/>
    <w:rsid w:val="00FA69EB"/>
  </w:rsids>
  <m:mathPr>
    <m:mathFont m:val="Palatino-Roman"/>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01D"/>
    <w:rPr>
      <w:rFonts w:ascii="Times New Roman" w:hAnsi="Times New Roman"/>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
    <w:uiPriority w:val="99"/>
    <w:rsid w:val="00505ED8"/>
  </w:style>
  <w:style w:type="character" w:customStyle="1" w:styleId="FootnoteTextChar">
    <w:name w:val="Footnote Text Char"/>
    <w:basedOn w:val="DefaultParagraphFont"/>
    <w:link w:val="FootnoteText"/>
    <w:uiPriority w:val="99"/>
    <w:locked/>
    <w:rsid w:val="00505ED8"/>
    <w:rPr>
      <w:rFonts w:ascii="Times New Roman" w:hAnsi="Times New Roman" w:cs="Times New Roman"/>
    </w:rPr>
  </w:style>
  <w:style w:type="character" w:styleId="FootnoteReference">
    <w:name w:val="footnote reference"/>
    <w:basedOn w:val="DefaultParagraphFont"/>
    <w:uiPriority w:val="99"/>
    <w:rsid w:val="00505ED8"/>
    <w:rPr>
      <w:rFonts w:cs="Times New Roman"/>
      <w:vertAlign w:val="superscript"/>
    </w:rPr>
  </w:style>
  <w:style w:type="paragraph" w:styleId="ListParagraph">
    <w:name w:val="List Paragraph"/>
    <w:basedOn w:val="Normal"/>
    <w:uiPriority w:val="99"/>
    <w:qFormat/>
    <w:rsid w:val="00981C5D"/>
    <w:pPr>
      <w:ind w:left="720"/>
    </w:pPr>
  </w:style>
  <w:style w:type="character" w:styleId="Hyperlink">
    <w:name w:val="Hyperlink"/>
    <w:basedOn w:val="DefaultParagraphFont"/>
    <w:uiPriority w:val="99"/>
    <w:rsid w:val="001269CE"/>
    <w:rPr>
      <w:rFonts w:cs="Times New Roman"/>
      <w:color w:val="0000FF"/>
      <w:u w:val="single"/>
    </w:rPr>
  </w:style>
  <w:style w:type="character" w:styleId="HTMLCite">
    <w:name w:val="HTML Cite"/>
    <w:basedOn w:val="DefaultParagraphFont"/>
    <w:uiPriority w:val="99"/>
    <w:rsid w:val="001269CE"/>
    <w:rPr>
      <w:rFonts w:cs="Times New Roman"/>
      <w:i/>
    </w:rPr>
  </w:style>
  <w:style w:type="paragraph" w:customStyle="1" w:styleId="TableContents">
    <w:name w:val="Table Contents"/>
    <w:basedOn w:val="Normal"/>
    <w:uiPriority w:val="99"/>
    <w:rsid w:val="001346A3"/>
    <w:pPr>
      <w:widowControl w:val="0"/>
      <w:suppressLineNumbers/>
      <w:suppressAutoHyphens/>
    </w:pPr>
    <w:rPr>
      <w:rFonts w:ascii="Calibri" w:eastAsia="MS ??" w:hAnsi="Calibri"/>
      <w:kern w:val="1"/>
    </w:rPr>
  </w:style>
  <w:style w:type="character" w:styleId="Emphasis">
    <w:name w:val="Emphasis"/>
    <w:basedOn w:val="DefaultParagraphFont"/>
    <w:uiPriority w:val="20"/>
    <w:qFormat/>
    <w:rsid w:val="001346A3"/>
    <w:rPr>
      <w:rFonts w:cs="Times New Roman"/>
      <w:i/>
      <w:iCs/>
    </w:rPr>
  </w:style>
  <w:style w:type="paragraph" w:styleId="Header">
    <w:name w:val="header"/>
    <w:basedOn w:val="Normal"/>
    <w:link w:val="HeaderChar"/>
    <w:uiPriority w:val="99"/>
    <w:rsid w:val="004C7ACE"/>
    <w:pPr>
      <w:tabs>
        <w:tab w:val="center" w:pos="4320"/>
        <w:tab w:val="right" w:pos="8640"/>
      </w:tabs>
    </w:pPr>
  </w:style>
  <w:style w:type="character" w:customStyle="1" w:styleId="HeaderChar">
    <w:name w:val="Header Char"/>
    <w:basedOn w:val="DefaultParagraphFont"/>
    <w:link w:val="Header"/>
    <w:uiPriority w:val="99"/>
    <w:semiHidden/>
    <w:rsid w:val="00E51CFA"/>
    <w:rPr>
      <w:rFonts w:ascii="Times New Roman" w:hAnsi="Times New Roman"/>
      <w:sz w:val="24"/>
      <w:szCs w:val="24"/>
    </w:rPr>
  </w:style>
  <w:style w:type="paragraph" w:styleId="Footer">
    <w:name w:val="footer"/>
    <w:basedOn w:val="Normal"/>
    <w:link w:val="FooterChar"/>
    <w:uiPriority w:val="99"/>
    <w:rsid w:val="004C7ACE"/>
    <w:pPr>
      <w:tabs>
        <w:tab w:val="center" w:pos="4320"/>
        <w:tab w:val="right" w:pos="8640"/>
      </w:tabs>
    </w:pPr>
  </w:style>
  <w:style w:type="character" w:customStyle="1" w:styleId="FooterChar">
    <w:name w:val="Footer Char"/>
    <w:basedOn w:val="DefaultParagraphFont"/>
    <w:link w:val="Footer"/>
    <w:uiPriority w:val="99"/>
    <w:semiHidden/>
    <w:rsid w:val="00E51CFA"/>
    <w:rPr>
      <w:rFonts w:ascii="Times New Roman" w:hAnsi="Times New Roman"/>
      <w:sz w:val="24"/>
      <w:szCs w:val="24"/>
    </w:rPr>
  </w:style>
  <w:style w:type="character" w:styleId="CommentReference">
    <w:name w:val="annotation reference"/>
    <w:basedOn w:val="DefaultParagraphFont"/>
    <w:uiPriority w:val="99"/>
    <w:semiHidden/>
    <w:rsid w:val="004C7ACE"/>
    <w:rPr>
      <w:rFonts w:cs="Times New Roman"/>
      <w:sz w:val="16"/>
      <w:szCs w:val="16"/>
    </w:rPr>
  </w:style>
  <w:style w:type="paragraph" w:styleId="CommentText">
    <w:name w:val="annotation text"/>
    <w:basedOn w:val="Normal"/>
    <w:link w:val="CommentTextChar"/>
    <w:uiPriority w:val="99"/>
    <w:semiHidden/>
    <w:rsid w:val="004C7ACE"/>
    <w:rPr>
      <w:sz w:val="20"/>
      <w:szCs w:val="20"/>
    </w:rPr>
  </w:style>
  <w:style w:type="character" w:customStyle="1" w:styleId="CommentTextChar">
    <w:name w:val="Comment Text Char"/>
    <w:basedOn w:val="DefaultParagraphFont"/>
    <w:link w:val="CommentText"/>
    <w:uiPriority w:val="99"/>
    <w:semiHidden/>
    <w:rsid w:val="00E51CFA"/>
    <w:rPr>
      <w:rFonts w:ascii="Times New Roman" w:hAnsi="Times New Roman"/>
      <w:sz w:val="20"/>
      <w:szCs w:val="20"/>
    </w:rPr>
  </w:style>
  <w:style w:type="paragraph" w:styleId="CommentSubject">
    <w:name w:val="annotation subject"/>
    <w:basedOn w:val="CommentText"/>
    <w:next w:val="CommentText"/>
    <w:link w:val="CommentSubjectChar"/>
    <w:uiPriority w:val="99"/>
    <w:semiHidden/>
    <w:rsid w:val="004C7ACE"/>
    <w:rPr>
      <w:b/>
      <w:bCs/>
    </w:rPr>
  </w:style>
  <w:style w:type="character" w:customStyle="1" w:styleId="CommentSubjectChar">
    <w:name w:val="Comment Subject Char"/>
    <w:basedOn w:val="CommentTextChar"/>
    <w:link w:val="CommentSubject"/>
    <w:uiPriority w:val="99"/>
    <w:semiHidden/>
    <w:rsid w:val="00E51CFA"/>
    <w:rPr>
      <w:b/>
      <w:bCs/>
    </w:rPr>
  </w:style>
  <w:style w:type="paragraph" w:styleId="BalloonText">
    <w:name w:val="Balloon Text"/>
    <w:basedOn w:val="Normal"/>
    <w:link w:val="BalloonTextChar"/>
    <w:uiPriority w:val="99"/>
    <w:semiHidden/>
    <w:rsid w:val="004C7ACE"/>
    <w:rPr>
      <w:rFonts w:ascii="Tahoma" w:hAnsi="Tahoma"/>
      <w:sz w:val="16"/>
      <w:szCs w:val="16"/>
    </w:rPr>
  </w:style>
  <w:style w:type="character" w:customStyle="1" w:styleId="BalloonTextChar">
    <w:name w:val="Balloon Text Char"/>
    <w:basedOn w:val="DefaultParagraphFont"/>
    <w:link w:val="BalloonText"/>
    <w:uiPriority w:val="99"/>
    <w:semiHidden/>
    <w:rsid w:val="00E51CFA"/>
    <w:rPr>
      <w:rFonts w:ascii="Times New Roman" w:hAnsi="Times New Roman"/>
      <w:sz w:val="0"/>
      <w:szCs w:val="0"/>
    </w:rPr>
  </w:style>
  <w:style w:type="paragraph" w:styleId="NormalWeb">
    <w:name w:val="Normal (Web)"/>
    <w:basedOn w:val="Normal"/>
    <w:uiPriority w:val="99"/>
    <w:unhideWhenUsed/>
    <w:rsid w:val="009A0C0F"/>
    <w:pPr>
      <w:spacing w:before="100" w:beforeAutospacing="1" w:after="100" w:afterAutospacing="1"/>
    </w:pPr>
    <w:rPr>
      <w:rFonts w:eastAsia="Times New Roman"/>
    </w:rPr>
  </w:style>
</w:styles>
</file>

<file path=word/webSettings.xml><?xml version="1.0" encoding="utf-8"?>
<w:webSettings xmlns:r="http://schemas.openxmlformats.org/officeDocument/2006/relationships" xmlns:w="http://schemas.openxmlformats.org/wordprocessingml/2006/main">
  <w:divs>
    <w:div w:id="1352796767">
      <w:marLeft w:val="0"/>
      <w:marRight w:val="0"/>
      <w:marTop w:val="0"/>
      <w:marBottom w:val="0"/>
      <w:divBdr>
        <w:top w:val="none" w:sz="0" w:space="0" w:color="auto"/>
        <w:left w:val="none" w:sz="0" w:space="0" w:color="auto"/>
        <w:bottom w:val="none" w:sz="0" w:space="0" w:color="auto"/>
        <w:right w:val="none" w:sz="0" w:space="0" w:color="auto"/>
      </w:divBdr>
      <w:divsChild>
        <w:div w:id="1352796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4" Type="http://schemas.openxmlformats.org/officeDocument/2006/relationships/settings" Target="settings.xml"/><Relationship Id="rId10" Type="http://schemas.openxmlformats.org/officeDocument/2006/relationships/theme" Target="theme/theme1.xml"/><Relationship Id="rId5" Type="http://schemas.openxmlformats.org/officeDocument/2006/relationships/webSettings" Target="webSettings.xml"/><Relationship Id="rId7" Type="http://schemas.openxmlformats.org/officeDocument/2006/relationships/endnotes" Target="endnotes.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445F4-AD91-2F40-9FB7-BC7665061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3284</Words>
  <Characters>18724</Characters>
  <Application>Microsoft Macintosh Word</Application>
  <DocSecurity>0</DocSecurity>
  <Lines>156</Lines>
  <Paragraphs>37</Paragraphs>
  <ScaleCrop>false</ScaleCrop>
  <Company>Jenner &amp; Block LLP</Company>
  <LinksUpToDate>false</LinksUpToDate>
  <CharactersWithSpaces>22994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 British Eyes Only</dc:title>
  <dc:subject/>
  <dc:creator>Perry Green</dc:creator>
  <cp:keywords/>
  <dc:description/>
  <cp:lastModifiedBy>Perry Green</cp:lastModifiedBy>
  <cp:revision>13</cp:revision>
  <dcterms:created xsi:type="dcterms:W3CDTF">2010-05-03T03:50:00Z</dcterms:created>
  <dcterms:modified xsi:type="dcterms:W3CDTF">2010-05-03T12:32:00Z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_DocIDOperation">
    <vt:lpwstr>EVERY PAGE</vt:lpwstr>
  </property>
  <property fmtid="{D5CDD505-2E9C-101B-9397-08002B2CF9AE}" pid="3" name="CUS_DocIDbChkLibDB">
    <vt:lpwstr>0</vt:lpwstr>
  </property>
  <property fmtid="{D5CDD505-2E9C-101B-9397-08002B2CF9AE}" pid="4" name="CUS_DocIDbchkClientNumber">
    <vt:lpwstr>0</vt:lpwstr>
  </property>
  <property fmtid="{D5CDD505-2E9C-101B-9397-08002B2CF9AE}" pid="5" name="CUS_DocIDbchkMatterNumber">
    <vt:lpwstr>0</vt:lpwstr>
  </property>
  <property fmtid="{D5CDD505-2E9C-101B-9397-08002B2CF9AE}" pid="6" name="CUS_DocIDbchkDocumentName">
    <vt:lpwstr>0</vt:lpwstr>
  </property>
  <property fmtid="{D5CDD505-2E9C-101B-9397-08002B2CF9AE}" pid="7" name="CUS_DocIDbchkAuthorName">
    <vt:lpwstr>0</vt:lpwstr>
  </property>
  <property fmtid="{D5CDD505-2E9C-101B-9397-08002B2CF9AE}" pid="8" name="CUS_DocIDbchkDocumentNumber">
    <vt:lpwstr>-1</vt:lpwstr>
  </property>
  <property fmtid="{D5CDD505-2E9C-101B-9397-08002B2CF9AE}" pid="9" name="CUS_DocIDbchkVersionNumber">
    <vt:lpwstr>-1</vt:lpwstr>
  </property>
  <property fmtid="{D5CDD505-2E9C-101B-9397-08002B2CF9AE}" pid="10" name="CUS_DocIDbchkDate">
    <vt:lpwstr>0</vt:lpwstr>
  </property>
  <property fmtid="{D5CDD505-2E9C-101B-9397-08002B2CF9AE}" pid="11" name="CUS_DocIDbchkTime">
    <vt:lpwstr>0</vt:lpwstr>
  </property>
  <property fmtid="{D5CDD505-2E9C-101B-9397-08002B2CF9AE}" pid="12" name="CUS_DocIDiPage">
    <vt:lpwstr>0</vt:lpwstr>
  </property>
</Properties>
</file>